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10397" w14:textId="2B636515" w:rsidR="00673E5F" w:rsidRDefault="00673E5F" w:rsidP="00673E5F">
      <w:pPr>
        <w:pStyle w:val="Titelberschrift"/>
        <w:rPr>
          <w:rFonts w:asciiTheme="minorHAnsi" w:hAnsiTheme="minorHAnsi" w:cstheme="minorHAnsi"/>
        </w:rPr>
      </w:pPr>
      <w:r w:rsidRPr="00687919">
        <w:rPr>
          <w:rFonts w:asciiTheme="minorHAnsi" w:hAnsiTheme="minorHAnsi" w:cstheme="minorHAnsi"/>
        </w:rPr>
        <w:t>Dokumentation der Methodik zur Auswertung der Bestandsdaten an MoMoK Standorten</w:t>
      </w:r>
      <w:bookmarkStart w:id="0" w:name="_GoBack"/>
      <w:bookmarkEnd w:id="0"/>
    </w:p>
    <w:p w14:paraId="1F299FD6" w14:textId="1AE599FB" w:rsidR="00814030" w:rsidRDefault="00814030" w:rsidP="00814030"/>
    <w:sdt>
      <w:sdtPr>
        <w:rPr>
          <w:b w:val="0"/>
          <w:bCs w:val="0"/>
          <w:color w:val="auto"/>
          <w:sz w:val="21"/>
          <w:szCs w:val="20"/>
        </w:rPr>
        <w:id w:val="1916125771"/>
        <w:docPartObj>
          <w:docPartGallery w:val="Table of Contents"/>
          <w:docPartUnique/>
        </w:docPartObj>
      </w:sdtPr>
      <w:sdtEndPr/>
      <w:sdtContent>
        <w:p w14:paraId="1D86904E" w14:textId="26841D20" w:rsidR="00D43A69" w:rsidRDefault="00D43A69">
          <w:pPr>
            <w:pStyle w:val="Inhaltsverzeichnisberschrift"/>
          </w:pPr>
          <w:r w:rsidRPr="00D43A69">
            <w:t>Inhalt</w:t>
          </w:r>
          <w:r>
            <w:t>sverzeichnis</w:t>
          </w:r>
        </w:p>
        <w:p w14:paraId="70CB20CA" w14:textId="77B9595D" w:rsidR="007F08C6" w:rsidRDefault="00D43A69">
          <w:pPr>
            <w:pStyle w:val="Verzeichnis1"/>
            <w:rPr>
              <w:ins w:id="1" w:author="Henriette Gercken" w:date="2023-06-15T14:21:00Z"/>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ins w:id="2" w:author="Henriette Gercken" w:date="2023-06-15T14:21:00Z">
            <w:r w:rsidR="007F08C6" w:rsidRPr="00CA7F24">
              <w:rPr>
                <w:rStyle w:val="Hyperlink"/>
                <w:noProof/>
              </w:rPr>
              <w:fldChar w:fldCharType="begin"/>
            </w:r>
            <w:r w:rsidR="007F08C6" w:rsidRPr="00CA7F24">
              <w:rPr>
                <w:rStyle w:val="Hyperlink"/>
                <w:noProof/>
              </w:rPr>
              <w:instrText xml:space="preserve"> </w:instrText>
            </w:r>
            <w:r w:rsidR="007F08C6">
              <w:rPr>
                <w:noProof/>
              </w:rPr>
              <w:instrText>HYPERLINK \l "_Toc137731311"</w:instrText>
            </w:r>
            <w:r w:rsidR="007F08C6" w:rsidRPr="00CA7F24">
              <w:rPr>
                <w:rStyle w:val="Hyperlink"/>
                <w:noProof/>
              </w:rPr>
              <w:instrText xml:space="preserve"> </w:instrText>
            </w:r>
            <w:r w:rsidR="007F08C6" w:rsidRPr="00CA7F24">
              <w:rPr>
                <w:rStyle w:val="Hyperlink"/>
                <w:noProof/>
              </w:rPr>
            </w:r>
            <w:r w:rsidR="007F08C6" w:rsidRPr="00CA7F24">
              <w:rPr>
                <w:rStyle w:val="Hyperlink"/>
                <w:noProof/>
              </w:rPr>
              <w:fldChar w:fldCharType="separate"/>
            </w:r>
            <w:r w:rsidR="007F08C6" w:rsidRPr="00CA7F24">
              <w:rPr>
                <w:rStyle w:val="Hyperlink"/>
                <w:rFonts w:cstheme="minorHAnsi"/>
                <w:noProof/>
              </w:rPr>
              <w:t>1</w:t>
            </w:r>
            <w:r w:rsidR="007F08C6">
              <w:rPr>
                <w:rFonts w:asciiTheme="minorHAnsi" w:eastAsiaTheme="minorEastAsia" w:hAnsiTheme="minorHAnsi" w:cstheme="minorBidi"/>
                <w:b w:val="0"/>
                <w:noProof/>
                <w:color w:val="auto"/>
                <w:sz w:val="22"/>
                <w:szCs w:val="22"/>
              </w:rPr>
              <w:tab/>
            </w:r>
            <w:r w:rsidR="007F08C6" w:rsidRPr="00CA7F24">
              <w:rPr>
                <w:rStyle w:val="Hyperlink"/>
                <w:rFonts w:cstheme="minorHAnsi"/>
                <w:noProof/>
              </w:rPr>
              <w:t>Zielsetzung/ Zielergebnisse</w:t>
            </w:r>
            <w:r w:rsidR="007F08C6">
              <w:rPr>
                <w:noProof/>
                <w:webHidden/>
              </w:rPr>
              <w:tab/>
            </w:r>
            <w:r w:rsidR="007F08C6">
              <w:rPr>
                <w:noProof/>
                <w:webHidden/>
              </w:rPr>
              <w:fldChar w:fldCharType="begin"/>
            </w:r>
            <w:r w:rsidR="007F08C6">
              <w:rPr>
                <w:noProof/>
                <w:webHidden/>
              </w:rPr>
              <w:instrText xml:space="preserve"> PAGEREF _Toc137731311 \h </w:instrText>
            </w:r>
            <w:r w:rsidR="007F08C6">
              <w:rPr>
                <w:noProof/>
                <w:webHidden/>
              </w:rPr>
            </w:r>
          </w:ins>
          <w:r w:rsidR="007F08C6">
            <w:rPr>
              <w:noProof/>
              <w:webHidden/>
            </w:rPr>
            <w:fldChar w:fldCharType="separate"/>
          </w:r>
          <w:ins w:id="3" w:author="Henriette Gercken" w:date="2023-06-15T14:21:00Z">
            <w:r w:rsidR="007F08C6">
              <w:rPr>
                <w:noProof/>
                <w:webHidden/>
              </w:rPr>
              <w:t>2</w:t>
            </w:r>
            <w:r w:rsidR="007F08C6">
              <w:rPr>
                <w:noProof/>
                <w:webHidden/>
              </w:rPr>
              <w:fldChar w:fldCharType="end"/>
            </w:r>
            <w:r w:rsidR="007F08C6" w:rsidRPr="00CA7F24">
              <w:rPr>
                <w:rStyle w:val="Hyperlink"/>
                <w:noProof/>
              </w:rPr>
              <w:fldChar w:fldCharType="end"/>
            </w:r>
          </w:ins>
        </w:p>
        <w:p w14:paraId="3BB5D4BA" w14:textId="5933468C" w:rsidR="007F08C6" w:rsidRDefault="007F08C6">
          <w:pPr>
            <w:pStyle w:val="Verzeichnis1"/>
            <w:rPr>
              <w:ins w:id="4" w:author="Henriette Gercken" w:date="2023-06-15T14:21:00Z"/>
              <w:rFonts w:asciiTheme="minorHAnsi" w:eastAsiaTheme="minorEastAsia" w:hAnsiTheme="minorHAnsi" w:cstheme="minorBidi"/>
              <w:b w:val="0"/>
              <w:noProof/>
              <w:color w:val="auto"/>
              <w:sz w:val="22"/>
              <w:szCs w:val="22"/>
            </w:rPr>
          </w:pPr>
          <w:ins w:id="5"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"_Toc137731312"</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w:t>
            </w:r>
            <w:r>
              <w:rPr>
                <w:rFonts w:asciiTheme="minorHAnsi" w:eastAsiaTheme="minorEastAsia" w:hAnsiTheme="minorHAnsi" w:cstheme="minorBidi"/>
                <w:b w:val="0"/>
                <w:noProof/>
                <w:color w:val="auto"/>
                <w:sz w:val="22"/>
                <w:szCs w:val="22"/>
              </w:rPr>
              <w:tab/>
            </w:r>
            <w:r w:rsidRPr="00CA7F24">
              <w:rPr>
                <w:rStyle w:val="Hyperlink"/>
                <w:rFonts w:cstheme="minorHAnsi"/>
                <w:noProof/>
              </w:rPr>
              <w:t>Methodik</w:t>
            </w:r>
            <w:r>
              <w:rPr>
                <w:noProof/>
                <w:webHidden/>
              </w:rPr>
              <w:tab/>
            </w:r>
            <w:r>
              <w:rPr>
                <w:noProof/>
                <w:webHidden/>
              </w:rPr>
              <w:fldChar w:fldCharType="begin"/>
            </w:r>
            <w:r>
              <w:rPr>
                <w:noProof/>
                <w:webHidden/>
              </w:rPr>
              <w:instrText xml:space="preserve"> PAGEREF _Toc137731312 \h </w:instrText>
            </w:r>
            <w:r>
              <w:rPr>
                <w:noProof/>
                <w:webHidden/>
              </w:rPr>
            </w:r>
          </w:ins>
          <w:r>
            <w:rPr>
              <w:noProof/>
              <w:webHidden/>
            </w:rPr>
            <w:fldChar w:fldCharType="separate"/>
          </w:r>
          <w:ins w:id="6" w:author="Henriette Gercken" w:date="2023-06-15T14:21:00Z">
            <w:r>
              <w:rPr>
                <w:noProof/>
                <w:webHidden/>
              </w:rPr>
              <w:t>3</w:t>
            </w:r>
            <w:r>
              <w:rPr>
                <w:noProof/>
                <w:webHidden/>
              </w:rPr>
              <w:fldChar w:fldCharType="end"/>
            </w:r>
            <w:r w:rsidRPr="00CA7F24">
              <w:rPr>
                <w:rStyle w:val="Hyperlink"/>
                <w:noProof/>
              </w:rPr>
              <w:fldChar w:fldCharType="end"/>
            </w:r>
          </w:ins>
        </w:p>
        <w:p w14:paraId="49AEBA69" w14:textId="48835A67" w:rsidR="007F08C6" w:rsidRDefault="007F08C6">
          <w:pPr>
            <w:pStyle w:val="Verzeichnis2"/>
            <w:rPr>
              <w:ins w:id="7" w:author="Henriette Gercken" w:date="2023-06-15T14:21:00Z"/>
              <w:rFonts w:asciiTheme="minorHAnsi" w:eastAsiaTheme="minorEastAsia" w:hAnsiTheme="minorHAnsi" w:cstheme="minorBidi"/>
              <w:noProof/>
              <w:color w:val="auto"/>
              <w:sz w:val="22"/>
              <w:szCs w:val="22"/>
            </w:rPr>
          </w:pPr>
          <w:ins w:id="8"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"_Toc137731313"</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w:t>
            </w:r>
            <w:r>
              <w:rPr>
                <w:rFonts w:asciiTheme="minorHAnsi" w:eastAsiaTheme="minorEastAsia" w:hAnsiTheme="minorHAnsi" w:cstheme="minorBidi"/>
                <w:noProof/>
                <w:color w:val="auto"/>
                <w:sz w:val="22"/>
                <w:szCs w:val="22"/>
              </w:rPr>
              <w:tab/>
            </w:r>
            <w:r w:rsidRPr="00CA7F24">
              <w:rPr>
                <w:rStyle w:val="Hyperlink"/>
                <w:rFonts w:cstheme="minorHAnsi"/>
                <w:noProof/>
              </w:rPr>
              <w:t>Baumbestand</w:t>
            </w:r>
            <w:r>
              <w:rPr>
                <w:noProof/>
                <w:webHidden/>
              </w:rPr>
              <w:tab/>
            </w:r>
            <w:r>
              <w:rPr>
                <w:noProof/>
                <w:webHidden/>
              </w:rPr>
              <w:fldChar w:fldCharType="begin"/>
            </w:r>
            <w:r>
              <w:rPr>
                <w:noProof/>
                <w:webHidden/>
              </w:rPr>
              <w:instrText xml:space="preserve"> PAGEREF _Toc137731313 \h </w:instrText>
            </w:r>
            <w:r>
              <w:rPr>
                <w:noProof/>
                <w:webHidden/>
              </w:rPr>
            </w:r>
          </w:ins>
          <w:r>
            <w:rPr>
              <w:noProof/>
              <w:webHidden/>
            </w:rPr>
            <w:fldChar w:fldCharType="separate"/>
          </w:r>
          <w:ins w:id="9" w:author="Henriette Gercken" w:date="2023-06-15T14:21:00Z">
            <w:r>
              <w:rPr>
                <w:noProof/>
                <w:webHidden/>
              </w:rPr>
              <w:t>3</w:t>
            </w:r>
            <w:r>
              <w:rPr>
                <w:noProof/>
                <w:webHidden/>
              </w:rPr>
              <w:fldChar w:fldCharType="end"/>
            </w:r>
            <w:r w:rsidRPr="00CA7F24">
              <w:rPr>
                <w:rStyle w:val="Hyperlink"/>
                <w:noProof/>
              </w:rPr>
              <w:fldChar w:fldCharType="end"/>
            </w:r>
          </w:ins>
        </w:p>
        <w:p w14:paraId="4F323BFD" w14:textId="5E701A32" w:rsidR="007F08C6" w:rsidRDefault="007F08C6">
          <w:pPr>
            <w:pStyle w:val="Verzeichnis3"/>
            <w:rPr>
              <w:ins w:id="10" w:author="Henriette Gercken" w:date="2023-06-15T14:21:00Z"/>
              <w:rFonts w:asciiTheme="minorHAnsi" w:eastAsiaTheme="minorEastAsia" w:hAnsiTheme="minorHAnsi" w:cstheme="minorBidi"/>
              <w:noProof/>
              <w:color w:val="auto"/>
              <w:sz w:val="22"/>
              <w:szCs w:val="22"/>
            </w:rPr>
          </w:pPr>
          <w:ins w:id="11"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"_Toc137731314"</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2.1.1</w:t>
            </w:r>
            <w:r>
              <w:rPr>
                <w:rFonts w:asciiTheme="minorHAnsi" w:eastAsiaTheme="minorEastAsia" w:hAnsiTheme="minorHAnsi" w:cstheme="minorBidi"/>
                <w:noProof/>
                <w:color w:val="auto"/>
                <w:sz w:val="22"/>
                <w:szCs w:val="22"/>
              </w:rPr>
              <w:tab/>
            </w:r>
            <w:r w:rsidRPr="00CA7F24">
              <w:rPr>
                <w:rStyle w:val="Hyperlink"/>
                <w:rFonts w:cstheme="minorHAnsi"/>
                <w:noProof/>
              </w:rPr>
              <w:t>Schätzen fehlender Höhen</w:t>
            </w:r>
            <w:r>
              <w:rPr>
                <w:noProof/>
                <w:webHidden/>
              </w:rPr>
              <w:tab/>
            </w:r>
            <w:r>
              <w:rPr>
                <w:noProof/>
                <w:webHidden/>
              </w:rPr>
              <w:fldChar w:fldCharType="begin"/>
            </w:r>
            <w:r>
              <w:rPr>
                <w:noProof/>
                <w:webHidden/>
              </w:rPr>
              <w:instrText xml:space="preserve"> PAGEREF _Toc137731314 \h </w:instrText>
            </w:r>
            <w:r>
              <w:rPr>
                <w:noProof/>
                <w:webHidden/>
              </w:rPr>
            </w:r>
          </w:ins>
          <w:r>
            <w:rPr>
              <w:noProof/>
              <w:webHidden/>
            </w:rPr>
            <w:fldChar w:fldCharType="separate"/>
          </w:r>
          <w:ins w:id="12" w:author="Henriette Gercken" w:date="2023-06-15T14:21:00Z">
            <w:r>
              <w:rPr>
                <w:noProof/>
                <w:webHidden/>
              </w:rPr>
              <w:t>4</w:t>
            </w:r>
            <w:r>
              <w:rPr>
                <w:noProof/>
                <w:webHidden/>
              </w:rPr>
              <w:fldChar w:fldCharType="end"/>
            </w:r>
            <w:r w:rsidRPr="00CA7F24">
              <w:rPr>
                <w:rStyle w:val="Hyperlink"/>
                <w:noProof/>
              </w:rPr>
              <w:fldChar w:fldCharType="end"/>
            </w:r>
          </w:ins>
        </w:p>
        <w:p w14:paraId="55343DB0" w14:textId="45884CBE" w:rsidR="007F08C6" w:rsidRDefault="007F08C6">
          <w:pPr>
            <w:pStyle w:val="Verzeichnis3"/>
            <w:rPr>
              <w:ins w:id="13" w:author="Henriette Gercken" w:date="2023-06-15T14:21:00Z"/>
              <w:rFonts w:asciiTheme="minorHAnsi" w:eastAsiaTheme="minorEastAsia" w:hAnsiTheme="minorHAnsi" w:cstheme="minorBidi"/>
              <w:noProof/>
              <w:color w:val="auto"/>
              <w:sz w:val="22"/>
              <w:szCs w:val="22"/>
            </w:rPr>
          </w:pPr>
          <w:ins w:id="14"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"_Toc137731315"</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2.1.2</w:t>
            </w:r>
            <w:r>
              <w:rPr>
                <w:rFonts w:asciiTheme="minorHAnsi" w:eastAsiaTheme="minorEastAsia" w:hAnsiTheme="minorHAnsi" w:cstheme="minorBidi"/>
                <w:noProof/>
                <w:color w:val="auto"/>
                <w:sz w:val="22"/>
                <w:szCs w:val="22"/>
              </w:rPr>
              <w:tab/>
            </w:r>
            <w:r w:rsidRPr="00CA7F24">
              <w:rPr>
                <w:rStyle w:val="Hyperlink"/>
                <w:rFonts w:cstheme="minorHAnsi"/>
                <w:noProof/>
              </w:rPr>
              <w:t>Schätzung der fehlenden Durchmesser</w:t>
            </w:r>
            <w:r>
              <w:rPr>
                <w:noProof/>
                <w:webHidden/>
              </w:rPr>
              <w:tab/>
            </w:r>
            <w:r>
              <w:rPr>
                <w:noProof/>
                <w:webHidden/>
              </w:rPr>
              <w:fldChar w:fldCharType="begin"/>
            </w:r>
            <w:r>
              <w:rPr>
                <w:noProof/>
                <w:webHidden/>
              </w:rPr>
              <w:instrText xml:space="preserve"> PAGEREF _Toc137731315 \h </w:instrText>
            </w:r>
            <w:r>
              <w:rPr>
                <w:noProof/>
                <w:webHidden/>
              </w:rPr>
            </w:r>
          </w:ins>
          <w:r>
            <w:rPr>
              <w:noProof/>
              <w:webHidden/>
            </w:rPr>
            <w:fldChar w:fldCharType="separate"/>
          </w:r>
          <w:ins w:id="15" w:author="Henriette Gercken" w:date="2023-06-15T14:21:00Z">
            <w:r>
              <w:rPr>
                <w:noProof/>
                <w:webHidden/>
              </w:rPr>
              <w:t>8</w:t>
            </w:r>
            <w:r>
              <w:rPr>
                <w:noProof/>
                <w:webHidden/>
              </w:rPr>
              <w:fldChar w:fldCharType="end"/>
            </w:r>
            <w:r w:rsidRPr="00CA7F24">
              <w:rPr>
                <w:rStyle w:val="Hyperlink"/>
                <w:noProof/>
              </w:rPr>
              <w:fldChar w:fldCharType="end"/>
            </w:r>
          </w:ins>
        </w:p>
        <w:p w14:paraId="502F6E8A" w14:textId="0296EF98" w:rsidR="007F08C6" w:rsidRDefault="007F08C6">
          <w:pPr>
            <w:pStyle w:val="Verzeichnis3"/>
            <w:rPr>
              <w:ins w:id="16" w:author="Henriette Gercken" w:date="2023-06-15T14:21:00Z"/>
              <w:rFonts w:asciiTheme="minorHAnsi" w:eastAsiaTheme="minorEastAsia" w:hAnsiTheme="minorHAnsi" w:cstheme="minorBidi"/>
              <w:noProof/>
              <w:color w:val="auto"/>
              <w:sz w:val="22"/>
              <w:szCs w:val="22"/>
            </w:rPr>
          </w:pPr>
          <w:ins w:id="17"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"_Toc137731316"</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2.1.3</w:t>
            </w:r>
            <w:r>
              <w:rPr>
                <w:rFonts w:asciiTheme="minorHAnsi" w:eastAsiaTheme="minorEastAsia" w:hAnsiTheme="minorHAnsi" w:cstheme="minorBidi"/>
                <w:noProof/>
                <w:color w:val="auto"/>
                <w:sz w:val="22"/>
                <w:szCs w:val="22"/>
              </w:rPr>
              <w:tab/>
            </w:r>
            <w:r w:rsidRPr="00CA7F24">
              <w:rPr>
                <w:rStyle w:val="Hyperlink"/>
                <w:rFonts w:cstheme="minorHAnsi"/>
                <w:noProof/>
              </w:rPr>
              <w:t>Einteilung in die Baumartengruppen der Biomassefunktionen</w:t>
            </w:r>
            <w:r>
              <w:rPr>
                <w:noProof/>
                <w:webHidden/>
              </w:rPr>
              <w:tab/>
            </w:r>
            <w:r>
              <w:rPr>
                <w:noProof/>
                <w:webHidden/>
              </w:rPr>
              <w:fldChar w:fldCharType="begin"/>
            </w:r>
            <w:r>
              <w:rPr>
                <w:noProof/>
                <w:webHidden/>
              </w:rPr>
              <w:instrText xml:space="preserve"> PAGEREF _Toc137731316 \h </w:instrText>
            </w:r>
            <w:r>
              <w:rPr>
                <w:noProof/>
                <w:webHidden/>
              </w:rPr>
            </w:r>
          </w:ins>
          <w:r>
            <w:rPr>
              <w:noProof/>
              <w:webHidden/>
            </w:rPr>
            <w:fldChar w:fldCharType="separate"/>
          </w:r>
          <w:ins w:id="18" w:author="Henriette Gercken" w:date="2023-06-15T14:21:00Z">
            <w:r>
              <w:rPr>
                <w:noProof/>
                <w:webHidden/>
              </w:rPr>
              <w:t>10</w:t>
            </w:r>
            <w:r>
              <w:rPr>
                <w:noProof/>
                <w:webHidden/>
              </w:rPr>
              <w:fldChar w:fldCharType="end"/>
            </w:r>
            <w:r w:rsidRPr="00CA7F24">
              <w:rPr>
                <w:rStyle w:val="Hyperlink"/>
                <w:noProof/>
              </w:rPr>
              <w:fldChar w:fldCharType="end"/>
            </w:r>
          </w:ins>
        </w:p>
        <w:p w14:paraId="46B089A9" w14:textId="3FE78CCA" w:rsidR="007F08C6" w:rsidRDefault="007F08C6">
          <w:pPr>
            <w:pStyle w:val="Verzeichnis3"/>
            <w:rPr>
              <w:ins w:id="19" w:author="Henriette Gercken" w:date="2023-06-15T14:21:00Z"/>
              <w:rFonts w:asciiTheme="minorHAnsi" w:eastAsiaTheme="minorEastAsia" w:hAnsiTheme="minorHAnsi" w:cstheme="minorBidi"/>
              <w:noProof/>
              <w:color w:val="auto"/>
              <w:sz w:val="22"/>
              <w:szCs w:val="22"/>
            </w:rPr>
          </w:pPr>
          <w:ins w:id="20"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"_Toc137731317"</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2.1.4</w:t>
            </w:r>
            <w:r>
              <w:rPr>
                <w:rFonts w:asciiTheme="minorHAnsi" w:eastAsiaTheme="minorEastAsia" w:hAnsiTheme="minorHAnsi" w:cstheme="minorBidi"/>
                <w:noProof/>
                <w:color w:val="auto"/>
                <w:sz w:val="22"/>
                <w:szCs w:val="22"/>
              </w:rPr>
              <w:tab/>
            </w:r>
            <w:r w:rsidRPr="00CA7F24">
              <w:rPr>
                <w:rStyle w:val="Hyperlink"/>
                <w:rFonts w:cstheme="minorHAnsi"/>
                <w:noProof/>
                <w:shd w:val="clear" w:color="auto" w:fill="FFFFFF"/>
              </w:rPr>
              <w:t>Umgang mit fehlender Kompartimentierung in den Biomassefunktionen von Röhling et al</w:t>
            </w:r>
            <w:r>
              <w:rPr>
                <w:noProof/>
                <w:webHidden/>
              </w:rPr>
              <w:tab/>
            </w:r>
            <w:r>
              <w:rPr>
                <w:noProof/>
                <w:webHidden/>
              </w:rPr>
              <w:fldChar w:fldCharType="begin"/>
            </w:r>
            <w:r>
              <w:rPr>
                <w:noProof/>
                <w:webHidden/>
              </w:rPr>
              <w:instrText xml:space="preserve"> PAGEREF _Toc137731317 \h </w:instrText>
            </w:r>
            <w:r>
              <w:rPr>
                <w:noProof/>
                <w:webHidden/>
              </w:rPr>
            </w:r>
          </w:ins>
          <w:r>
            <w:rPr>
              <w:noProof/>
              <w:webHidden/>
            </w:rPr>
            <w:fldChar w:fldCharType="separate"/>
          </w:r>
          <w:ins w:id="21" w:author="Henriette Gercken" w:date="2023-06-15T14:21:00Z">
            <w:r>
              <w:rPr>
                <w:noProof/>
                <w:webHidden/>
              </w:rPr>
              <w:t>10</w:t>
            </w:r>
            <w:r>
              <w:rPr>
                <w:noProof/>
                <w:webHidden/>
              </w:rPr>
              <w:fldChar w:fldCharType="end"/>
            </w:r>
            <w:r w:rsidRPr="00CA7F24">
              <w:rPr>
                <w:rStyle w:val="Hyperlink"/>
                <w:noProof/>
              </w:rPr>
              <w:fldChar w:fldCharType="end"/>
            </w:r>
          </w:ins>
        </w:p>
        <w:p w14:paraId="7D9DF6F3" w14:textId="0D1FAD81" w:rsidR="007F08C6" w:rsidRDefault="007F08C6">
          <w:pPr>
            <w:pStyle w:val="Verzeichnis3"/>
            <w:rPr>
              <w:ins w:id="22" w:author="Henriette Gercken" w:date="2023-06-15T14:21:00Z"/>
              <w:rFonts w:asciiTheme="minorHAnsi" w:eastAsiaTheme="minorEastAsia" w:hAnsiTheme="minorHAnsi" w:cstheme="minorBidi"/>
              <w:noProof/>
              <w:color w:val="auto"/>
              <w:sz w:val="22"/>
              <w:szCs w:val="22"/>
            </w:rPr>
          </w:pPr>
          <w:ins w:id="23"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"_Toc137731318"</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2.1.5</w:t>
            </w:r>
            <w:r>
              <w:rPr>
                <w:rFonts w:asciiTheme="minorHAnsi" w:eastAsiaTheme="minorEastAsia" w:hAnsiTheme="minorHAnsi" w:cstheme="minorBidi"/>
                <w:noProof/>
                <w:color w:val="auto"/>
                <w:sz w:val="22"/>
                <w:szCs w:val="22"/>
              </w:rPr>
              <w:tab/>
            </w:r>
            <w:r w:rsidRPr="00CA7F24">
              <w:rPr>
                <w:rStyle w:val="Hyperlink"/>
                <w:rFonts w:cstheme="minorHAnsi"/>
                <w:noProof/>
                <w:shd w:val="clear" w:color="auto" w:fill="FFFFFF"/>
              </w:rPr>
              <w:t>Berechnung unterirdische Biomasse</w:t>
            </w:r>
            <w:r>
              <w:rPr>
                <w:noProof/>
                <w:webHidden/>
              </w:rPr>
              <w:tab/>
            </w:r>
            <w:r>
              <w:rPr>
                <w:noProof/>
                <w:webHidden/>
              </w:rPr>
              <w:fldChar w:fldCharType="begin"/>
            </w:r>
            <w:r>
              <w:rPr>
                <w:noProof/>
                <w:webHidden/>
              </w:rPr>
              <w:instrText xml:space="preserve"> PAGEREF _Toc137731318 \h </w:instrText>
            </w:r>
            <w:r>
              <w:rPr>
                <w:noProof/>
                <w:webHidden/>
              </w:rPr>
            </w:r>
          </w:ins>
          <w:r>
            <w:rPr>
              <w:noProof/>
              <w:webHidden/>
            </w:rPr>
            <w:fldChar w:fldCharType="separate"/>
          </w:r>
          <w:ins w:id="24" w:author="Henriette Gercken" w:date="2023-06-15T14:21:00Z">
            <w:r>
              <w:rPr>
                <w:noProof/>
                <w:webHidden/>
              </w:rPr>
              <w:t>16</w:t>
            </w:r>
            <w:r>
              <w:rPr>
                <w:noProof/>
                <w:webHidden/>
              </w:rPr>
              <w:fldChar w:fldCharType="end"/>
            </w:r>
            <w:r w:rsidRPr="00CA7F24">
              <w:rPr>
                <w:rStyle w:val="Hyperlink"/>
                <w:noProof/>
              </w:rPr>
              <w:fldChar w:fldCharType="end"/>
            </w:r>
          </w:ins>
        </w:p>
        <w:p w14:paraId="3017D153" w14:textId="7EC8E30A" w:rsidR="007F08C6" w:rsidRDefault="007F08C6">
          <w:pPr>
            <w:pStyle w:val="Verzeichnis3"/>
            <w:rPr>
              <w:ins w:id="25" w:author="Henriette Gercken" w:date="2023-06-15T14:21:00Z"/>
              <w:rFonts w:asciiTheme="minorHAnsi" w:eastAsiaTheme="minorEastAsia" w:hAnsiTheme="minorHAnsi" w:cstheme="minorBidi"/>
              <w:noProof/>
              <w:color w:val="auto"/>
              <w:sz w:val="22"/>
              <w:szCs w:val="22"/>
            </w:rPr>
          </w:pPr>
          <w:ins w:id="26"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"_Toc137731319"</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2.1.6</w:t>
            </w:r>
            <w:r>
              <w:rPr>
                <w:rFonts w:asciiTheme="minorHAnsi" w:eastAsiaTheme="minorEastAsia" w:hAnsiTheme="minorHAnsi" w:cstheme="minorBidi"/>
                <w:noProof/>
                <w:color w:val="auto"/>
                <w:sz w:val="22"/>
                <w:szCs w:val="22"/>
              </w:rPr>
              <w:tab/>
            </w:r>
            <w:r w:rsidRPr="00CA7F24">
              <w:rPr>
                <w:rStyle w:val="Hyperlink"/>
                <w:rFonts w:cstheme="minorHAnsi"/>
                <w:noProof/>
              </w:rPr>
              <w:t>Berechnung Kohlenstoff</w:t>
            </w:r>
            <w:r>
              <w:rPr>
                <w:noProof/>
                <w:webHidden/>
              </w:rPr>
              <w:tab/>
            </w:r>
            <w:r>
              <w:rPr>
                <w:noProof/>
                <w:webHidden/>
              </w:rPr>
              <w:fldChar w:fldCharType="begin"/>
            </w:r>
            <w:r>
              <w:rPr>
                <w:noProof/>
                <w:webHidden/>
              </w:rPr>
              <w:instrText xml:space="preserve"> PAGEREF _Toc137731319 \h </w:instrText>
            </w:r>
            <w:r>
              <w:rPr>
                <w:noProof/>
                <w:webHidden/>
              </w:rPr>
            </w:r>
          </w:ins>
          <w:r>
            <w:rPr>
              <w:noProof/>
              <w:webHidden/>
            </w:rPr>
            <w:fldChar w:fldCharType="separate"/>
          </w:r>
          <w:ins w:id="27" w:author="Henriette Gercken" w:date="2023-06-15T14:21:00Z">
            <w:r>
              <w:rPr>
                <w:noProof/>
                <w:webHidden/>
              </w:rPr>
              <w:t>17</w:t>
            </w:r>
            <w:r>
              <w:rPr>
                <w:noProof/>
                <w:webHidden/>
              </w:rPr>
              <w:fldChar w:fldCharType="end"/>
            </w:r>
            <w:r w:rsidRPr="00CA7F24">
              <w:rPr>
                <w:rStyle w:val="Hyperlink"/>
                <w:noProof/>
              </w:rPr>
              <w:fldChar w:fldCharType="end"/>
            </w:r>
          </w:ins>
        </w:p>
        <w:p w14:paraId="1CC6192C" w14:textId="4A9C861C" w:rsidR="007F08C6" w:rsidRDefault="007F08C6">
          <w:pPr>
            <w:pStyle w:val="Verzeichnis3"/>
            <w:rPr>
              <w:ins w:id="28" w:author="Henriette Gercken" w:date="2023-06-15T14:21:00Z"/>
              <w:rFonts w:asciiTheme="minorHAnsi" w:eastAsiaTheme="minorEastAsia" w:hAnsiTheme="minorHAnsi" w:cstheme="minorBidi"/>
              <w:noProof/>
              <w:color w:val="auto"/>
              <w:sz w:val="22"/>
              <w:szCs w:val="22"/>
            </w:rPr>
          </w:pPr>
          <w:ins w:id="29"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"_Toc137731320"</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2.1.7</w:t>
            </w:r>
            <w:r>
              <w:rPr>
                <w:rFonts w:asciiTheme="minorHAnsi" w:eastAsiaTheme="minorEastAsia" w:hAnsiTheme="minorHAnsi" w:cstheme="minorBidi"/>
                <w:noProof/>
                <w:color w:val="auto"/>
                <w:sz w:val="22"/>
                <w:szCs w:val="22"/>
              </w:rPr>
              <w:tab/>
            </w:r>
            <w:r w:rsidRPr="00CA7F24">
              <w:rPr>
                <w:rStyle w:val="Hyperlink"/>
                <w:rFonts w:cstheme="minorHAnsi"/>
                <w:noProof/>
                <w:shd w:val="clear" w:color="auto" w:fill="FFFD59"/>
              </w:rPr>
              <w:t>Berechnung Stickstoffvorrat / andere Elemente</w:t>
            </w:r>
            <w:r>
              <w:rPr>
                <w:noProof/>
                <w:webHidden/>
              </w:rPr>
              <w:tab/>
            </w:r>
            <w:r>
              <w:rPr>
                <w:noProof/>
                <w:webHidden/>
              </w:rPr>
              <w:fldChar w:fldCharType="begin"/>
            </w:r>
            <w:r>
              <w:rPr>
                <w:noProof/>
                <w:webHidden/>
              </w:rPr>
              <w:instrText xml:space="preserve"> PAGEREF _Toc137731320 \h </w:instrText>
            </w:r>
            <w:r>
              <w:rPr>
                <w:noProof/>
                <w:webHidden/>
              </w:rPr>
            </w:r>
          </w:ins>
          <w:r>
            <w:rPr>
              <w:noProof/>
              <w:webHidden/>
            </w:rPr>
            <w:fldChar w:fldCharType="separate"/>
          </w:r>
          <w:ins w:id="30" w:author="Henriette Gercken" w:date="2023-06-15T14:21:00Z">
            <w:r>
              <w:rPr>
                <w:noProof/>
                <w:webHidden/>
              </w:rPr>
              <w:t>17</w:t>
            </w:r>
            <w:r>
              <w:rPr>
                <w:noProof/>
                <w:webHidden/>
              </w:rPr>
              <w:fldChar w:fldCharType="end"/>
            </w:r>
            <w:r w:rsidRPr="00CA7F24">
              <w:rPr>
                <w:rStyle w:val="Hyperlink"/>
                <w:noProof/>
              </w:rPr>
              <w:fldChar w:fldCharType="end"/>
            </w:r>
          </w:ins>
        </w:p>
        <w:p w14:paraId="76C0736A" w14:textId="0AB985B0" w:rsidR="007F08C6" w:rsidRDefault="007F08C6">
          <w:pPr>
            <w:pStyle w:val="Verzeichnis2"/>
            <w:rPr>
              <w:ins w:id="31" w:author="Henriette Gercken" w:date="2023-06-15T14:21:00Z"/>
              <w:rFonts w:asciiTheme="minorHAnsi" w:eastAsiaTheme="minorEastAsia" w:hAnsiTheme="minorHAnsi" w:cstheme="minorBidi"/>
              <w:noProof/>
              <w:color w:val="auto"/>
              <w:sz w:val="22"/>
              <w:szCs w:val="22"/>
            </w:rPr>
          </w:pPr>
          <w:ins w:id="32"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"_Toc137731321"</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2.2</w:t>
            </w:r>
            <w:r>
              <w:rPr>
                <w:rFonts w:asciiTheme="minorHAnsi" w:eastAsiaTheme="minorEastAsia" w:hAnsiTheme="minorHAnsi" w:cstheme="minorBidi"/>
                <w:noProof/>
                <w:color w:val="auto"/>
                <w:sz w:val="22"/>
                <w:szCs w:val="22"/>
              </w:rPr>
              <w:tab/>
            </w:r>
            <w:r w:rsidRPr="00CA7F24">
              <w:rPr>
                <w:rStyle w:val="Hyperlink"/>
                <w:rFonts w:cstheme="minorHAnsi"/>
                <w:noProof/>
                <w:shd w:val="clear" w:color="auto" w:fill="FFFFFF"/>
              </w:rPr>
              <w:t>Totholz</w:t>
            </w:r>
            <w:r>
              <w:rPr>
                <w:noProof/>
                <w:webHidden/>
              </w:rPr>
              <w:tab/>
            </w:r>
            <w:r>
              <w:rPr>
                <w:noProof/>
                <w:webHidden/>
              </w:rPr>
              <w:fldChar w:fldCharType="begin"/>
            </w:r>
            <w:r>
              <w:rPr>
                <w:noProof/>
                <w:webHidden/>
              </w:rPr>
              <w:instrText xml:space="preserve"> PAGEREF _Toc137731321 \h </w:instrText>
            </w:r>
            <w:r>
              <w:rPr>
                <w:noProof/>
                <w:webHidden/>
              </w:rPr>
            </w:r>
          </w:ins>
          <w:r>
            <w:rPr>
              <w:noProof/>
              <w:webHidden/>
            </w:rPr>
            <w:fldChar w:fldCharType="separate"/>
          </w:r>
          <w:ins w:id="33" w:author="Henriette Gercken" w:date="2023-06-15T14:21:00Z">
            <w:r>
              <w:rPr>
                <w:noProof/>
                <w:webHidden/>
              </w:rPr>
              <w:t>21</w:t>
            </w:r>
            <w:r>
              <w:rPr>
                <w:noProof/>
                <w:webHidden/>
              </w:rPr>
              <w:fldChar w:fldCharType="end"/>
            </w:r>
            <w:r w:rsidRPr="00CA7F24">
              <w:rPr>
                <w:rStyle w:val="Hyperlink"/>
                <w:noProof/>
              </w:rPr>
              <w:fldChar w:fldCharType="end"/>
            </w:r>
          </w:ins>
        </w:p>
        <w:p w14:paraId="50189FD2" w14:textId="6E902C4E" w:rsidR="007F08C6" w:rsidRDefault="007F08C6">
          <w:pPr>
            <w:pStyle w:val="Verzeichnis3"/>
            <w:rPr>
              <w:ins w:id="34" w:author="Henriette Gercken" w:date="2023-06-15T14:21:00Z"/>
              <w:rFonts w:asciiTheme="minorHAnsi" w:eastAsiaTheme="minorEastAsia" w:hAnsiTheme="minorHAnsi" w:cstheme="minorBidi"/>
              <w:noProof/>
              <w:color w:val="auto"/>
              <w:sz w:val="22"/>
              <w:szCs w:val="22"/>
            </w:rPr>
          </w:pPr>
          <w:ins w:id="35"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"_Toc137731322"</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2.2.1</w:t>
            </w:r>
            <w:r>
              <w:rPr>
                <w:rFonts w:asciiTheme="minorHAnsi" w:eastAsiaTheme="minorEastAsia" w:hAnsiTheme="minorHAnsi" w:cstheme="minorBidi"/>
                <w:noProof/>
                <w:color w:val="auto"/>
                <w:sz w:val="22"/>
                <w:szCs w:val="22"/>
              </w:rPr>
              <w:tab/>
            </w:r>
            <w:r w:rsidRPr="00CA7F24">
              <w:rPr>
                <w:rStyle w:val="Hyperlink"/>
                <w:rFonts w:cstheme="minorHAnsi"/>
                <w:noProof/>
              </w:rPr>
              <w:t>Volumen</w:t>
            </w:r>
            <w:r>
              <w:rPr>
                <w:noProof/>
                <w:webHidden/>
              </w:rPr>
              <w:tab/>
            </w:r>
            <w:r>
              <w:rPr>
                <w:noProof/>
                <w:webHidden/>
              </w:rPr>
              <w:fldChar w:fldCharType="begin"/>
            </w:r>
            <w:r>
              <w:rPr>
                <w:noProof/>
                <w:webHidden/>
              </w:rPr>
              <w:instrText xml:space="preserve"> PAGEREF _Toc137731322 \h </w:instrText>
            </w:r>
            <w:r>
              <w:rPr>
                <w:noProof/>
                <w:webHidden/>
              </w:rPr>
            </w:r>
          </w:ins>
          <w:r>
            <w:rPr>
              <w:noProof/>
              <w:webHidden/>
            </w:rPr>
            <w:fldChar w:fldCharType="separate"/>
          </w:r>
          <w:ins w:id="36" w:author="Henriette Gercken" w:date="2023-06-15T14:21:00Z">
            <w:r>
              <w:rPr>
                <w:noProof/>
                <w:webHidden/>
              </w:rPr>
              <w:t>21</w:t>
            </w:r>
            <w:r>
              <w:rPr>
                <w:noProof/>
                <w:webHidden/>
              </w:rPr>
              <w:fldChar w:fldCharType="end"/>
            </w:r>
            <w:r w:rsidRPr="00CA7F24">
              <w:rPr>
                <w:rStyle w:val="Hyperlink"/>
                <w:noProof/>
              </w:rPr>
              <w:fldChar w:fldCharType="end"/>
            </w:r>
          </w:ins>
        </w:p>
        <w:p w14:paraId="5BB80DEF" w14:textId="4DE042B2" w:rsidR="007F08C6" w:rsidRDefault="007F08C6">
          <w:pPr>
            <w:pStyle w:val="Verzeichnis3"/>
            <w:rPr>
              <w:ins w:id="37" w:author="Henriette Gercken" w:date="2023-06-15T14:21:00Z"/>
              <w:rFonts w:asciiTheme="minorHAnsi" w:eastAsiaTheme="minorEastAsia" w:hAnsiTheme="minorHAnsi" w:cstheme="minorBidi"/>
              <w:noProof/>
              <w:color w:val="auto"/>
              <w:sz w:val="22"/>
              <w:szCs w:val="22"/>
            </w:rPr>
          </w:pPr>
          <w:ins w:id="38"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"_Toc137731323"</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2.2.2</w:t>
            </w:r>
            <w:r>
              <w:rPr>
                <w:rFonts w:asciiTheme="minorHAnsi" w:eastAsiaTheme="minorEastAsia" w:hAnsiTheme="minorHAnsi" w:cstheme="minorBidi"/>
                <w:noProof/>
                <w:color w:val="auto"/>
                <w:sz w:val="22"/>
                <w:szCs w:val="22"/>
              </w:rPr>
              <w:tab/>
            </w:r>
            <w:r w:rsidRPr="00CA7F24">
              <w:rPr>
                <w:rStyle w:val="Hyperlink"/>
                <w:rFonts w:cstheme="minorHAnsi"/>
                <w:noProof/>
              </w:rPr>
              <w:t>Artengruppen</w:t>
            </w:r>
            <w:r>
              <w:rPr>
                <w:noProof/>
                <w:webHidden/>
              </w:rPr>
              <w:tab/>
            </w:r>
            <w:r>
              <w:rPr>
                <w:noProof/>
                <w:webHidden/>
              </w:rPr>
              <w:fldChar w:fldCharType="begin"/>
            </w:r>
            <w:r>
              <w:rPr>
                <w:noProof/>
                <w:webHidden/>
              </w:rPr>
              <w:instrText xml:space="preserve"> PAGEREF _Toc137731323 \h </w:instrText>
            </w:r>
            <w:r>
              <w:rPr>
                <w:noProof/>
                <w:webHidden/>
              </w:rPr>
            </w:r>
          </w:ins>
          <w:r>
            <w:rPr>
              <w:noProof/>
              <w:webHidden/>
            </w:rPr>
            <w:fldChar w:fldCharType="separate"/>
          </w:r>
          <w:ins w:id="39" w:author="Henriette Gercken" w:date="2023-06-15T14:21:00Z">
            <w:r>
              <w:rPr>
                <w:noProof/>
                <w:webHidden/>
              </w:rPr>
              <w:t>23</w:t>
            </w:r>
            <w:r>
              <w:rPr>
                <w:noProof/>
                <w:webHidden/>
              </w:rPr>
              <w:fldChar w:fldCharType="end"/>
            </w:r>
            <w:r w:rsidRPr="00CA7F24">
              <w:rPr>
                <w:rStyle w:val="Hyperlink"/>
                <w:noProof/>
              </w:rPr>
              <w:fldChar w:fldCharType="end"/>
            </w:r>
          </w:ins>
        </w:p>
        <w:p w14:paraId="3EFB7113" w14:textId="12AF6C89" w:rsidR="007F08C6" w:rsidRDefault="007F08C6">
          <w:pPr>
            <w:pStyle w:val="Verzeichnis3"/>
            <w:rPr>
              <w:ins w:id="40" w:author="Henriette Gercken" w:date="2023-06-15T14:21:00Z"/>
              <w:rFonts w:asciiTheme="minorHAnsi" w:eastAsiaTheme="minorEastAsia" w:hAnsiTheme="minorHAnsi" w:cstheme="minorBidi"/>
              <w:noProof/>
              <w:color w:val="auto"/>
              <w:sz w:val="22"/>
              <w:szCs w:val="22"/>
            </w:rPr>
          </w:pPr>
          <w:ins w:id="41"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"_Toc137731324"</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2.2.3</w:t>
            </w:r>
            <w:r>
              <w:rPr>
                <w:rFonts w:asciiTheme="minorHAnsi" w:eastAsiaTheme="minorEastAsia" w:hAnsiTheme="minorHAnsi" w:cstheme="minorBidi"/>
                <w:noProof/>
                <w:color w:val="auto"/>
                <w:sz w:val="22"/>
                <w:szCs w:val="22"/>
              </w:rPr>
              <w:tab/>
            </w:r>
            <w:r w:rsidRPr="00CA7F24">
              <w:rPr>
                <w:rStyle w:val="Hyperlink"/>
                <w:rFonts w:cstheme="minorHAnsi"/>
                <w:noProof/>
              </w:rPr>
              <w:t>Zersetzungsgrad</w:t>
            </w:r>
            <w:r>
              <w:rPr>
                <w:noProof/>
                <w:webHidden/>
              </w:rPr>
              <w:tab/>
            </w:r>
            <w:r>
              <w:rPr>
                <w:noProof/>
                <w:webHidden/>
              </w:rPr>
              <w:fldChar w:fldCharType="begin"/>
            </w:r>
            <w:r>
              <w:rPr>
                <w:noProof/>
                <w:webHidden/>
              </w:rPr>
              <w:instrText xml:space="preserve"> PAGEREF _Toc137731324 \h </w:instrText>
            </w:r>
            <w:r>
              <w:rPr>
                <w:noProof/>
                <w:webHidden/>
              </w:rPr>
            </w:r>
          </w:ins>
          <w:r>
            <w:rPr>
              <w:noProof/>
              <w:webHidden/>
            </w:rPr>
            <w:fldChar w:fldCharType="separate"/>
          </w:r>
          <w:ins w:id="42" w:author="Henriette Gercken" w:date="2023-06-15T14:21:00Z">
            <w:r>
              <w:rPr>
                <w:noProof/>
                <w:webHidden/>
              </w:rPr>
              <w:t>23</w:t>
            </w:r>
            <w:r>
              <w:rPr>
                <w:noProof/>
                <w:webHidden/>
              </w:rPr>
              <w:fldChar w:fldCharType="end"/>
            </w:r>
            <w:r w:rsidRPr="00CA7F24">
              <w:rPr>
                <w:rStyle w:val="Hyperlink"/>
                <w:noProof/>
              </w:rPr>
              <w:fldChar w:fldCharType="end"/>
            </w:r>
          </w:ins>
        </w:p>
        <w:p w14:paraId="4F2DCB48" w14:textId="6C29FB96" w:rsidR="007F08C6" w:rsidRDefault="007F08C6">
          <w:pPr>
            <w:pStyle w:val="Verzeichnis3"/>
            <w:rPr>
              <w:ins w:id="43" w:author="Henriette Gercken" w:date="2023-06-15T14:21:00Z"/>
              <w:rFonts w:asciiTheme="minorHAnsi" w:eastAsiaTheme="minorEastAsia" w:hAnsiTheme="minorHAnsi" w:cstheme="minorBidi"/>
              <w:noProof/>
              <w:color w:val="auto"/>
              <w:sz w:val="22"/>
              <w:szCs w:val="22"/>
            </w:rPr>
          </w:pPr>
          <w:ins w:id="44"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"_Toc137731325"</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noProof/>
              </w:rPr>
              <w:t>2.2.4</w:t>
            </w:r>
            <w:r>
              <w:rPr>
                <w:rFonts w:asciiTheme="minorHAnsi" w:eastAsiaTheme="minorEastAsia" w:hAnsiTheme="minorHAnsi" w:cstheme="minorBidi"/>
                <w:noProof/>
                <w:color w:val="auto"/>
                <w:sz w:val="22"/>
                <w:szCs w:val="22"/>
              </w:rPr>
              <w:tab/>
            </w:r>
            <w:r w:rsidRPr="00CA7F24">
              <w:rPr>
                <w:rStyle w:val="Hyperlink"/>
                <w:noProof/>
              </w:rPr>
              <w:t>Totholzdichte</w:t>
            </w:r>
            <w:r>
              <w:rPr>
                <w:noProof/>
                <w:webHidden/>
              </w:rPr>
              <w:tab/>
            </w:r>
            <w:r>
              <w:rPr>
                <w:noProof/>
                <w:webHidden/>
              </w:rPr>
              <w:fldChar w:fldCharType="begin"/>
            </w:r>
            <w:r>
              <w:rPr>
                <w:noProof/>
                <w:webHidden/>
              </w:rPr>
              <w:instrText xml:space="preserve"> PAGEREF _Toc137731325 \h </w:instrText>
            </w:r>
            <w:r>
              <w:rPr>
                <w:noProof/>
                <w:webHidden/>
              </w:rPr>
            </w:r>
          </w:ins>
          <w:r>
            <w:rPr>
              <w:noProof/>
              <w:webHidden/>
            </w:rPr>
            <w:fldChar w:fldCharType="separate"/>
          </w:r>
          <w:ins w:id="45" w:author="Henriette Gercken" w:date="2023-06-15T14:21:00Z">
            <w:r>
              <w:rPr>
                <w:noProof/>
                <w:webHidden/>
              </w:rPr>
              <w:t>24</w:t>
            </w:r>
            <w:r>
              <w:rPr>
                <w:noProof/>
                <w:webHidden/>
              </w:rPr>
              <w:fldChar w:fldCharType="end"/>
            </w:r>
            <w:r w:rsidRPr="00CA7F24">
              <w:rPr>
                <w:rStyle w:val="Hyperlink"/>
                <w:noProof/>
              </w:rPr>
              <w:fldChar w:fldCharType="end"/>
            </w:r>
          </w:ins>
        </w:p>
        <w:p w14:paraId="2ADC59C8" w14:textId="55193AD5" w:rsidR="007F08C6" w:rsidRDefault="007F08C6">
          <w:pPr>
            <w:pStyle w:val="Verzeichnis3"/>
            <w:rPr>
              <w:ins w:id="46" w:author="Henriette Gercken" w:date="2023-06-15T14:21:00Z"/>
              <w:rFonts w:asciiTheme="minorHAnsi" w:eastAsiaTheme="minorEastAsia" w:hAnsiTheme="minorHAnsi" w:cstheme="minorBidi"/>
              <w:noProof/>
              <w:color w:val="auto"/>
              <w:sz w:val="22"/>
              <w:szCs w:val="22"/>
            </w:rPr>
          </w:pPr>
          <w:ins w:id="47"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"_Toc137731326"</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2.2.5</w:t>
            </w:r>
            <w:r>
              <w:rPr>
                <w:rFonts w:asciiTheme="minorHAnsi" w:eastAsiaTheme="minorEastAsia" w:hAnsiTheme="minorHAnsi" w:cstheme="minorBidi"/>
                <w:noProof/>
                <w:color w:val="auto"/>
                <w:sz w:val="22"/>
                <w:szCs w:val="22"/>
              </w:rPr>
              <w:tab/>
            </w:r>
            <w:r w:rsidRPr="00CA7F24">
              <w:rPr>
                <w:rStyle w:val="Hyperlink"/>
                <w:rFonts w:cstheme="minorHAnsi"/>
                <w:noProof/>
              </w:rPr>
              <w:t>Relative Totholzdichte für TapeS Biomasse in Kompartimenten</w:t>
            </w:r>
            <w:r>
              <w:rPr>
                <w:noProof/>
                <w:webHidden/>
              </w:rPr>
              <w:tab/>
            </w:r>
            <w:r>
              <w:rPr>
                <w:noProof/>
                <w:webHidden/>
              </w:rPr>
              <w:fldChar w:fldCharType="begin"/>
            </w:r>
            <w:r>
              <w:rPr>
                <w:noProof/>
                <w:webHidden/>
              </w:rPr>
              <w:instrText xml:space="preserve"> PAGEREF _Toc137731326 \h </w:instrText>
            </w:r>
            <w:r>
              <w:rPr>
                <w:noProof/>
                <w:webHidden/>
              </w:rPr>
            </w:r>
          </w:ins>
          <w:r>
            <w:rPr>
              <w:noProof/>
              <w:webHidden/>
            </w:rPr>
            <w:fldChar w:fldCharType="separate"/>
          </w:r>
          <w:ins w:id="48" w:author="Henriette Gercken" w:date="2023-06-15T14:21:00Z">
            <w:r>
              <w:rPr>
                <w:noProof/>
                <w:webHidden/>
              </w:rPr>
              <w:t>24</w:t>
            </w:r>
            <w:r>
              <w:rPr>
                <w:noProof/>
                <w:webHidden/>
              </w:rPr>
              <w:fldChar w:fldCharType="end"/>
            </w:r>
            <w:r w:rsidRPr="00CA7F24">
              <w:rPr>
                <w:rStyle w:val="Hyperlink"/>
                <w:noProof/>
              </w:rPr>
              <w:fldChar w:fldCharType="end"/>
            </w:r>
          </w:ins>
        </w:p>
        <w:p w14:paraId="626D1237" w14:textId="41A372FD" w:rsidR="007F08C6" w:rsidRDefault="007F08C6">
          <w:pPr>
            <w:pStyle w:val="Verzeichnis3"/>
            <w:rPr>
              <w:ins w:id="49" w:author="Henriette Gercken" w:date="2023-06-15T14:21:00Z"/>
              <w:rFonts w:asciiTheme="minorHAnsi" w:eastAsiaTheme="minorEastAsia" w:hAnsiTheme="minorHAnsi" w:cstheme="minorBidi"/>
              <w:noProof/>
              <w:color w:val="auto"/>
              <w:sz w:val="22"/>
              <w:szCs w:val="22"/>
            </w:rPr>
          </w:pPr>
          <w:ins w:id="50"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"_Toc137731327"</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2.2.6</w:t>
            </w:r>
            <w:r>
              <w:rPr>
                <w:rFonts w:asciiTheme="minorHAnsi" w:eastAsiaTheme="minorEastAsia" w:hAnsiTheme="minorHAnsi" w:cstheme="minorBidi"/>
                <w:noProof/>
                <w:color w:val="auto"/>
                <w:sz w:val="22"/>
                <w:szCs w:val="22"/>
              </w:rPr>
              <w:tab/>
            </w:r>
            <w:r w:rsidRPr="00CA7F24">
              <w:rPr>
                <w:rStyle w:val="Hyperlink"/>
                <w:rFonts w:cstheme="minorHAnsi"/>
                <w:noProof/>
              </w:rPr>
              <w:t>Kohlenstoffgehalt Totholz</w:t>
            </w:r>
            <w:r>
              <w:rPr>
                <w:noProof/>
                <w:webHidden/>
              </w:rPr>
              <w:tab/>
            </w:r>
            <w:r>
              <w:rPr>
                <w:noProof/>
                <w:webHidden/>
              </w:rPr>
              <w:fldChar w:fldCharType="begin"/>
            </w:r>
            <w:r>
              <w:rPr>
                <w:noProof/>
                <w:webHidden/>
              </w:rPr>
              <w:instrText xml:space="preserve"> PAGEREF _Toc137731327 \h </w:instrText>
            </w:r>
            <w:r>
              <w:rPr>
                <w:noProof/>
                <w:webHidden/>
              </w:rPr>
            </w:r>
          </w:ins>
          <w:r>
            <w:rPr>
              <w:noProof/>
              <w:webHidden/>
            </w:rPr>
            <w:fldChar w:fldCharType="separate"/>
          </w:r>
          <w:ins w:id="51" w:author="Henriette Gercken" w:date="2023-06-15T14:21:00Z">
            <w:r>
              <w:rPr>
                <w:noProof/>
                <w:webHidden/>
              </w:rPr>
              <w:t>25</w:t>
            </w:r>
            <w:r>
              <w:rPr>
                <w:noProof/>
                <w:webHidden/>
              </w:rPr>
              <w:fldChar w:fldCharType="end"/>
            </w:r>
            <w:r w:rsidRPr="00CA7F24">
              <w:rPr>
                <w:rStyle w:val="Hyperlink"/>
                <w:noProof/>
              </w:rPr>
              <w:fldChar w:fldCharType="end"/>
            </w:r>
          </w:ins>
        </w:p>
        <w:p w14:paraId="0D60A98A" w14:textId="7E951563" w:rsidR="007F08C6" w:rsidRDefault="007F08C6">
          <w:pPr>
            <w:pStyle w:val="Verzeichnis3"/>
            <w:rPr>
              <w:ins w:id="52" w:author="Henriette Gercken" w:date="2023-06-15T14:21:00Z"/>
              <w:rFonts w:asciiTheme="minorHAnsi" w:eastAsiaTheme="minorEastAsia" w:hAnsiTheme="minorHAnsi" w:cstheme="minorBidi"/>
              <w:noProof/>
              <w:color w:val="auto"/>
              <w:sz w:val="22"/>
              <w:szCs w:val="22"/>
            </w:rPr>
          </w:pPr>
          <w:ins w:id="53"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"_Toc137731328"</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2.2.7</w:t>
            </w:r>
            <w:r>
              <w:rPr>
                <w:rFonts w:asciiTheme="minorHAnsi" w:eastAsiaTheme="minorEastAsia" w:hAnsiTheme="minorHAnsi" w:cstheme="minorBidi"/>
                <w:noProof/>
                <w:color w:val="auto"/>
                <w:sz w:val="22"/>
                <w:szCs w:val="22"/>
              </w:rPr>
              <w:tab/>
            </w:r>
            <w:r w:rsidRPr="00CA7F24">
              <w:rPr>
                <w:rStyle w:val="Hyperlink"/>
                <w:rFonts w:cstheme="minorHAnsi"/>
                <w:noProof/>
              </w:rPr>
              <w:t>Nährelementgehalte Totholz</w:t>
            </w:r>
            <w:r>
              <w:rPr>
                <w:noProof/>
                <w:webHidden/>
              </w:rPr>
              <w:tab/>
            </w:r>
            <w:r>
              <w:rPr>
                <w:noProof/>
                <w:webHidden/>
              </w:rPr>
              <w:fldChar w:fldCharType="begin"/>
            </w:r>
            <w:r>
              <w:rPr>
                <w:noProof/>
                <w:webHidden/>
              </w:rPr>
              <w:instrText xml:space="preserve"> PAGEREF _Toc137731328 \h </w:instrText>
            </w:r>
            <w:r>
              <w:rPr>
                <w:noProof/>
                <w:webHidden/>
              </w:rPr>
            </w:r>
          </w:ins>
          <w:r>
            <w:rPr>
              <w:noProof/>
              <w:webHidden/>
            </w:rPr>
            <w:fldChar w:fldCharType="separate"/>
          </w:r>
          <w:ins w:id="54" w:author="Henriette Gercken" w:date="2023-06-15T14:21:00Z">
            <w:r>
              <w:rPr>
                <w:noProof/>
                <w:webHidden/>
              </w:rPr>
              <w:t>25</w:t>
            </w:r>
            <w:r>
              <w:rPr>
                <w:noProof/>
                <w:webHidden/>
              </w:rPr>
              <w:fldChar w:fldCharType="end"/>
            </w:r>
            <w:r w:rsidRPr="00CA7F24">
              <w:rPr>
                <w:rStyle w:val="Hyperlink"/>
                <w:noProof/>
              </w:rPr>
              <w:fldChar w:fldCharType="end"/>
            </w:r>
          </w:ins>
        </w:p>
        <w:p w14:paraId="5054D9A4" w14:textId="298BE72F" w:rsidR="007F08C6" w:rsidRDefault="007F08C6">
          <w:pPr>
            <w:pStyle w:val="Verzeichnis2"/>
            <w:rPr>
              <w:ins w:id="55" w:author="Henriette Gercken" w:date="2023-06-15T14:21:00Z"/>
              <w:rFonts w:asciiTheme="minorHAnsi" w:eastAsiaTheme="minorEastAsia" w:hAnsiTheme="minorHAnsi" w:cstheme="minorBidi"/>
              <w:noProof/>
              <w:color w:val="auto"/>
              <w:sz w:val="22"/>
              <w:szCs w:val="22"/>
            </w:rPr>
          </w:pPr>
          <w:ins w:id="56"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"_Toc137731329"</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2.3</w:t>
            </w:r>
            <w:r>
              <w:rPr>
                <w:rFonts w:asciiTheme="minorHAnsi" w:eastAsiaTheme="minorEastAsia" w:hAnsiTheme="minorHAnsi" w:cstheme="minorBidi"/>
                <w:noProof/>
                <w:color w:val="auto"/>
                <w:sz w:val="22"/>
                <w:szCs w:val="22"/>
              </w:rPr>
              <w:tab/>
            </w:r>
            <w:r w:rsidRPr="00CA7F24">
              <w:rPr>
                <w:rStyle w:val="Hyperlink"/>
                <w:rFonts w:cstheme="minorHAnsi"/>
                <w:noProof/>
                <w:shd w:val="clear" w:color="auto" w:fill="FFFFFF"/>
              </w:rPr>
              <w:t>Verjüngung</w:t>
            </w:r>
            <w:r>
              <w:rPr>
                <w:noProof/>
                <w:webHidden/>
              </w:rPr>
              <w:tab/>
            </w:r>
            <w:r>
              <w:rPr>
                <w:noProof/>
                <w:webHidden/>
              </w:rPr>
              <w:fldChar w:fldCharType="begin"/>
            </w:r>
            <w:r>
              <w:rPr>
                <w:noProof/>
                <w:webHidden/>
              </w:rPr>
              <w:instrText xml:space="preserve"> PAGEREF _Toc137731329 \h </w:instrText>
            </w:r>
            <w:r>
              <w:rPr>
                <w:noProof/>
                <w:webHidden/>
              </w:rPr>
            </w:r>
          </w:ins>
          <w:r>
            <w:rPr>
              <w:noProof/>
              <w:webHidden/>
            </w:rPr>
            <w:fldChar w:fldCharType="separate"/>
          </w:r>
          <w:ins w:id="57" w:author="Henriette Gercken" w:date="2023-06-15T14:21:00Z">
            <w:r>
              <w:rPr>
                <w:noProof/>
                <w:webHidden/>
              </w:rPr>
              <w:t>29</w:t>
            </w:r>
            <w:r>
              <w:rPr>
                <w:noProof/>
                <w:webHidden/>
              </w:rPr>
              <w:fldChar w:fldCharType="end"/>
            </w:r>
            <w:r w:rsidRPr="00CA7F24">
              <w:rPr>
                <w:rStyle w:val="Hyperlink"/>
                <w:noProof/>
              </w:rPr>
              <w:fldChar w:fldCharType="end"/>
            </w:r>
          </w:ins>
        </w:p>
        <w:p w14:paraId="622E3F7E" w14:textId="0C440D2B" w:rsidR="007F08C6" w:rsidRDefault="007F08C6">
          <w:pPr>
            <w:pStyle w:val="Verzeichnis3"/>
            <w:rPr>
              <w:ins w:id="58" w:author="Henriette Gercken" w:date="2023-06-15T14:21:00Z"/>
              <w:rFonts w:asciiTheme="minorHAnsi" w:eastAsiaTheme="minorEastAsia" w:hAnsiTheme="minorHAnsi" w:cstheme="minorBidi"/>
              <w:noProof/>
              <w:color w:val="auto"/>
              <w:sz w:val="22"/>
              <w:szCs w:val="22"/>
            </w:rPr>
          </w:pPr>
          <w:ins w:id="59"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"_Toc137731330"</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2.3.1</w:t>
            </w:r>
            <w:r>
              <w:rPr>
                <w:rFonts w:asciiTheme="minorHAnsi" w:eastAsiaTheme="minorEastAsia" w:hAnsiTheme="minorHAnsi" w:cstheme="minorBidi"/>
                <w:noProof/>
                <w:color w:val="auto"/>
                <w:sz w:val="22"/>
                <w:szCs w:val="22"/>
              </w:rPr>
              <w:tab/>
            </w:r>
            <w:r w:rsidRPr="00CA7F24">
              <w:rPr>
                <w:rStyle w:val="Hyperlink"/>
                <w:rFonts w:cstheme="minorHAnsi"/>
                <w:noProof/>
              </w:rPr>
              <w:t>Verjüngung Biomasse</w:t>
            </w:r>
            <w:r>
              <w:rPr>
                <w:noProof/>
                <w:webHidden/>
              </w:rPr>
              <w:tab/>
            </w:r>
            <w:r>
              <w:rPr>
                <w:noProof/>
                <w:webHidden/>
              </w:rPr>
              <w:fldChar w:fldCharType="begin"/>
            </w:r>
            <w:r>
              <w:rPr>
                <w:noProof/>
                <w:webHidden/>
              </w:rPr>
              <w:instrText xml:space="preserve"> PAGEREF _Toc137731330 \h </w:instrText>
            </w:r>
            <w:r>
              <w:rPr>
                <w:noProof/>
                <w:webHidden/>
              </w:rPr>
            </w:r>
          </w:ins>
          <w:r>
            <w:rPr>
              <w:noProof/>
              <w:webHidden/>
            </w:rPr>
            <w:fldChar w:fldCharType="separate"/>
          </w:r>
          <w:ins w:id="60" w:author="Henriette Gercken" w:date="2023-06-15T14:21:00Z">
            <w:r>
              <w:rPr>
                <w:noProof/>
                <w:webHidden/>
              </w:rPr>
              <w:t>29</w:t>
            </w:r>
            <w:r>
              <w:rPr>
                <w:noProof/>
                <w:webHidden/>
              </w:rPr>
              <w:fldChar w:fldCharType="end"/>
            </w:r>
            <w:r w:rsidRPr="00CA7F24">
              <w:rPr>
                <w:rStyle w:val="Hyperlink"/>
                <w:noProof/>
              </w:rPr>
              <w:fldChar w:fldCharType="end"/>
            </w:r>
          </w:ins>
        </w:p>
        <w:p w14:paraId="2346B997" w14:textId="36B463D3" w:rsidR="007F08C6" w:rsidRDefault="007F08C6">
          <w:pPr>
            <w:pStyle w:val="Verzeichnis3"/>
            <w:rPr>
              <w:ins w:id="61" w:author="Henriette Gercken" w:date="2023-06-15T14:21:00Z"/>
              <w:rFonts w:asciiTheme="minorHAnsi" w:eastAsiaTheme="minorEastAsia" w:hAnsiTheme="minorHAnsi" w:cstheme="minorBidi"/>
              <w:noProof/>
              <w:color w:val="auto"/>
              <w:sz w:val="22"/>
              <w:szCs w:val="22"/>
            </w:rPr>
          </w:pPr>
          <w:ins w:id="62"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"_Toc137731331"</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2.3.2</w:t>
            </w:r>
            <w:r>
              <w:rPr>
                <w:rFonts w:asciiTheme="minorHAnsi" w:eastAsiaTheme="minorEastAsia" w:hAnsiTheme="minorHAnsi" w:cstheme="minorBidi"/>
                <w:noProof/>
                <w:color w:val="auto"/>
                <w:sz w:val="22"/>
                <w:szCs w:val="22"/>
              </w:rPr>
              <w:tab/>
            </w:r>
            <w:r w:rsidRPr="00CA7F24">
              <w:rPr>
                <w:rStyle w:val="Hyperlink"/>
                <w:rFonts w:cstheme="minorHAnsi"/>
                <w:noProof/>
              </w:rPr>
              <w:t>Kompartimentierung Biomasse Verjüngung</w:t>
            </w:r>
            <w:r>
              <w:rPr>
                <w:noProof/>
                <w:webHidden/>
              </w:rPr>
              <w:tab/>
            </w:r>
            <w:r>
              <w:rPr>
                <w:noProof/>
                <w:webHidden/>
              </w:rPr>
              <w:fldChar w:fldCharType="begin"/>
            </w:r>
            <w:r>
              <w:rPr>
                <w:noProof/>
                <w:webHidden/>
              </w:rPr>
              <w:instrText xml:space="preserve"> PAGEREF _Toc137731331 \h </w:instrText>
            </w:r>
            <w:r>
              <w:rPr>
                <w:noProof/>
                <w:webHidden/>
              </w:rPr>
            </w:r>
          </w:ins>
          <w:r>
            <w:rPr>
              <w:noProof/>
              <w:webHidden/>
            </w:rPr>
            <w:fldChar w:fldCharType="separate"/>
          </w:r>
          <w:ins w:id="63" w:author="Henriette Gercken" w:date="2023-06-15T14:21:00Z">
            <w:r>
              <w:rPr>
                <w:noProof/>
                <w:webHidden/>
              </w:rPr>
              <w:t>29</w:t>
            </w:r>
            <w:r>
              <w:rPr>
                <w:noProof/>
                <w:webHidden/>
              </w:rPr>
              <w:fldChar w:fldCharType="end"/>
            </w:r>
            <w:r w:rsidRPr="00CA7F24">
              <w:rPr>
                <w:rStyle w:val="Hyperlink"/>
                <w:noProof/>
              </w:rPr>
              <w:fldChar w:fldCharType="end"/>
            </w:r>
          </w:ins>
        </w:p>
        <w:p w14:paraId="6B4A9026" w14:textId="0356529C" w:rsidR="007F08C6" w:rsidRDefault="007F08C6">
          <w:pPr>
            <w:pStyle w:val="Verzeichnis3"/>
            <w:rPr>
              <w:ins w:id="64" w:author="Henriette Gercken" w:date="2023-06-15T14:21:00Z"/>
              <w:rFonts w:asciiTheme="minorHAnsi" w:eastAsiaTheme="minorEastAsia" w:hAnsiTheme="minorHAnsi" w:cstheme="minorBidi"/>
              <w:noProof/>
              <w:color w:val="auto"/>
              <w:sz w:val="22"/>
              <w:szCs w:val="22"/>
            </w:rPr>
          </w:pPr>
          <w:ins w:id="65"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"_Toc137731332"</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2.3.3</w:t>
            </w:r>
            <w:r>
              <w:rPr>
                <w:rFonts w:asciiTheme="minorHAnsi" w:eastAsiaTheme="minorEastAsia" w:hAnsiTheme="minorHAnsi" w:cstheme="minorBidi"/>
                <w:noProof/>
                <w:color w:val="auto"/>
                <w:sz w:val="22"/>
                <w:szCs w:val="22"/>
              </w:rPr>
              <w:tab/>
            </w:r>
            <w:r w:rsidRPr="00CA7F24">
              <w:rPr>
                <w:rStyle w:val="Hyperlink"/>
                <w:rFonts w:cstheme="minorHAnsi"/>
                <w:noProof/>
              </w:rPr>
              <w:t>Artengruppen Verjüngung</w:t>
            </w:r>
            <w:r>
              <w:rPr>
                <w:noProof/>
                <w:webHidden/>
              </w:rPr>
              <w:tab/>
            </w:r>
            <w:r>
              <w:rPr>
                <w:noProof/>
                <w:webHidden/>
              </w:rPr>
              <w:fldChar w:fldCharType="begin"/>
            </w:r>
            <w:r>
              <w:rPr>
                <w:noProof/>
                <w:webHidden/>
              </w:rPr>
              <w:instrText xml:space="preserve"> PAGEREF _Toc137731332 \h </w:instrText>
            </w:r>
            <w:r>
              <w:rPr>
                <w:noProof/>
                <w:webHidden/>
              </w:rPr>
            </w:r>
          </w:ins>
          <w:r>
            <w:rPr>
              <w:noProof/>
              <w:webHidden/>
            </w:rPr>
            <w:fldChar w:fldCharType="separate"/>
          </w:r>
          <w:ins w:id="66" w:author="Henriette Gercken" w:date="2023-06-15T14:21:00Z">
            <w:r>
              <w:rPr>
                <w:noProof/>
                <w:webHidden/>
              </w:rPr>
              <w:t>30</w:t>
            </w:r>
            <w:r>
              <w:rPr>
                <w:noProof/>
                <w:webHidden/>
              </w:rPr>
              <w:fldChar w:fldCharType="end"/>
            </w:r>
            <w:r w:rsidRPr="00CA7F24">
              <w:rPr>
                <w:rStyle w:val="Hyperlink"/>
                <w:noProof/>
              </w:rPr>
              <w:fldChar w:fldCharType="end"/>
            </w:r>
          </w:ins>
        </w:p>
        <w:p w14:paraId="2688E7C9" w14:textId="28638F87" w:rsidR="007F08C6" w:rsidRDefault="007F08C6">
          <w:pPr>
            <w:pStyle w:val="Verzeichnis3"/>
            <w:rPr>
              <w:ins w:id="67" w:author="Henriette Gercken" w:date="2023-06-15T14:21:00Z"/>
              <w:rFonts w:asciiTheme="minorHAnsi" w:eastAsiaTheme="minorEastAsia" w:hAnsiTheme="minorHAnsi" w:cstheme="minorBidi"/>
              <w:noProof/>
              <w:color w:val="auto"/>
              <w:sz w:val="22"/>
              <w:szCs w:val="22"/>
            </w:rPr>
          </w:pPr>
          <w:ins w:id="68"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"_Toc137731333"</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2.3.4</w:t>
            </w:r>
            <w:r>
              <w:rPr>
                <w:rFonts w:asciiTheme="minorHAnsi" w:eastAsiaTheme="minorEastAsia" w:hAnsiTheme="minorHAnsi" w:cstheme="minorBidi"/>
                <w:noProof/>
                <w:color w:val="auto"/>
                <w:sz w:val="22"/>
                <w:szCs w:val="22"/>
              </w:rPr>
              <w:tab/>
            </w:r>
            <w:r w:rsidRPr="00CA7F24">
              <w:rPr>
                <w:rStyle w:val="Hyperlink"/>
                <w:rFonts w:cstheme="minorHAnsi"/>
                <w:noProof/>
              </w:rPr>
              <w:t>Verjüngung Stickstoff</w:t>
            </w:r>
            <w:r>
              <w:rPr>
                <w:noProof/>
                <w:webHidden/>
              </w:rPr>
              <w:tab/>
            </w:r>
            <w:r>
              <w:rPr>
                <w:noProof/>
                <w:webHidden/>
              </w:rPr>
              <w:fldChar w:fldCharType="begin"/>
            </w:r>
            <w:r>
              <w:rPr>
                <w:noProof/>
                <w:webHidden/>
              </w:rPr>
              <w:instrText xml:space="preserve"> PAGEREF _Toc137731333 \h </w:instrText>
            </w:r>
            <w:r>
              <w:rPr>
                <w:noProof/>
                <w:webHidden/>
              </w:rPr>
            </w:r>
          </w:ins>
          <w:r>
            <w:rPr>
              <w:noProof/>
              <w:webHidden/>
            </w:rPr>
            <w:fldChar w:fldCharType="separate"/>
          </w:r>
          <w:ins w:id="69" w:author="Henriette Gercken" w:date="2023-06-15T14:21:00Z">
            <w:r>
              <w:rPr>
                <w:noProof/>
                <w:webHidden/>
              </w:rPr>
              <w:t>30</w:t>
            </w:r>
            <w:r>
              <w:rPr>
                <w:noProof/>
                <w:webHidden/>
              </w:rPr>
              <w:fldChar w:fldCharType="end"/>
            </w:r>
            <w:r w:rsidRPr="00CA7F24">
              <w:rPr>
                <w:rStyle w:val="Hyperlink"/>
                <w:noProof/>
              </w:rPr>
              <w:fldChar w:fldCharType="end"/>
            </w:r>
          </w:ins>
        </w:p>
        <w:p w14:paraId="6D30C5BC" w14:textId="12FD8F8C" w:rsidR="007F08C6" w:rsidRDefault="007F08C6">
          <w:pPr>
            <w:pStyle w:val="Verzeichnis2"/>
            <w:rPr>
              <w:ins w:id="70" w:author="Henriette Gercken" w:date="2023-06-15T14:21:00Z"/>
              <w:rFonts w:asciiTheme="minorHAnsi" w:eastAsiaTheme="minorEastAsia" w:hAnsiTheme="minorHAnsi" w:cstheme="minorBidi"/>
              <w:noProof/>
              <w:color w:val="auto"/>
              <w:sz w:val="22"/>
              <w:szCs w:val="22"/>
            </w:rPr>
          </w:pPr>
          <w:ins w:id="71"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"_Toc137731334"</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2.4</w:t>
            </w:r>
            <w:r>
              <w:rPr>
                <w:rFonts w:asciiTheme="minorHAnsi" w:eastAsiaTheme="minorEastAsia" w:hAnsiTheme="minorHAnsi" w:cstheme="minorBidi"/>
                <w:noProof/>
                <w:color w:val="auto"/>
                <w:sz w:val="22"/>
                <w:szCs w:val="22"/>
              </w:rPr>
              <w:tab/>
            </w:r>
            <w:r w:rsidRPr="00CA7F24">
              <w:rPr>
                <w:rStyle w:val="Hyperlink"/>
                <w:rFonts w:cstheme="minorHAnsi"/>
                <w:noProof/>
                <w:shd w:val="clear" w:color="auto" w:fill="FFFFFF"/>
              </w:rPr>
              <w:t>Biodiversität</w:t>
            </w:r>
            <w:r>
              <w:rPr>
                <w:noProof/>
                <w:webHidden/>
              </w:rPr>
              <w:tab/>
            </w:r>
            <w:r>
              <w:rPr>
                <w:noProof/>
                <w:webHidden/>
              </w:rPr>
              <w:fldChar w:fldCharType="begin"/>
            </w:r>
            <w:r>
              <w:rPr>
                <w:noProof/>
                <w:webHidden/>
              </w:rPr>
              <w:instrText xml:space="preserve"> PAGEREF _Toc137731334 \h </w:instrText>
            </w:r>
            <w:r>
              <w:rPr>
                <w:noProof/>
                <w:webHidden/>
              </w:rPr>
            </w:r>
          </w:ins>
          <w:r>
            <w:rPr>
              <w:noProof/>
              <w:webHidden/>
            </w:rPr>
            <w:fldChar w:fldCharType="separate"/>
          </w:r>
          <w:ins w:id="72" w:author="Henriette Gercken" w:date="2023-06-15T14:21:00Z">
            <w:r>
              <w:rPr>
                <w:noProof/>
                <w:webHidden/>
              </w:rPr>
              <w:t>31</w:t>
            </w:r>
            <w:r>
              <w:rPr>
                <w:noProof/>
                <w:webHidden/>
              </w:rPr>
              <w:fldChar w:fldCharType="end"/>
            </w:r>
            <w:r w:rsidRPr="00CA7F24">
              <w:rPr>
                <w:rStyle w:val="Hyperlink"/>
                <w:noProof/>
              </w:rPr>
              <w:fldChar w:fldCharType="end"/>
            </w:r>
          </w:ins>
        </w:p>
        <w:p w14:paraId="031EB496" w14:textId="145FA368" w:rsidR="007F08C6" w:rsidRDefault="007F08C6">
          <w:pPr>
            <w:pStyle w:val="Verzeichnis2"/>
            <w:rPr>
              <w:ins w:id="73" w:author="Henriette Gercken" w:date="2023-06-15T14:21:00Z"/>
              <w:rFonts w:asciiTheme="minorHAnsi" w:eastAsiaTheme="minorEastAsia" w:hAnsiTheme="minorHAnsi" w:cstheme="minorBidi"/>
              <w:noProof/>
              <w:color w:val="auto"/>
              <w:sz w:val="22"/>
              <w:szCs w:val="22"/>
            </w:rPr>
          </w:pPr>
          <w:ins w:id="74"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"_Toc137731335"</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2.5</w:t>
            </w:r>
            <w:r>
              <w:rPr>
                <w:rFonts w:asciiTheme="minorHAnsi" w:eastAsiaTheme="minorEastAsia" w:hAnsiTheme="minorHAnsi" w:cstheme="minorBidi"/>
                <w:noProof/>
                <w:color w:val="auto"/>
                <w:sz w:val="22"/>
                <w:szCs w:val="22"/>
              </w:rPr>
              <w:tab/>
            </w:r>
            <w:r w:rsidRPr="00CA7F24">
              <w:rPr>
                <w:rStyle w:val="Hyperlink"/>
                <w:rFonts w:cstheme="minorHAnsi"/>
                <w:noProof/>
                <w:shd w:val="clear" w:color="auto" w:fill="FFFFFF"/>
              </w:rPr>
              <w:t>Bestandesbeschreibung</w:t>
            </w:r>
            <w:r>
              <w:rPr>
                <w:noProof/>
                <w:webHidden/>
              </w:rPr>
              <w:tab/>
            </w:r>
            <w:r>
              <w:rPr>
                <w:noProof/>
                <w:webHidden/>
              </w:rPr>
              <w:fldChar w:fldCharType="begin"/>
            </w:r>
            <w:r>
              <w:rPr>
                <w:noProof/>
                <w:webHidden/>
              </w:rPr>
              <w:instrText xml:space="preserve"> PAGEREF _Toc137731335 \h </w:instrText>
            </w:r>
            <w:r>
              <w:rPr>
                <w:noProof/>
                <w:webHidden/>
              </w:rPr>
            </w:r>
          </w:ins>
          <w:r>
            <w:rPr>
              <w:noProof/>
              <w:webHidden/>
            </w:rPr>
            <w:fldChar w:fldCharType="separate"/>
          </w:r>
          <w:ins w:id="75" w:author="Henriette Gercken" w:date="2023-06-15T14:21:00Z">
            <w:r>
              <w:rPr>
                <w:noProof/>
                <w:webHidden/>
              </w:rPr>
              <w:t>31</w:t>
            </w:r>
            <w:r>
              <w:rPr>
                <w:noProof/>
                <w:webHidden/>
              </w:rPr>
              <w:fldChar w:fldCharType="end"/>
            </w:r>
            <w:r w:rsidRPr="00CA7F24">
              <w:rPr>
                <w:rStyle w:val="Hyperlink"/>
                <w:noProof/>
              </w:rPr>
              <w:fldChar w:fldCharType="end"/>
            </w:r>
          </w:ins>
        </w:p>
        <w:p w14:paraId="4C029890" w14:textId="6FC50978" w:rsidR="007F08C6" w:rsidRDefault="007F08C6">
          <w:pPr>
            <w:pStyle w:val="Verzeichnis1"/>
            <w:rPr>
              <w:ins w:id="76" w:author="Henriette Gercken" w:date="2023-06-15T14:21:00Z"/>
              <w:rFonts w:asciiTheme="minorHAnsi" w:eastAsiaTheme="minorEastAsia" w:hAnsiTheme="minorHAnsi" w:cstheme="minorBidi"/>
              <w:b w:val="0"/>
              <w:noProof/>
              <w:color w:val="auto"/>
              <w:sz w:val="22"/>
              <w:szCs w:val="22"/>
            </w:rPr>
          </w:pPr>
          <w:ins w:id="77"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"_Toc137731336"</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3</w:t>
            </w:r>
            <w:r>
              <w:rPr>
                <w:rFonts w:asciiTheme="minorHAnsi" w:eastAsiaTheme="minorEastAsia" w:hAnsiTheme="minorHAnsi" w:cstheme="minorBidi"/>
                <w:b w:val="0"/>
                <w:noProof/>
                <w:color w:val="auto"/>
                <w:sz w:val="22"/>
                <w:szCs w:val="22"/>
              </w:rPr>
              <w:tab/>
            </w:r>
            <w:r w:rsidRPr="00CA7F24">
              <w:rPr>
                <w:rStyle w:val="Hyperlink"/>
                <w:rFonts w:cstheme="minorHAnsi"/>
                <w:noProof/>
              </w:rPr>
              <w:t>Ergebnisse</w:t>
            </w:r>
            <w:r>
              <w:rPr>
                <w:noProof/>
                <w:webHidden/>
              </w:rPr>
              <w:tab/>
            </w:r>
            <w:r>
              <w:rPr>
                <w:noProof/>
                <w:webHidden/>
              </w:rPr>
              <w:fldChar w:fldCharType="begin"/>
            </w:r>
            <w:r>
              <w:rPr>
                <w:noProof/>
                <w:webHidden/>
              </w:rPr>
              <w:instrText xml:space="preserve"> PAGEREF _Toc137731336 \h </w:instrText>
            </w:r>
            <w:r>
              <w:rPr>
                <w:noProof/>
                <w:webHidden/>
              </w:rPr>
            </w:r>
          </w:ins>
          <w:r>
            <w:rPr>
              <w:noProof/>
              <w:webHidden/>
            </w:rPr>
            <w:fldChar w:fldCharType="separate"/>
          </w:r>
          <w:ins w:id="78" w:author="Henriette Gercken" w:date="2023-06-15T14:21:00Z">
            <w:r>
              <w:rPr>
                <w:noProof/>
                <w:webHidden/>
              </w:rPr>
              <w:t>31</w:t>
            </w:r>
            <w:r>
              <w:rPr>
                <w:noProof/>
                <w:webHidden/>
              </w:rPr>
              <w:fldChar w:fldCharType="end"/>
            </w:r>
            <w:r w:rsidRPr="00CA7F24">
              <w:rPr>
                <w:rStyle w:val="Hyperlink"/>
                <w:noProof/>
              </w:rPr>
              <w:fldChar w:fldCharType="end"/>
            </w:r>
          </w:ins>
        </w:p>
        <w:p w14:paraId="1AA39D64" w14:textId="69B21E7A" w:rsidR="007F08C6" w:rsidRDefault="007F08C6">
          <w:pPr>
            <w:pStyle w:val="Verzeichnis2"/>
            <w:rPr>
              <w:ins w:id="79" w:author="Henriette Gercken" w:date="2023-06-15T14:21:00Z"/>
              <w:rFonts w:asciiTheme="minorHAnsi" w:eastAsiaTheme="minorEastAsia" w:hAnsiTheme="minorHAnsi" w:cstheme="minorBidi"/>
              <w:noProof/>
              <w:color w:val="auto"/>
              <w:sz w:val="22"/>
              <w:szCs w:val="22"/>
            </w:rPr>
          </w:pPr>
          <w:ins w:id="80"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"_Toc137731337"</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3.1</w:t>
            </w:r>
            <w:r>
              <w:rPr>
                <w:rFonts w:asciiTheme="minorHAnsi" w:eastAsiaTheme="minorEastAsia" w:hAnsiTheme="minorHAnsi" w:cstheme="minorBidi"/>
                <w:noProof/>
                <w:color w:val="auto"/>
                <w:sz w:val="22"/>
                <w:szCs w:val="22"/>
              </w:rPr>
              <w:tab/>
            </w:r>
            <w:r w:rsidRPr="00CA7F24">
              <w:rPr>
                <w:rStyle w:val="Hyperlink"/>
                <w:rFonts w:cstheme="minorHAnsi"/>
                <w:noProof/>
              </w:rPr>
              <w:t>Mögliche Ergebisstabellen</w:t>
            </w:r>
            <w:r>
              <w:rPr>
                <w:noProof/>
                <w:webHidden/>
              </w:rPr>
              <w:tab/>
            </w:r>
            <w:r>
              <w:rPr>
                <w:noProof/>
                <w:webHidden/>
              </w:rPr>
              <w:fldChar w:fldCharType="begin"/>
            </w:r>
            <w:r>
              <w:rPr>
                <w:noProof/>
                <w:webHidden/>
              </w:rPr>
              <w:instrText xml:space="preserve"> PAGEREF _Toc137731337 \h </w:instrText>
            </w:r>
            <w:r>
              <w:rPr>
                <w:noProof/>
                <w:webHidden/>
              </w:rPr>
            </w:r>
          </w:ins>
          <w:r>
            <w:rPr>
              <w:noProof/>
              <w:webHidden/>
            </w:rPr>
            <w:fldChar w:fldCharType="separate"/>
          </w:r>
          <w:ins w:id="81" w:author="Henriette Gercken" w:date="2023-06-15T14:21:00Z">
            <w:r>
              <w:rPr>
                <w:noProof/>
                <w:webHidden/>
              </w:rPr>
              <w:t>31</w:t>
            </w:r>
            <w:r>
              <w:rPr>
                <w:noProof/>
                <w:webHidden/>
              </w:rPr>
              <w:fldChar w:fldCharType="end"/>
            </w:r>
            <w:r w:rsidRPr="00CA7F24">
              <w:rPr>
                <w:rStyle w:val="Hyperlink"/>
                <w:noProof/>
              </w:rPr>
              <w:fldChar w:fldCharType="end"/>
            </w:r>
          </w:ins>
        </w:p>
        <w:p w14:paraId="11D9BDFA" w14:textId="18F4CA31" w:rsidR="007F08C6" w:rsidRDefault="007F08C6">
          <w:pPr>
            <w:pStyle w:val="Verzeichnis1"/>
            <w:rPr>
              <w:ins w:id="82" w:author="Henriette Gercken" w:date="2023-06-15T14:21:00Z"/>
              <w:rFonts w:asciiTheme="minorHAnsi" w:eastAsiaTheme="minorEastAsia" w:hAnsiTheme="minorHAnsi" w:cstheme="minorBidi"/>
              <w:b w:val="0"/>
              <w:noProof/>
              <w:color w:val="auto"/>
              <w:sz w:val="22"/>
              <w:szCs w:val="22"/>
            </w:rPr>
          </w:pPr>
          <w:ins w:id="83"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"_Toc137731338"</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4</w:t>
            </w:r>
            <w:r>
              <w:rPr>
                <w:rFonts w:asciiTheme="minorHAnsi" w:eastAsiaTheme="minorEastAsia" w:hAnsiTheme="minorHAnsi" w:cstheme="minorBidi"/>
                <w:b w:val="0"/>
                <w:noProof/>
                <w:color w:val="auto"/>
                <w:sz w:val="22"/>
                <w:szCs w:val="22"/>
              </w:rPr>
              <w:tab/>
            </w:r>
            <w:r w:rsidRPr="00CA7F24">
              <w:rPr>
                <w:rStyle w:val="Hyperlink"/>
                <w:rFonts w:cstheme="minorHAnsi"/>
                <w:noProof/>
              </w:rPr>
              <w:t>Plausibilitätprüfung</w:t>
            </w:r>
            <w:r>
              <w:rPr>
                <w:noProof/>
                <w:webHidden/>
              </w:rPr>
              <w:tab/>
            </w:r>
            <w:r>
              <w:rPr>
                <w:noProof/>
                <w:webHidden/>
              </w:rPr>
              <w:fldChar w:fldCharType="begin"/>
            </w:r>
            <w:r>
              <w:rPr>
                <w:noProof/>
                <w:webHidden/>
              </w:rPr>
              <w:instrText xml:space="preserve"> PAGEREF _Toc137731338 \h </w:instrText>
            </w:r>
            <w:r>
              <w:rPr>
                <w:noProof/>
                <w:webHidden/>
              </w:rPr>
            </w:r>
          </w:ins>
          <w:r>
            <w:rPr>
              <w:noProof/>
              <w:webHidden/>
            </w:rPr>
            <w:fldChar w:fldCharType="separate"/>
          </w:r>
          <w:ins w:id="84" w:author="Henriette Gercken" w:date="2023-06-15T14:21:00Z">
            <w:r>
              <w:rPr>
                <w:noProof/>
                <w:webHidden/>
              </w:rPr>
              <w:t>31</w:t>
            </w:r>
            <w:r>
              <w:rPr>
                <w:noProof/>
                <w:webHidden/>
              </w:rPr>
              <w:fldChar w:fldCharType="end"/>
            </w:r>
            <w:r w:rsidRPr="00CA7F24">
              <w:rPr>
                <w:rStyle w:val="Hyperlink"/>
                <w:noProof/>
              </w:rPr>
              <w:fldChar w:fldCharType="end"/>
            </w:r>
          </w:ins>
        </w:p>
        <w:p w14:paraId="6959DF95" w14:textId="6EF01E47" w:rsidR="007F08C6" w:rsidRDefault="007F08C6">
          <w:pPr>
            <w:pStyle w:val="Verzeichnis2"/>
            <w:rPr>
              <w:ins w:id="85" w:author="Henriette Gercken" w:date="2023-06-15T14:21:00Z"/>
              <w:rFonts w:asciiTheme="minorHAnsi" w:eastAsiaTheme="minorEastAsia" w:hAnsiTheme="minorHAnsi" w:cstheme="minorBidi"/>
              <w:noProof/>
              <w:color w:val="auto"/>
              <w:sz w:val="22"/>
              <w:szCs w:val="22"/>
            </w:rPr>
          </w:pPr>
          <w:ins w:id="86"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"_Toc137731339"</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4.1</w:t>
            </w:r>
            <w:r>
              <w:rPr>
                <w:rFonts w:asciiTheme="minorHAnsi" w:eastAsiaTheme="minorEastAsia" w:hAnsiTheme="minorHAnsi" w:cstheme="minorBidi"/>
                <w:noProof/>
                <w:color w:val="auto"/>
                <w:sz w:val="22"/>
                <w:szCs w:val="22"/>
              </w:rPr>
              <w:tab/>
            </w:r>
            <w:r w:rsidRPr="00CA7F24">
              <w:rPr>
                <w:rStyle w:val="Hyperlink"/>
                <w:rFonts w:cstheme="minorHAnsi"/>
                <w:noProof/>
              </w:rPr>
              <w:t>Lebender Bestand</w:t>
            </w:r>
            <w:r>
              <w:rPr>
                <w:noProof/>
                <w:webHidden/>
              </w:rPr>
              <w:tab/>
            </w:r>
            <w:r>
              <w:rPr>
                <w:noProof/>
                <w:webHidden/>
              </w:rPr>
              <w:fldChar w:fldCharType="begin"/>
            </w:r>
            <w:r>
              <w:rPr>
                <w:noProof/>
                <w:webHidden/>
              </w:rPr>
              <w:instrText xml:space="preserve"> PAGEREF _Toc137731339 \h </w:instrText>
            </w:r>
            <w:r>
              <w:rPr>
                <w:noProof/>
                <w:webHidden/>
              </w:rPr>
            </w:r>
          </w:ins>
          <w:r>
            <w:rPr>
              <w:noProof/>
              <w:webHidden/>
            </w:rPr>
            <w:fldChar w:fldCharType="separate"/>
          </w:r>
          <w:ins w:id="87" w:author="Henriette Gercken" w:date="2023-06-15T14:21:00Z">
            <w:r>
              <w:rPr>
                <w:noProof/>
                <w:webHidden/>
              </w:rPr>
              <w:t>31</w:t>
            </w:r>
            <w:r>
              <w:rPr>
                <w:noProof/>
                <w:webHidden/>
              </w:rPr>
              <w:fldChar w:fldCharType="end"/>
            </w:r>
            <w:r w:rsidRPr="00CA7F24">
              <w:rPr>
                <w:rStyle w:val="Hyperlink"/>
                <w:noProof/>
              </w:rPr>
              <w:fldChar w:fldCharType="end"/>
            </w:r>
          </w:ins>
        </w:p>
        <w:p w14:paraId="37E34713" w14:textId="6BA23D14" w:rsidR="007F08C6" w:rsidRDefault="007F08C6">
          <w:pPr>
            <w:pStyle w:val="Verzeichnis3"/>
            <w:rPr>
              <w:ins w:id="88" w:author="Henriette Gercken" w:date="2023-06-15T14:21:00Z"/>
              <w:rFonts w:asciiTheme="minorHAnsi" w:eastAsiaTheme="minorEastAsia" w:hAnsiTheme="minorHAnsi" w:cstheme="minorBidi"/>
              <w:noProof/>
              <w:color w:val="auto"/>
              <w:sz w:val="22"/>
              <w:szCs w:val="22"/>
            </w:rPr>
          </w:pPr>
          <w:ins w:id="89"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"_Toc137731340"</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4.1.1</w:t>
            </w:r>
            <w:r>
              <w:rPr>
                <w:rFonts w:asciiTheme="minorHAnsi" w:eastAsiaTheme="minorEastAsia" w:hAnsiTheme="minorHAnsi" w:cstheme="minorBidi"/>
                <w:noProof/>
                <w:color w:val="auto"/>
                <w:sz w:val="22"/>
                <w:szCs w:val="22"/>
              </w:rPr>
              <w:tab/>
            </w:r>
            <w:r w:rsidRPr="00CA7F24">
              <w:rPr>
                <w:rStyle w:val="Hyperlink"/>
                <w:rFonts w:cstheme="minorHAnsi"/>
                <w:noProof/>
              </w:rPr>
              <w:t>Höhe-Durchmesser Verhältnis</w:t>
            </w:r>
            <w:r>
              <w:rPr>
                <w:noProof/>
                <w:webHidden/>
              </w:rPr>
              <w:tab/>
            </w:r>
            <w:r>
              <w:rPr>
                <w:noProof/>
                <w:webHidden/>
              </w:rPr>
              <w:fldChar w:fldCharType="begin"/>
            </w:r>
            <w:r>
              <w:rPr>
                <w:noProof/>
                <w:webHidden/>
              </w:rPr>
              <w:instrText xml:space="preserve"> PAGEREF _Toc137731340 \h </w:instrText>
            </w:r>
            <w:r>
              <w:rPr>
                <w:noProof/>
                <w:webHidden/>
              </w:rPr>
            </w:r>
          </w:ins>
          <w:r>
            <w:rPr>
              <w:noProof/>
              <w:webHidden/>
            </w:rPr>
            <w:fldChar w:fldCharType="separate"/>
          </w:r>
          <w:ins w:id="90" w:author="Henriette Gercken" w:date="2023-06-15T14:21:00Z">
            <w:r>
              <w:rPr>
                <w:noProof/>
                <w:webHidden/>
              </w:rPr>
              <w:t>31</w:t>
            </w:r>
            <w:r>
              <w:rPr>
                <w:noProof/>
                <w:webHidden/>
              </w:rPr>
              <w:fldChar w:fldCharType="end"/>
            </w:r>
            <w:r w:rsidRPr="00CA7F24">
              <w:rPr>
                <w:rStyle w:val="Hyperlink"/>
                <w:noProof/>
              </w:rPr>
              <w:fldChar w:fldCharType="end"/>
            </w:r>
          </w:ins>
        </w:p>
        <w:p w14:paraId="252A659E" w14:textId="4702491F" w:rsidR="007F08C6" w:rsidRDefault="007F08C6">
          <w:pPr>
            <w:pStyle w:val="Verzeichnis3"/>
            <w:rPr>
              <w:ins w:id="91" w:author="Henriette Gercken" w:date="2023-06-15T14:21:00Z"/>
              <w:rFonts w:asciiTheme="minorHAnsi" w:eastAsiaTheme="minorEastAsia" w:hAnsiTheme="minorHAnsi" w:cstheme="minorBidi"/>
              <w:noProof/>
              <w:color w:val="auto"/>
              <w:sz w:val="22"/>
              <w:szCs w:val="22"/>
            </w:rPr>
          </w:pPr>
          <w:ins w:id="92"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"_Toc137731341"</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4.1.2</w:t>
            </w:r>
            <w:r>
              <w:rPr>
                <w:rFonts w:asciiTheme="minorHAnsi" w:eastAsiaTheme="minorEastAsia" w:hAnsiTheme="minorHAnsi" w:cstheme="minorBidi"/>
                <w:noProof/>
                <w:color w:val="auto"/>
                <w:sz w:val="22"/>
                <w:szCs w:val="22"/>
              </w:rPr>
              <w:tab/>
            </w:r>
            <w:r w:rsidRPr="00CA7F24">
              <w:rPr>
                <w:rStyle w:val="Hyperlink"/>
                <w:rFonts w:cstheme="minorHAnsi"/>
                <w:noProof/>
              </w:rPr>
              <w:t>Vergleichsdaten</w:t>
            </w:r>
            <w:r>
              <w:rPr>
                <w:noProof/>
                <w:webHidden/>
              </w:rPr>
              <w:tab/>
            </w:r>
            <w:r>
              <w:rPr>
                <w:noProof/>
                <w:webHidden/>
              </w:rPr>
              <w:fldChar w:fldCharType="begin"/>
            </w:r>
            <w:r>
              <w:rPr>
                <w:noProof/>
                <w:webHidden/>
              </w:rPr>
              <w:instrText xml:space="preserve"> PAGEREF _Toc137731341 \h </w:instrText>
            </w:r>
            <w:r>
              <w:rPr>
                <w:noProof/>
                <w:webHidden/>
              </w:rPr>
            </w:r>
          </w:ins>
          <w:r>
            <w:rPr>
              <w:noProof/>
              <w:webHidden/>
            </w:rPr>
            <w:fldChar w:fldCharType="separate"/>
          </w:r>
          <w:ins w:id="93" w:author="Henriette Gercken" w:date="2023-06-15T14:21:00Z">
            <w:r>
              <w:rPr>
                <w:noProof/>
                <w:webHidden/>
              </w:rPr>
              <w:t>32</w:t>
            </w:r>
            <w:r>
              <w:rPr>
                <w:noProof/>
                <w:webHidden/>
              </w:rPr>
              <w:fldChar w:fldCharType="end"/>
            </w:r>
            <w:r w:rsidRPr="00CA7F24">
              <w:rPr>
                <w:rStyle w:val="Hyperlink"/>
                <w:noProof/>
              </w:rPr>
              <w:fldChar w:fldCharType="end"/>
            </w:r>
          </w:ins>
        </w:p>
        <w:p w14:paraId="66891D56" w14:textId="3FE1E21E" w:rsidR="007F08C6" w:rsidRDefault="007F08C6">
          <w:pPr>
            <w:pStyle w:val="Verzeichnis3"/>
            <w:rPr>
              <w:ins w:id="94" w:author="Henriette Gercken" w:date="2023-06-15T14:21:00Z"/>
              <w:rFonts w:asciiTheme="minorHAnsi" w:eastAsiaTheme="minorEastAsia" w:hAnsiTheme="minorHAnsi" w:cstheme="minorBidi"/>
              <w:noProof/>
              <w:color w:val="auto"/>
              <w:sz w:val="22"/>
              <w:szCs w:val="22"/>
            </w:rPr>
          </w:pPr>
          <w:ins w:id="95"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"_Toc137731342"</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noProof/>
              </w:rPr>
              <w:t>4.1.3</w:t>
            </w:r>
            <w:r>
              <w:rPr>
                <w:rFonts w:asciiTheme="minorHAnsi" w:eastAsiaTheme="minorEastAsia" w:hAnsiTheme="minorHAnsi" w:cstheme="minorBidi"/>
                <w:noProof/>
                <w:color w:val="auto"/>
                <w:sz w:val="22"/>
                <w:szCs w:val="22"/>
              </w:rPr>
              <w:tab/>
            </w:r>
            <w:r w:rsidRPr="00CA7F24">
              <w:rPr>
                <w:rStyle w:val="Hyperlink"/>
                <w:noProof/>
              </w:rPr>
              <w:t>KOHLENSTOFF VERGLEICH</w:t>
            </w:r>
            <w:r>
              <w:rPr>
                <w:noProof/>
                <w:webHidden/>
              </w:rPr>
              <w:tab/>
            </w:r>
            <w:r>
              <w:rPr>
                <w:noProof/>
                <w:webHidden/>
              </w:rPr>
              <w:fldChar w:fldCharType="begin"/>
            </w:r>
            <w:r>
              <w:rPr>
                <w:noProof/>
                <w:webHidden/>
              </w:rPr>
              <w:instrText xml:space="preserve"> PAGEREF _Toc137731342 \h </w:instrText>
            </w:r>
            <w:r>
              <w:rPr>
                <w:noProof/>
                <w:webHidden/>
              </w:rPr>
            </w:r>
          </w:ins>
          <w:r>
            <w:rPr>
              <w:noProof/>
              <w:webHidden/>
            </w:rPr>
            <w:fldChar w:fldCharType="separate"/>
          </w:r>
          <w:ins w:id="96" w:author="Henriette Gercken" w:date="2023-06-15T14:21:00Z">
            <w:r>
              <w:rPr>
                <w:noProof/>
                <w:webHidden/>
              </w:rPr>
              <w:t>32</w:t>
            </w:r>
            <w:r>
              <w:rPr>
                <w:noProof/>
                <w:webHidden/>
              </w:rPr>
              <w:fldChar w:fldCharType="end"/>
            </w:r>
            <w:r w:rsidRPr="00CA7F24">
              <w:rPr>
                <w:rStyle w:val="Hyperlink"/>
                <w:noProof/>
              </w:rPr>
              <w:fldChar w:fldCharType="end"/>
            </w:r>
          </w:ins>
        </w:p>
        <w:p w14:paraId="35375C43" w14:textId="6F5712B4" w:rsidR="007F08C6" w:rsidRDefault="007F08C6">
          <w:pPr>
            <w:pStyle w:val="Verzeichnis3"/>
            <w:rPr>
              <w:ins w:id="97" w:author="Henriette Gercken" w:date="2023-06-15T14:21:00Z"/>
              <w:rFonts w:asciiTheme="minorHAnsi" w:eastAsiaTheme="minorEastAsia" w:hAnsiTheme="minorHAnsi" w:cstheme="minorBidi"/>
              <w:noProof/>
              <w:color w:val="auto"/>
              <w:sz w:val="22"/>
              <w:szCs w:val="22"/>
            </w:rPr>
          </w:pPr>
          <w:ins w:id="98"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"_Toc137731343"</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noProof/>
              </w:rPr>
              <w:t>4.1.3.1</w:t>
            </w:r>
            <w:r>
              <w:rPr>
                <w:rFonts w:asciiTheme="minorHAnsi" w:eastAsiaTheme="minorEastAsia" w:hAnsiTheme="minorHAnsi" w:cstheme="minorBidi"/>
                <w:noProof/>
                <w:color w:val="auto"/>
                <w:sz w:val="22"/>
                <w:szCs w:val="22"/>
              </w:rPr>
              <w:tab/>
            </w:r>
            <w:r w:rsidRPr="00CA7F24">
              <w:rPr>
                <w:rStyle w:val="Hyperlink"/>
                <w:noProof/>
              </w:rPr>
              <w:t>KOHLENSTOFF VERGLEICH Pseudo Reinbestände</w:t>
            </w:r>
            <w:r>
              <w:rPr>
                <w:noProof/>
                <w:webHidden/>
              </w:rPr>
              <w:tab/>
            </w:r>
            <w:r>
              <w:rPr>
                <w:noProof/>
                <w:webHidden/>
              </w:rPr>
              <w:fldChar w:fldCharType="begin"/>
            </w:r>
            <w:r>
              <w:rPr>
                <w:noProof/>
                <w:webHidden/>
              </w:rPr>
              <w:instrText xml:space="preserve"> PAGEREF _Toc137731343 \h </w:instrText>
            </w:r>
            <w:r>
              <w:rPr>
                <w:noProof/>
                <w:webHidden/>
              </w:rPr>
            </w:r>
          </w:ins>
          <w:r>
            <w:rPr>
              <w:noProof/>
              <w:webHidden/>
            </w:rPr>
            <w:fldChar w:fldCharType="separate"/>
          </w:r>
          <w:ins w:id="99" w:author="Henriette Gercken" w:date="2023-06-15T14:21:00Z">
            <w:r>
              <w:rPr>
                <w:noProof/>
                <w:webHidden/>
              </w:rPr>
              <w:t>37</w:t>
            </w:r>
            <w:r>
              <w:rPr>
                <w:noProof/>
                <w:webHidden/>
              </w:rPr>
              <w:fldChar w:fldCharType="end"/>
            </w:r>
            <w:r w:rsidRPr="00CA7F24">
              <w:rPr>
                <w:rStyle w:val="Hyperlink"/>
                <w:noProof/>
              </w:rPr>
              <w:fldChar w:fldCharType="end"/>
            </w:r>
          </w:ins>
        </w:p>
        <w:p w14:paraId="27DB3F06" w14:textId="64860C02" w:rsidR="007F08C6" w:rsidRDefault="007F08C6">
          <w:pPr>
            <w:pStyle w:val="Verzeichnis2"/>
            <w:rPr>
              <w:ins w:id="100" w:author="Henriette Gercken" w:date="2023-06-15T14:21:00Z"/>
              <w:rFonts w:asciiTheme="minorHAnsi" w:eastAsiaTheme="minorEastAsia" w:hAnsiTheme="minorHAnsi" w:cstheme="minorBidi"/>
              <w:noProof/>
              <w:color w:val="auto"/>
              <w:sz w:val="22"/>
              <w:szCs w:val="22"/>
            </w:rPr>
          </w:pPr>
          <w:ins w:id="101"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"_Toc137731344"</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4.2</w:t>
            </w:r>
            <w:r>
              <w:rPr>
                <w:rFonts w:asciiTheme="minorHAnsi" w:eastAsiaTheme="minorEastAsia" w:hAnsiTheme="minorHAnsi" w:cstheme="minorBidi"/>
                <w:noProof/>
                <w:color w:val="auto"/>
                <w:sz w:val="22"/>
                <w:szCs w:val="22"/>
              </w:rPr>
              <w:tab/>
            </w:r>
            <w:r w:rsidRPr="00CA7F24">
              <w:rPr>
                <w:rStyle w:val="Hyperlink"/>
                <w:rFonts w:cstheme="minorHAnsi"/>
                <w:noProof/>
              </w:rPr>
              <w:t>Totholz</w:t>
            </w:r>
            <w:r>
              <w:rPr>
                <w:noProof/>
                <w:webHidden/>
              </w:rPr>
              <w:tab/>
            </w:r>
            <w:r>
              <w:rPr>
                <w:noProof/>
                <w:webHidden/>
              </w:rPr>
              <w:fldChar w:fldCharType="begin"/>
            </w:r>
            <w:r>
              <w:rPr>
                <w:noProof/>
                <w:webHidden/>
              </w:rPr>
              <w:instrText xml:space="preserve"> PAGEREF _Toc137731344 \h </w:instrText>
            </w:r>
            <w:r>
              <w:rPr>
                <w:noProof/>
                <w:webHidden/>
              </w:rPr>
            </w:r>
          </w:ins>
          <w:r>
            <w:rPr>
              <w:noProof/>
              <w:webHidden/>
            </w:rPr>
            <w:fldChar w:fldCharType="separate"/>
          </w:r>
          <w:ins w:id="102" w:author="Henriette Gercken" w:date="2023-06-15T14:21:00Z">
            <w:r>
              <w:rPr>
                <w:noProof/>
                <w:webHidden/>
              </w:rPr>
              <w:t>39</w:t>
            </w:r>
            <w:r>
              <w:rPr>
                <w:noProof/>
                <w:webHidden/>
              </w:rPr>
              <w:fldChar w:fldCharType="end"/>
            </w:r>
            <w:r w:rsidRPr="00CA7F24">
              <w:rPr>
                <w:rStyle w:val="Hyperlink"/>
                <w:noProof/>
              </w:rPr>
              <w:fldChar w:fldCharType="end"/>
            </w:r>
          </w:ins>
        </w:p>
        <w:p w14:paraId="210D8400" w14:textId="4BC2132F" w:rsidR="007F08C6" w:rsidRDefault="007F08C6">
          <w:pPr>
            <w:pStyle w:val="Verzeichnis3"/>
            <w:rPr>
              <w:ins w:id="103" w:author="Henriette Gercken" w:date="2023-06-15T14:21:00Z"/>
              <w:rFonts w:asciiTheme="minorHAnsi" w:eastAsiaTheme="minorEastAsia" w:hAnsiTheme="minorHAnsi" w:cstheme="minorBidi"/>
              <w:noProof/>
              <w:color w:val="auto"/>
              <w:sz w:val="22"/>
              <w:szCs w:val="22"/>
            </w:rPr>
          </w:pPr>
          <w:ins w:id="104" w:author="Henriette Gercken" w:date="2023-06-15T14:21:00Z">
            <w:r w:rsidRPr="00CA7F24">
              <w:rPr>
                <w:rStyle w:val="Hyperlink"/>
                <w:noProof/>
              </w:rPr>
              <w:fldChar w:fldCharType="begin"/>
            </w:r>
            <w:r w:rsidRPr="00CA7F24">
              <w:rPr>
                <w:rStyle w:val="Hyperlink"/>
                <w:noProof/>
              </w:rPr>
              <w:instrText xml:space="preserve"> </w:instrText>
            </w:r>
            <w:r>
              <w:rPr>
                <w:noProof/>
              </w:rPr>
              <w:instrText>HYPERLINK \l "_Toc137731345"</w:instrText>
            </w:r>
            <w:r w:rsidRPr="00CA7F24">
              <w:rPr>
                <w:rStyle w:val="Hyperlink"/>
                <w:noProof/>
              </w:rPr>
              <w:instrText xml:space="preserve"> </w:instrText>
            </w:r>
            <w:r w:rsidRPr="00CA7F24">
              <w:rPr>
                <w:rStyle w:val="Hyperlink"/>
                <w:noProof/>
              </w:rPr>
            </w:r>
            <w:r w:rsidRPr="00CA7F24">
              <w:rPr>
                <w:rStyle w:val="Hyperlink"/>
                <w:noProof/>
              </w:rPr>
              <w:fldChar w:fldCharType="separate"/>
            </w:r>
            <w:r w:rsidRPr="00CA7F24">
              <w:rPr>
                <w:rStyle w:val="Hyperlink"/>
                <w:rFonts w:cstheme="minorHAnsi"/>
                <w:noProof/>
              </w:rPr>
              <w:t>4.2.1</w:t>
            </w:r>
            <w:r>
              <w:rPr>
                <w:rFonts w:asciiTheme="minorHAnsi" w:eastAsiaTheme="minorEastAsia" w:hAnsiTheme="minorHAnsi" w:cstheme="minorBidi"/>
                <w:noProof/>
                <w:color w:val="auto"/>
                <w:sz w:val="22"/>
                <w:szCs w:val="22"/>
              </w:rPr>
              <w:tab/>
            </w:r>
            <w:r w:rsidRPr="00CA7F24">
              <w:rPr>
                <w:rStyle w:val="Hyperlink"/>
                <w:rFonts w:cstheme="minorHAnsi"/>
                <w:noProof/>
              </w:rPr>
              <w:t>Vergleichsdaten</w:t>
            </w:r>
            <w:r>
              <w:rPr>
                <w:noProof/>
                <w:webHidden/>
              </w:rPr>
              <w:tab/>
            </w:r>
            <w:r>
              <w:rPr>
                <w:noProof/>
                <w:webHidden/>
              </w:rPr>
              <w:fldChar w:fldCharType="begin"/>
            </w:r>
            <w:r>
              <w:rPr>
                <w:noProof/>
                <w:webHidden/>
              </w:rPr>
              <w:instrText xml:space="preserve"> PAGEREF _Toc137731345 \h </w:instrText>
            </w:r>
            <w:r>
              <w:rPr>
                <w:noProof/>
                <w:webHidden/>
              </w:rPr>
            </w:r>
          </w:ins>
          <w:r>
            <w:rPr>
              <w:noProof/>
              <w:webHidden/>
            </w:rPr>
            <w:fldChar w:fldCharType="separate"/>
          </w:r>
          <w:ins w:id="105" w:author="Henriette Gercken" w:date="2023-06-15T14:21:00Z">
            <w:r>
              <w:rPr>
                <w:noProof/>
                <w:webHidden/>
              </w:rPr>
              <w:t>39</w:t>
            </w:r>
            <w:r>
              <w:rPr>
                <w:noProof/>
                <w:webHidden/>
              </w:rPr>
              <w:fldChar w:fldCharType="end"/>
            </w:r>
            <w:r w:rsidRPr="00CA7F24">
              <w:rPr>
                <w:rStyle w:val="Hyperlink"/>
                <w:noProof/>
              </w:rPr>
              <w:fldChar w:fldCharType="end"/>
            </w:r>
          </w:ins>
        </w:p>
        <w:p w14:paraId="47D6CDD9" w14:textId="5BCD5F3A" w:rsidR="00D43A69" w:rsidDel="007F08C6" w:rsidRDefault="00D43A69">
          <w:pPr>
            <w:pStyle w:val="Verzeichnis1"/>
            <w:rPr>
              <w:del w:id="106" w:author="Henriette Gercken" w:date="2023-06-15T14:21:00Z"/>
              <w:rFonts w:asciiTheme="minorHAnsi" w:eastAsiaTheme="minorEastAsia" w:hAnsiTheme="minorHAnsi" w:cstheme="minorBidi"/>
              <w:b w:val="0"/>
              <w:noProof/>
              <w:color w:val="auto"/>
              <w:sz w:val="22"/>
              <w:szCs w:val="22"/>
            </w:rPr>
          </w:pPr>
          <w:del w:id="107" w:author="Henriette Gercken" w:date="2023-06-15T14:21:00Z">
            <w:r w:rsidRPr="007F08C6" w:rsidDel="007F08C6">
              <w:rPr>
                <w:rFonts w:cstheme="minorHAnsi"/>
                <w:noProof/>
                <w:rPrChange w:id="108" w:author="Henriette Gercken" w:date="2023-06-15T14:21:00Z">
                  <w:rPr>
                    <w:rStyle w:val="Hyperlink"/>
                    <w:rFonts w:cstheme="minorHAnsi"/>
                    <w:noProof/>
                  </w:rPr>
                </w:rPrChange>
              </w:rPr>
              <w:delText>1</w:delText>
            </w:r>
            <w:r w:rsidDel="007F08C6">
              <w:rPr>
                <w:rFonts w:asciiTheme="minorHAnsi" w:eastAsiaTheme="minorEastAsia" w:hAnsiTheme="minorHAnsi" w:cstheme="minorBidi"/>
                <w:b w:val="0"/>
                <w:noProof/>
                <w:color w:val="auto"/>
                <w:sz w:val="22"/>
                <w:szCs w:val="22"/>
              </w:rPr>
              <w:tab/>
            </w:r>
            <w:r w:rsidRPr="007F08C6" w:rsidDel="007F08C6">
              <w:rPr>
                <w:rFonts w:cstheme="minorHAnsi"/>
                <w:noProof/>
                <w:rPrChange w:id="109" w:author="Henriette Gercken" w:date="2023-06-15T14:21:00Z">
                  <w:rPr>
                    <w:rStyle w:val="Hyperlink"/>
                    <w:rFonts w:cstheme="minorHAnsi"/>
                    <w:noProof/>
                  </w:rPr>
                </w:rPrChange>
              </w:rPr>
              <w:delText>Zielsetzung/ Zielergebnisse</w:delText>
            </w:r>
            <w:r w:rsidDel="007F08C6">
              <w:rPr>
                <w:noProof/>
                <w:webHidden/>
              </w:rPr>
              <w:tab/>
              <w:delText>1</w:delText>
            </w:r>
          </w:del>
        </w:p>
        <w:p w14:paraId="16A3D4AD" w14:textId="33D8B3FB" w:rsidR="00D43A69" w:rsidDel="007F08C6" w:rsidRDefault="00D43A69">
          <w:pPr>
            <w:pStyle w:val="Verzeichnis1"/>
            <w:rPr>
              <w:del w:id="110" w:author="Henriette Gercken" w:date="2023-06-15T14:21:00Z"/>
              <w:rFonts w:asciiTheme="minorHAnsi" w:eastAsiaTheme="minorEastAsia" w:hAnsiTheme="minorHAnsi" w:cstheme="minorBidi"/>
              <w:b w:val="0"/>
              <w:noProof/>
              <w:color w:val="auto"/>
              <w:sz w:val="22"/>
              <w:szCs w:val="22"/>
            </w:rPr>
          </w:pPr>
          <w:del w:id="111" w:author="Henriette Gercken" w:date="2023-06-15T14:21:00Z">
            <w:r w:rsidRPr="007F08C6" w:rsidDel="007F08C6">
              <w:rPr>
                <w:rFonts w:cstheme="minorHAnsi"/>
                <w:noProof/>
                <w:rPrChange w:id="112" w:author="Henriette Gercken" w:date="2023-06-15T14:21:00Z">
                  <w:rPr>
                    <w:rStyle w:val="Hyperlink"/>
                    <w:rFonts w:cstheme="minorHAnsi"/>
                    <w:noProof/>
                  </w:rPr>
                </w:rPrChange>
              </w:rPr>
              <w:delText>2</w:delText>
            </w:r>
            <w:r w:rsidDel="007F08C6">
              <w:rPr>
                <w:rFonts w:asciiTheme="minorHAnsi" w:eastAsiaTheme="minorEastAsia" w:hAnsiTheme="minorHAnsi" w:cstheme="minorBidi"/>
                <w:b w:val="0"/>
                <w:noProof/>
                <w:color w:val="auto"/>
                <w:sz w:val="22"/>
                <w:szCs w:val="22"/>
              </w:rPr>
              <w:tab/>
            </w:r>
            <w:r w:rsidRPr="007F08C6" w:rsidDel="007F08C6">
              <w:rPr>
                <w:rFonts w:cstheme="minorHAnsi"/>
                <w:noProof/>
                <w:rPrChange w:id="113" w:author="Henriette Gercken" w:date="2023-06-15T14:21:00Z">
                  <w:rPr>
                    <w:rStyle w:val="Hyperlink"/>
                    <w:rFonts w:cstheme="minorHAnsi"/>
                    <w:noProof/>
                  </w:rPr>
                </w:rPrChange>
              </w:rPr>
              <w:delText>Methodik</w:delText>
            </w:r>
            <w:r w:rsidDel="007F08C6">
              <w:rPr>
                <w:noProof/>
                <w:webHidden/>
              </w:rPr>
              <w:tab/>
              <w:delText>2</w:delText>
            </w:r>
          </w:del>
        </w:p>
        <w:p w14:paraId="2622B855" w14:textId="7C3E7EDC" w:rsidR="00D43A69" w:rsidDel="007F08C6" w:rsidRDefault="00D43A69">
          <w:pPr>
            <w:pStyle w:val="Verzeichnis2"/>
            <w:rPr>
              <w:del w:id="114" w:author="Henriette Gercken" w:date="2023-06-15T14:21:00Z"/>
              <w:rFonts w:asciiTheme="minorHAnsi" w:eastAsiaTheme="minorEastAsia" w:hAnsiTheme="minorHAnsi" w:cstheme="minorBidi"/>
              <w:noProof/>
              <w:color w:val="auto"/>
              <w:sz w:val="22"/>
              <w:szCs w:val="22"/>
            </w:rPr>
          </w:pPr>
          <w:del w:id="115" w:author="Henriette Gercken" w:date="2023-06-15T14:21:00Z">
            <w:r w:rsidRPr="007F08C6" w:rsidDel="007F08C6">
              <w:rPr>
                <w:rFonts w:cstheme="minorHAnsi"/>
                <w:noProof/>
                <w:rPrChange w:id="116" w:author="Henriette Gercken" w:date="2023-06-15T14:21:00Z">
                  <w:rPr>
                    <w:rStyle w:val="Hyperlink"/>
                    <w:rFonts w:cstheme="minorHAnsi"/>
                    <w:noProof/>
                  </w:rPr>
                </w:rPrChange>
              </w:rPr>
              <w:delText>2.1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17" w:author="Henriette Gercken" w:date="2023-06-15T14:21:00Z">
                  <w:rPr>
                    <w:rStyle w:val="Hyperlink"/>
                    <w:rFonts w:cstheme="minorHAnsi"/>
                    <w:noProof/>
                  </w:rPr>
                </w:rPrChange>
              </w:rPr>
              <w:delText>Baumbestand</w:delText>
            </w:r>
            <w:r w:rsidDel="007F08C6">
              <w:rPr>
                <w:noProof/>
                <w:webHidden/>
              </w:rPr>
              <w:tab/>
              <w:delText>2</w:delText>
            </w:r>
          </w:del>
        </w:p>
        <w:p w14:paraId="1D06534C" w14:textId="3CC83F1E" w:rsidR="00D43A69" w:rsidDel="007F08C6" w:rsidRDefault="00D43A69">
          <w:pPr>
            <w:pStyle w:val="Verzeichnis3"/>
            <w:rPr>
              <w:del w:id="118" w:author="Henriette Gercken" w:date="2023-06-15T14:21:00Z"/>
              <w:rFonts w:asciiTheme="minorHAnsi" w:eastAsiaTheme="minorEastAsia" w:hAnsiTheme="minorHAnsi" w:cstheme="minorBidi"/>
              <w:noProof/>
              <w:color w:val="auto"/>
              <w:sz w:val="22"/>
              <w:szCs w:val="22"/>
            </w:rPr>
          </w:pPr>
          <w:del w:id="119" w:author="Henriette Gercken" w:date="2023-06-15T14:21:00Z">
            <w:r w:rsidRPr="007F08C6" w:rsidDel="007F08C6">
              <w:rPr>
                <w:rFonts w:cstheme="minorHAnsi"/>
                <w:noProof/>
                <w:rPrChange w:id="120" w:author="Henriette Gercken" w:date="2023-06-15T14:21:00Z">
                  <w:rPr>
                    <w:rStyle w:val="Hyperlink"/>
                    <w:rFonts w:cstheme="minorHAnsi"/>
                    <w:noProof/>
                  </w:rPr>
                </w:rPrChange>
              </w:rPr>
              <w:delText>2.1.1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21" w:author="Henriette Gercken" w:date="2023-06-15T14:21:00Z">
                  <w:rPr>
                    <w:rStyle w:val="Hyperlink"/>
                    <w:rFonts w:cstheme="minorHAnsi"/>
                    <w:noProof/>
                  </w:rPr>
                </w:rPrChange>
              </w:rPr>
              <w:delText>Schätzen fehlender Höhen</w:delText>
            </w:r>
            <w:r w:rsidDel="007F08C6">
              <w:rPr>
                <w:noProof/>
                <w:webHidden/>
              </w:rPr>
              <w:tab/>
              <w:delText>3</w:delText>
            </w:r>
          </w:del>
        </w:p>
        <w:p w14:paraId="16B649DA" w14:textId="1493113D" w:rsidR="00D43A69" w:rsidDel="007F08C6" w:rsidRDefault="00D43A69">
          <w:pPr>
            <w:pStyle w:val="Verzeichnis3"/>
            <w:rPr>
              <w:del w:id="122" w:author="Henriette Gercken" w:date="2023-06-15T14:21:00Z"/>
              <w:rFonts w:asciiTheme="minorHAnsi" w:eastAsiaTheme="minorEastAsia" w:hAnsiTheme="minorHAnsi" w:cstheme="minorBidi"/>
              <w:noProof/>
              <w:color w:val="auto"/>
              <w:sz w:val="22"/>
              <w:szCs w:val="22"/>
            </w:rPr>
          </w:pPr>
          <w:del w:id="123" w:author="Henriette Gercken" w:date="2023-06-15T14:21:00Z">
            <w:r w:rsidRPr="007F08C6" w:rsidDel="007F08C6">
              <w:rPr>
                <w:rFonts w:cstheme="minorHAnsi"/>
                <w:noProof/>
                <w:rPrChange w:id="124" w:author="Henriette Gercken" w:date="2023-06-15T14:21:00Z">
                  <w:rPr>
                    <w:rStyle w:val="Hyperlink"/>
                    <w:rFonts w:cstheme="minorHAnsi"/>
                    <w:noProof/>
                  </w:rPr>
                </w:rPrChange>
              </w:rPr>
              <w:delText>2.1.2</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25" w:author="Henriette Gercken" w:date="2023-06-15T14:21:00Z">
                  <w:rPr>
                    <w:rStyle w:val="Hyperlink"/>
                    <w:rFonts w:cstheme="minorHAnsi"/>
                    <w:noProof/>
                  </w:rPr>
                </w:rPrChange>
              </w:rPr>
              <w:delText>Schätzung der fehlenden Durchmesser</w:delText>
            </w:r>
            <w:r w:rsidDel="007F08C6">
              <w:rPr>
                <w:noProof/>
                <w:webHidden/>
              </w:rPr>
              <w:tab/>
              <w:delText>7</w:delText>
            </w:r>
          </w:del>
        </w:p>
        <w:p w14:paraId="6A3BEF5C" w14:textId="13E248A8" w:rsidR="00D43A69" w:rsidDel="007F08C6" w:rsidRDefault="00D43A69">
          <w:pPr>
            <w:pStyle w:val="Verzeichnis3"/>
            <w:rPr>
              <w:del w:id="126" w:author="Henriette Gercken" w:date="2023-06-15T14:21:00Z"/>
              <w:rFonts w:asciiTheme="minorHAnsi" w:eastAsiaTheme="minorEastAsia" w:hAnsiTheme="minorHAnsi" w:cstheme="minorBidi"/>
              <w:noProof/>
              <w:color w:val="auto"/>
              <w:sz w:val="22"/>
              <w:szCs w:val="22"/>
            </w:rPr>
          </w:pPr>
          <w:del w:id="127" w:author="Henriette Gercken" w:date="2023-06-15T14:21:00Z">
            <w:r w:rsidRPr="007F08C6" w:rsidDel="007F08C6">
              <w:rPr>
                <w:rFonts w:cstheme="minorHAnsi"/>
                <w:noProof/>
                <w:rPrChange w:id="128" w:author="Henriette Gercken" w:date="2023-06-15T14:21:00Z">
                  <w:rPr>
                    <w:rStyle w:val="Hyperlink"/>
                    <w:rFonts w:cstheme="minorHAnsi"/>
                    <w:noProof/>
                  </w:rPr>
                </w:rPrChange>
              </w:rPr>
              <w:delText>2.1.3</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29" w:author="Henriette Gercken" w:date="2023-06-15T14:21:00Z">
                  <w:rPr>
                    <w:rStyle w:val="Hyperlink"/>
                    <w:rFonts w:cstheme="minorHAnsi"/>
                    <w:noProof/>
                  </w:rPr>
                </w:rPrChange>
              </w:rPr>
              <w:delText>Einteilung in die Baumartengruppen der Biomassefunktionen</w:delText>
            </w:r>
            <w:r w:rsidDel="007F08C6">
              <w:rPr>
                <w:noProof/>
                <w:webHidden/>
              </w:rPr>
              <w:tab/>
              <w:delText>9</w:delText>
            </w:r>
          </w:del>
        </w:p>
        <w:p w14:paraId="185A7AFC" w14:textId="067D1C95" w:rsidR="00D43A69" w:rsidDel="007F08C6" w:rsidRDefault="00D43A69">
          <w:pPr>
            <w:pStyle w:val="Verzeichnis3"/>
            <w:rPr>
              <w:del w:id="130" w:author="Henriette Gercken" w:date="2023-06-15T14:21:00Z"/>
              <w:rFonts w:asciiTheme="minorHAnsi" w:eastAsiaTheme="minorEastAsia" w:hAnsiTheme="minorHAnsi" w:cstheme="minorBidi"/>
              <w:noProof/>
              <w:color w:val="auto"/>
              <w:sz w:val="22"/>
              <w:szCs w:val="22"/>
            </w:rPr>
          </w:pPr>
          <w:del w:id="131" w:author="Henriette Gercken" w:date="2023-06-15T14:21:00Z">
            <w:r w:rsidRPr="007F08C6" w:rsidDel="007F08C6">
              <w:rPr>
                <w:rFonts w:cstheme="minorHAnsi"/>
                <w:noProof/>
                <w:rPrChange w:id="132" w:author="Henriette Gercken" w:date="2023-06-15T14:21:00Z">
                  <w:rPr>
                    <w:rStyle w:val="Hyperlink"/>
                    <w:rFonts w:cstheme="minorHAnsi"/>
                    <w:noProof/>
                  </w:rPr>
                </w:rPrChange>
              </w:rPr>
              <w:delText>2.1.4</w:delText>
            </w:r>
            <w:r w:rsidDel="007F08C6">
              <w:rPr>
                <w:rFonts w:asciiTheme="minorHAnsi" w:eastAsiaTheme="minorEastAsia" w:hAnsiTheme="minorHAnsi" w:cstheme="minorBidi"/>
                <w:noProof/>
                <w:color w:val="auto"/>
                <w:sz w:val="22"/>
                <w:szCs w:val="22"/>
              </w:rPr>
              <w:tab/>
            </w:r>
            <w:r w:rsidRPr="007F08C6" w:rsidDel="007F08C6">
              <w:rPr>
                <w:rFonts w:cstheme="minorHAnsi"/>
                <w:noProof/>
                <w:shd w:val="clear" w:color="auto" w:fill="FFFFFF"/>
                <w:rPrChange w:id="133" w:author="Henriette Gercken" w:date="2023-06-15T14:21:00Z">
                  <w:rPr>
                    <w:rStyle w:val="Hyperlink"/>
                    <w:rFonts w:cstheme="minorHAnsi"/>
                    <w:noProof/>
                    <w:shd w:val="clear" w:color="auto" w:fill="FFFFFF"/>
                  </w:rPr>
                </w:rPrChange>
              </w:rPr>
              <w:delText>Umgang mit fehlender Kompartimentierung in den Biomassefunktionen von Röhling et al</w:delText>
            </w:r>
            <w:r w:rsidDel="007F08C6">
              <w:rPr>
                <w:noProof/>
                <w:webHidden/>
              </w:rPr>
              <w:tab/>
              <w:delText>9</w:delText>
            </w:r>
          </w:del>
        </w:p>
        <w:p w14:paraId="622CD1DD" w14:textId="0A53E1C2" w:rsidR="00D43A69" w:rsidDel="007F08C6" w:rsidRDefault="00D43A69">
          <w:pPr>
            <w:pStyle w:val="Verzeichnis3"/>
            <w:rPr>
              <w:del w:id="134" w:author="Henriette Gercken" w:date="2023-06-15T14:21:00Z"/>
              <w:rFonts w:asciiTheme="minorHAnsi" w:eastAsiaTheme="minorEastAsia" w:hAnsiTheme="minorHAnsi" w:cstheme="minorBidi"/>
              <w:noProof/>
              <w:color w:val="auto"/>
              <w:sz w:val="22"/>
              <w:szCs w:val="22"/>
            </w:rPr>
          </w:pPr>
          <w:del w:id="135" w:author="Henriette Gercken" w:date="2023-06-15T14:21:00Z">
            <w:r w:rsidRPr="007F08C6" w:rsidDel="007F08C6">
              <w:rPr>
                <w:rFonts w:cstheme="minorHAnsi"/>
                <w:noProof/>
                <w:rPrChange w:id="136" w:author="Henriette Gercken" w:date="2023-06-15T14:21:00Z">
                  <w:rPr>
                    <w:rStyle w:val="Hyperlink"/>
                    <w:rFonts w:cstheme="minorHAnsi"/>
                    <w:noProof/>
                  </w:rPr>
                </w:rPrChange>
              </w:rPr>
              <w:delText>2.1.5</w:delText>
            </w:r>
            <w:r w:rsidDel="007F08C6">
              <w:rPr>
                <w:rFonts w:asciiTheme="minorHAnsi" w:eastAsiaTheme="minorEastAsia" w:hAnsiTheme="minorHAnsi" w:cstheme="minorBidi"/>
                <w:noProof/>
                <w:color w:val="auto"/>
                <w:sz w:val="22"/>
                <w:szCs w:val="22"/>
              </w:rPr>
              <w:tab/>
            </w:r>
            <w:r w:rsidRPr="007F08C6" w:rsidDel="007F08C6">
              <w:rPr>
                <w:rFonts w:cstheme="minorHAnsi"/>
                <w:noProof/>
                <w:shd w:val="clear" w:color="auto" w:fill="FFFFFF"/>
                <w:rPrChange w:id="137" w:author="Henriette Gercken" w:date="2023-06-15T14:21:00Z">
                  <w:rPr>
                    <w:rStyle w:val="Hyperlink"/>
                    <w:rFonts w:cstheme="minorHAnsi"/>
                    <w:noProof/>
                    <w:shd w:val="clear" w:color="auto" w:fill="FFFFFF"/>
                  </w:rPr>
                </w:rPrChange>
              </w:rPr>
              <w:delText>Berechnung unterirdische Biomasse</w:delText>
            </w:r>
            <w:r w:rsidDel="007F08C6">
              <w:rPr>
                <w:noProof/>
                <w:webHidden/>
              </w:rPr>
              <w:tab/>
              <w:delText>15</w:delText>
            </w:r>
          </w:del>
        </w:p>
        <w:p w14:paraId="6C7BED97" w14:textId="2C56D26B" w:rsidR="00D43A69" w:rsidDel="007F08C6" w:rsidRDefault="00D43A69">
          <w:pPr>
            <w:pStyle w:val="Verzeichnis3"/>
            <w:rPr>
              <w:del w:id="138" w:author="Henriette Gercken" w:date="2023-06-15T14:21:00Z"/>
              <w:rFonts w:asciiTheme="minorHAnsi" w:eastAsiaTheme="minorEastAsia" w:hAnsiTheme="minorHAnsi" w:cstheme="minorBidi"/>
              <w:noProof/>
              <w:color w:val="auto"/>
              <w:sz w:val="22"/>
              <w:szCs w:val="22"/>
            </w:rPr>
          </w:pPr>
          <w:del w:id="139" w:author="Henriette Gercken" w:date="2023-06-15T14:21:00Z">
            <w:r w:rsidRPr="007F08C6" w:rsidDel="007F08C6">
              <w:rPr>
                <w:rFonts w:cstheme="minorHAnsi"/>
                <w:noProof/>
                <w:rPrChange w:id="140" w:author="Henriette Gercken" w:date="2023-06-15T14:21:00Z">
                  <w:rPr>
                    <w:rStyle w:val="Hyperlink"/>
                    <w:rFonts w:cstheme="minorHAnsi"/>
                    <w:noProof/>
                  </w:rPr>
                </w:rPrChange>
              </w:rPr>
              <w:delText>2.1.6</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41" w:author="Henriette Gercken" w:date="2023-06-15T14:21:00Z">
                  <w:rPr>
                    <w:rStyle w:val="Hyperlink"/>
                    <w:rFonts w:cstheme="minorHAnsi"/>
                    <w:noProof/>
                  </w:rPr>
                </w:rPrChange>
              </w:rPr>
              <w:delText>Berechnung Kohlenstoff</w:delText>
            </w:r>
            <w:r w:rsidDel="007F08C6">
              <w:rPr>
                <w:noProof/>
                <w:webHidden/>
              </w:rPr>
              <w:tab/>
              <w:delText>16</w:delText>
            </w:r>
          </w:del>
        </w:p>
        <w:p w14:paraId="69569FAE" w14:textId="5676C8A6" w:rsidR="00D43A69" w:rsidDel="007F08C6" w:rsidRDefault="00D43A69">
          <w:pPr>
            <w:pStyle w:val="Verzeichnis3"/>
            <w:rPr>
              <w:del w:id="142" w:author="Henriette Gercken" w:date="2023-06-15T14:21:00Z"/>
              <w:rFonts w:asciiTheme="minorHAnsi" w:eastAsiaTheme="minorEastAsia" w:hAnsiTheme="minorHAnsi" w:cstheme="minorBidi"/>
              <w:noProof/>
              <w:color w:val="auto"/>
              <w:sz w:val="22"/>
              <w:szCs w:val="22"/>
            </w:rPr>
          </w:pPr>
          <w:del w:id="143" w:author="Henriette Gercken" w:date="2023-06-15T14:21:00Z">
            <w:r w:rsidRPr="007F08C6" w:rsidDel="007F08C6">
              <w:rPr>
                <w:rFonts w:cstheme="minorHAnsi"/>
                <w:noProof/>
                <w:rPrChange w:id="144" w:author="Henriette Gercken" w:date="2023-06-15T14:21:00Z">
                  <w:rPr>
                    <w:rStyle w:val="Hyperlink"/>
                    <w:rFonts w:cstheme="minorHAnsi"/>
                    <w:noProof/>
                  </w:rPr>
                </w:rPrChange>
              </w:rPr>
              <w:delText>2.1.7</w:delText>
            </w:r>
            <w:r w:rsidDel="007F08C6">
              <w:rPr>
                <w:rFonts w:asciiTheme="minorHAnsi" w:eastAsiaTheme="minorEastAsia" w:hAnsiTheme="minorHAnsi" w:cstheme="minorBidi"/>
                <w:noProof/>
                <w:color w:val="auto"/>
                <w:sz w:val="22"/>
                <w:szCs w:val="22"/>
              </w:rPr>
              <w:tab/>
            </w:r>
            <w:r w:rsidRPr="007F08C6" w:rsidDel="007F08C6">
              <w:rPr>
                <w:rFonts w:cstheme="minorHAnsi"/>
                <w:noProof/>
                <w:shd w:val="clear" w:color="auto" w:fill="FFFD59"/>
                <w:rPrChange w:id="145" w:author="Henriette Gercken" w:date="2023-06-15T14:21:00Z">
                  <w:rPr>
                    <w:rStyle w:val="Hyperlink"/>
                    <w:rFonts w:cstheme="minorHAnsi"/>
                    <w:noProof/>
                    <w:shd w:val="clear" w:color="auto" w:fill="FFFD59"/>
                  </w:rPr>
                </w:rPrChange>
              </w:rPr>
              <w:delText>Berechnung Stickstoffvorrat / andere Elemente</w:delText>
            </w:r>
            <w:r w:rsidDel="007F08C6">
              <w:rPr>
                <w:noProof/>
                <w:webHidden/>
              </w:rPr>
              <w:tab/>
              <w:delText>16</w:delText>
            </w:r>
          </w:del>
        </w:p>
        <w:p w14:paraId="3B38D0B8" w14:textId="4F78F9A6" w:rsidR="00D43A69" w:rsidDel="007F08C6" w:rsidRDefault="00D43A69">
          <w:pPr>
            <w:pStyle w:val="Verzeichnis2"/>
            <w:rPr>
              <w:del w:id="146" w:author="Henriette Gercken" w:date="2023-06-15T14:21:00Z"/>
              <w:rFonts w:asciiTheme="minorHAnsi" w:eastAsiaTheme="minorEastAsia" w:hAnsiTheme="minorHAnsi" w:cstheme="minorBidi"/>
              <w:noProof/>
              <w:color w:val="auto"/>
              <w:sz w:val="22"/>
              <w:szCs w:val="22"/>
            </w:rPr>
          </w:pPr>
          <w:del w:id="147" w:author="Henriette Gercken" w:date="2023-06-15T14:21:00Z">
            <w:r w:rsidRPr="007F08C6" w:rsidDel="007F08C6">
              <w:rPr>
                <w:rFonts w:cstheme="minorHAnsi"/>
                <w:noProof/>
                <w:rPrChange w:id="148" w:author="Henriette Gercken" w:date="2023-06-15T14:21:00Z">
                  <w:rPr>
                    <w:rStyle w:val="Hyperlink"/>
                    <w:rFonts w:cstheme="minorHAnsi"/>
                    <w:noProof/>
                  </w:rPr>
                </w:rPrChange>
              </w:rPr>
              <w:delText>2.2</w:delText>
            </w:r>
            <w:r w:rsidDel="007F08C6">
              <w:rPr>
                <w:rFonts w:asciiTheme="minorHAnsi" w:eastAsiaTheme="minorEastAsia" w:hAnsiTheme="minorHAnsi" w:cstheme="minorBidi"/>
                <w:noProof/>
                <w:color w:val="auto"/>
                <w:sz w:val="22"/>
                <w:szCs w:val="22"/>
              </w:rPr>
              <w:tab/>
            </w:r>
            <w:r w:rsidRPr="007F08C6" w:rsidDel="007F08C6">
              <w:rPr>
                <w:rFonts w:cstheme="minorHAnsi"/>
                <w:noProof/>
                <w:shd w:val="clear" w:color="auto" w:fill="FFFFFF"/>
                <w:rPrChange w:id="149" w:author="Henriette Gercken" w:date="2023-06-15T14:21:00Z">
                  <w:rPr>
                    <w:rStyle w:val="Hyperlink"/>
                    <w:rFonts w:cstheme="minorHAnsi"/>
                    <w:noProof/>
                    <w:shd w:val="clear" w:color="auto" w:fill="FFFFFF"/>
                  </w:rPr>
                </w:rPrChange>
              </w:rPr>
              <w:delText>Totholz</w:delText>
            </w:r>
            <w:r w:rsidDel="007F08C6">
              <w:rPr>
                <w:noProof/>
                <w:webHidden/>
              </w:rPr>
              <w:tab/>
              <w:delText>20</w:delText>
            </w:r>
          </w:del>
        </w:p>
        <w:p w14:paraId="0DABFC03" w14:textId="5B622562" w:rsidR="00D43A69" w:rsidDel="007F08C6" w:rsidRDefault="00D43A69">
          <w:pPr>
            <w:pStyle w:val="Verzeichnis3"/>
            <w:rPr>
              <w:del w:id="150" w:author="Henriette Gercken" w:date="2023-06-15T14:21:00Z"/>
              <w:rFonts w:asciiTheme="minorHAnsi" w:eastAsiaTheme="minorEastAsia" w:hAnsiTheme="minorHAnsi" w:cstheme="minorBidi"/>
              <w:noProof/>
              <w:color w:val="auto"/>
              <w:sz w:val="22"/>
              <w:szCs w:val="22"/>
            </w:rPr>
          </w:pPr>
          <w:del w:id="151" w:author="Henriette Gercken" w:date="2023-06-15T14:21:00Z">
            <w:r w:rsidRPr="007F08C6" w:rsidDel="007F08C6">
              <w:rPr>
                <w:rFonts w:cstheme="minorHAnsi"/>
                <w:noProof/>
                <w:rPrChange w:id="152" w:author="Henriette Gercken" w:date="2023-06-15T14:21:00Z">
                  <w:rPr>
                    <w:rStyle w:val="Hyperlink"/>
                    <w:rFonts w:cstheme="minorHAnsi"/>
                    <w:noProof/>
                  </w:rPr>
                </w:rPrChange>
              </w:rPr>
              <w:delText>2.2.1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53" w:author="Henriette Gercken" w:date="2023-06-15T14:21:00Z">
                  <w:rPr>
                    <w:rStyle w:val="Hyperlink"/>
                    <w:rFonts w:cstheme="minorHAnsi"/>
                    <w:noProof/>
                  </w:rPr>
                </w:rPrChange>
              </w:rPr>
              <w:delText>Volumen</w:delText>
            </w:r>
            <w:r w:rsidDel="007F08C6">
              <w:rPr>
                <w:noProof/>
                <w:webHidden/>
              </w:rPr>
              <w:tab/>
              <w:delText>20</w:delText>
            </w:r>
          </w:del>
        </w:p>
        <w:p w14:paraId="19EFB86A" w14:textId="3DA9B7F8" w:rsidR="00D43A69" w:rsidDel="007F08C6" w:rsidRDefault="00D43A69">
          <w:pPr>
            <w:pStyle w:val="Verzeichnis3"/>
            <w:rPr>
              <w:del w:id="154" w:author="Henriette Gercken" w:date="2023-06-15T14:21:00Z"/>
              <w:rFonts w:asciiTheme="minorHAnsi" w:eastAsiaTheme="minorEastAsia" w:hAnsiTheme="minorHAnsi" w:cstheme="minorBidi"/>
              <w:noProof/>
              <w:color w:val="auto"/>
              <w:sz w:val="22"/>
              <w:szCs w:val="22"/>
            </w:rPr>
          </w:pPr>
          <w:del w:id="155" w:author="Henriette Gercken" w:date="2023-06-15T14:21:00Z">
            <w:r w:rsidRPr="007F08C6" w:rsidDel="007F08C6">
              <w:rPr>
                <w:rFonts w:cstheme="minorHAnsi"/>
                <w:noProof/>
                <w:rPrChange w:id="156" w:author="Henriette Gercken" w:date="2023-06-15T14:21:00Z">
                  <w:rPr>
                    <w:rStyle w:val="Hyperlink"/>
                    <w:rFonts w:cstheme="minorHAnsi"/>
                    <w:noProof/>
                  </w:rPr>
                </w:rPrChange>
              </w:rPr>
              <w:delText>2.2.2</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57" w:author="Henriette Gercken" w:date="2023-06-15T14:21:00Z">
                  <w:rPr>
                    <w:rStyle w:val="Hyperlink"/>
                    <w:rFonts w:cstheme="minorHAnsi"/>
                    <w:noProof/>
                  </w:rPr>
                </w:rPrChange>
              </w:rPr>
              <w:delText>Artengruppen</w:delText>
            </w:r>
            <w:r w:rsidDel="007F08C6">
              <w:rPr>
                <w:noProof/>
                <w:webHidden/>
              </w:rPr>
              <w:tab/>
              <w:delText>22</w:delText>
            </w:r>
          </w:del>
        </w:p>
        <w:p w14:paraId="1C826C43" w14:textId="462ADDA9" w:rsidR="00D43A69" w:rsidDel="007F08C6" w:rsidRDefault="00D43A69">
          <w:pPr>
            <w:pStyle w:val="Verzeichnis3"/>
            <w:rPr>
              <w:del w:id="158" w:author="Henriette Gercken" w:date="2023-06-15T14:21:00Z"/>
              <w:rFonts w:asciiTheme="minorHAnsi" w:eastAsiaTheme="minorEastAsia" w:hAnsiTheme="minorHAnsi" w:cstheme="minorBidi"/>
              <w:noProof/>
              <w:color w:val="auto"/>
              <w:sz w:val="22"/>
              <w:szCs w:val="22"/>
            </w:rPr>
          </w:pPr>
          <w:del w:id="159" w:author="Henriette Gercken" w:date="2023-06-15T14:21:00Z">
            <w:r w:rsidRPr="007F08C6" w:rsidDel="007F08C6">
              <w:rPr>
                <w:rFonts w:cstheme="minorHAnsi"/>
                <w:noProof/>
                <w:rPrChange w:id="160" w:author="Henriette Gercken" w:date="2023-06-15T14:21:00Z">
                  <w:rPr>
                    <w:rStyle w:val="Hyperlink"/>
                    <w:rFonts w:cstheme="minorHAnsi"/>
                    <w:noProof/>
                  </w:rPr>
                </w:rPrChange>
              </w:rPr>
              <w:delText>2.2.3</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61" w:author="Henriette Gercken" w:date="2023-06-15T14:21:00Z">
                  <w:rPr>
                    <w:rStyle w:val="Hyperlink"/>
                    <w:rFonts w:cstheme="minorHAnsi"/>
                    <w:noProof/>
                  </w:rPr>
                </w:rPrChange>
              </w:rPr>
              <w:delText>Zersetzungsgrad</w:delText>
            </w:r>
            <w:r w:rsidDel="007F08C6">
              <w:rPr>
                <w:noProof/>
                <w:webHidden/>
              </w:rPr>
              <w:tab/>
              <w:delText>22</w:delText>
            </w:r>
          </w:del>
        </w:p>
        <w:p w14:paraId="52801131" w14:textId="3548296C" w:rsidR="00D43A69" w:rsidDel="007F08C6" w:rsidRDefault="00D43A69">
          <w:pPr>
            <w:pStyle w:val="Verzeichnis3"/>
            <w:rPr>
              <w:del w:id="162" w:author="Henriette Gercken" w:date="2023-06-15T14:21:00Z"/>
              <w:rFonts w:asciiTheme="minorHAnsi" w:eastAsiaTheme="minorEastAsia" w:hAnsiTheme="minorHAnsi" w:cstheme="minorBidi"/>
              <w:noProof/>
              <w:color w:val="auto"/>
              <w:sz w:val="22"/>
              <w:szCs w:val="22"/>
            </w:rPr>
          </w:pPr>
          <w:del w:id="163" w:author="Henriette Gercken" w:date="2023-06-15T14:21:00Z">
            <w:r w:rsidRPr="007F08C6" w:rsidDel="007F08C6">
              <w:rPr>
                <w:noProof/>
                <w:rPrChange w:id="164" w:author="Henriette Gercken" w:date="2023-06-15T14:21:00Z">
                  <w:rPr>
                    <w:rStyle w:val="Hyperlink"/>
                    <w:noProof/>
                  </w:rPr>
                </w:rPrChange>
              </w:rPr>
              <w:delText>2.2.4</w:delText>
            </w:r>
            <w:r w:rsidDel="007F08C6">
              <w:rPr>
                <w:rFonts w:asciiTheme="minorHAnsi" w:eastAsiaTheme="minorEastAsia" w:hAnsiTheme="minorHAnsi" w:cstheme="minorBidi"/>
                <w:noProof/>
                <w:color w:val="auto"/>
                <w:sz w:val="22"/>
                <w:szCs w:val="22"/>
              </w:rPr>
              <w:tab/>
            </w:r>
            <w:r w:rsidRPr="007F08C6" w:rsidDel="007F08C6">
              <w:rPr>
                <w:noProof/>
                <w:rPrChange w:id="165" w:author="Henriette Gercken" w:date="2023-06-15T14:21:00Z">
                  <w:rPr>
                    <w:rStyle w:val="Hyperlink"/>
                    <w:noProof/>
                  </w:rPr>
                </w:rPrChange>
              </w:rPr>
              <w:delText>Totholzdichte</w:delText>
            </w:r>
            <w:r w:rsidDel="007F08C6">
              <w:rPr>
                <w:noProof/>
                <w:webHidden/>
              </w:rPr>
              <w:tab/>
              <w:delText>23</w:delText>
            </w:r>
          </w:del>
        </w:p>
        <w:p w14:paraId="16207040" w14:textId="06A3310D" w:rsidR="00D43A69" w:rsidDel="007F08C6" w:rsidRDefault="00D43A69">
          <w:pPr>
            <w:pStyle w:val="Verzeichnis3"/>
            <w:rPr>
              <w:del w:id="166" w:author="Henriette Gercken" w:date="2023-06-15T14:21:00Z"/>
              <w:rFonts w:asciiTheme="minorHAnsi" w:eastAsiaTheme="minorEastAsia" w:hAnsiTheme="minorHAnsi" w:cstheme="minorBidi"/>
              <w:noProof/>
              <w:color w:val="auto"/>
              <w:sz w:val="22"/>
              <w:szCs w:val="22"/>
            </w:rPr>
          </w:pPr>
          <w:del w:id="167" w:author="Henriette Gercken" w:date="2023-06-15T14:21:00Z">
            <w:r w:rsidRPr="007F08C6" w:rsidDel="007F08C6">
              <w:rPr>
                <w:rFonts w:cstheme="minorHAnsi"/>
                <w:noProof/>
                <w:rPrChange w:id="168" w:author="Henriette Gercken" w:date="2023-06-15T14:21:00Z">
                  <w:rPr>
                    <w:rStyle w:val="Hyperlink"/>
                    <w:rFonts w:cstheme="minorHAnsi"/>
                    <w:noProof/>
                  </w:rPr>
                </w:rPrChange>
              </w:rPr>
              <w:delText>2.2.5</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69" w:author="Henriette Gercken" w:date="2023-06-15T14:21:00Z">
                  <w:rPr>
                    <w:rStyle w:val="Hyperlink"/>
                    <w:rFonts w:cstheme="minorHAnsi"/>
                    <w:noProof/>
                  </w:rPr>
                </w:rPrChange>
              </w:rPr>
              <w:delText>Relative Totholzdichte für TapeS Biomasse in Kompartimenten</w:delText>
            </w:r>
            <w:r w:rsidDel="007F08C6">
              <w:rPr>
                <w:noProof/>
                <w:webHidden/>
              </w:rPr>
              <w:tab/>
              <w:delText>24</w:delText>
            </w:r>
          </w:del>
        </w:p>
        <w:p w14:paraId="757F0CDB" w14:textId="4B36D5E3" w:rsidR="00D43A69" w:rsidDel="007F08C6" w:rsidRDefault="00D43A69">
          <w:pPr>
            <w:pStyle w:val="Verzeichnis3"/>
            <w:rPr>
              <w:del w:id="170" w:author="Henriette Gercken" w:date="2023-06-15T14:21:00Z"/>
              <w:rFonts w:asciiTheme="minorHAnsi" w:eastAsiaTheme="minorEastAsia" w:hAnsiTheme="minorHAnsi" w:cstheme="minorBidi"/>
              <w:noProof/>
              <w:color w:val="auto"/>
              <w:sz w:val="22"/>
              <w:szCs w:val="22"/>
            </w:rPr>
          </w:pPr>
          <w:del w:id="171" w:author="Henriette Gercken" w:date="2023-06-15T14:21:00Z">
            <w:r w:rsidRPr="007F08C6" w:rsidDel="007F08C6">
              <w:rPr>
                <w:rFonts w:cstheme="minorHAnsi"/>
                <w:noProof/>
                <w:rPrChange w:id="172" w:author="Henriette Gercken" w:date="2023-06-15T14:21:00Z">
                  <w:rPr>
                    <w:rStyle w:val="Hyperlink"/>
                    <w:rFonts w:cstheme="minorHAnsi"/>
                    <w:noProof/>
                  </w:rPr>
                </w:rPrChange>
              </w:rPr>
              <w:delText>2.2.6</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73" w:author="Henriette Gercken" w:date="2023-06-15T14:21:00Z">
                  <w:rPr>
                    <w:rStyle w:val="Hyperlink"/>
                    <w:rFonts w:cstheme="minorHAnsi"/>
                    <w:noProof/>
                  </w:rPr>
                </w:rPrChange>
              </w:rPr>
              <w:delText>Kohlenstoffgehalt Totholz</w:delText>
            </w:r>
            <w:r w:rsidDel="007F08C6">
              <w:rPr>
                <w:noProof/>
                <w:webHidden/>
              </w:rPr>
              <w:tab/>
              <w:delText>24</w:delText>
            </w:r>
          </w:del>
        </w:p>
        <w:p w14:paraId="261D23F2" w14:textId="1E427E8B" w:rsidR="00D43A69" w:rsidDel="007F08C6" w:rsidRDefault="00D43A69">
          <w:pPr>
            <w:pStyle w:val="Verzeichnis3"/>
            <w:rPr>
              <w:del w:id="174" w:author="Henriette Gercken" w:date="2023-06-15T14:21:00Z"/>
              <w:rFonts w:asciiTheme="minorHAnsi" w:eastAsiaTheme="minorEastAsia" w:hAnsiTheme="minorHAnsi" w:cstheme="minorBidi"/>
              <w:noProof/>
              <w:color w:val="auto"/>
              <w:sz w:val="22"/>
              <w:szCs w:val="22"/>
            </w:rPr>
          </w:pPr>
          <w:del w:id="175" w:author="Henriette Gercken" w:date="2023-06-15T14:21:00Z">
            <w:r w:rsidRPr="007F08C6" w:rsidDel="007F08C6">
              <w:rPr>
                <w:rFonts w:cstheme="minorHAnsi"/>
                <w:noProof/>
                <w:rPrChange w:id="176" w:author="Henriette Gercken" w:date="2023-06-15T14:21:00Z">
                  <w:rPr>
                    <w:rStyle w:val="Hyperlink"/>
                    <w:rFonts w:cstheme="minorHAnsi"/>
                    <w:noProof/>
                  </w:rPr>
                </w:rPrChange>
              </w:rPr>
              <w:delText>2.2.7</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77" w:author="Henriette Gercken" w:date="2023-06-15T14:21:00Z">
                  <w:rPr>
                    <w:rStyle w:val="Hyperlink"/>
                    <w:rFonts w:cstheme="minorHAnsi"/>
                    <w:noProof/>
                  </w:rPr>
                </w:rPrChange>
              </w:rPr>
              <w:delText>Nährelementgehalte Totholz</w:delText>
            </w:r>
            <w:r w:rsidDel="007F08C6">
              <w:rPr>
                <w:noProof/>
                <w:webHidden/>
              </w:rPr>
              <w:tab/>
              <w:delText>24</w:delText>
            </w:r>
          </w:del>
        </w:p>
        <w:p w14:paraId="46F8D474" w14:textId="6F6A54DB" w:rsidR="00D43A69" w:rsidDel="007F08C6" w:rsidRDefault="00D43A69">
          <w:pPr>
            <w:pStyle w:val="Verzeichnis2"/>
            <w:rPr>
              <w:del w:id="178" w:author="Henriette Gercken" w:date="2023-06-15T14:21:00Z"/>
              <w:rFonts w:asciiTheme="minorHAnsi" w:eastAsiaTheme="minorEastAsia" w:hAnsiTheme="minorHAnsi" w:cstheme="minorBidi"/>
              <w:noProof/>
              <w:color w:val="auto"/>
              <w:sz w:val="22"/>
              <w:szCs w:val="22"/>
            </w:rPr>
          </w:pPr>
          <w:del w:id="179" w:author="Henriette Gercken" w:date="2023-06-15T14:21:00Z">
            <w:r w:rsidRPr="007F08C6" w:rsidDel="007F08C6">
              <w:rPr>
                <w:rFonts w:cstheme="minorHAnsi"/>
                <w:noProof/>
                <w:rPrChange w:id="180" w:author="Henriette Gercken" w:date="2023-06-15T14:21:00Z">
                  <w:rPr>
                    <w:rStyle w:val="Hyperlink"/>
                    <w:rFonts w:cstheme="minorHAnsi"/>
                    <w:noProof/>
                  </w:rPr>
                </w:rPrChange>
              </w:rPr>
              <w:delText>2.3</w:delText>
            </w:r>
            <w:r w:rsidDel="007F08C6">
              <w:rPr>
                <w:rFonts w:asciiTheme="minorHAnsi" w:eastAsiaTheme="minorEastAsia" w:hAnsiTheme="minorHAnsi" w:cstheme="minorBidi"/>
                <w:noProof/>
                <w:color w:val="auto"/>
                <w:sz w:val="22"/>
                <w:szCs w:val="22"/>
              </w:rPr>
              <w:tab/>
            </w:r>
            <w:r w:rsidRPr="007F08C6" w:rsidDel="007F08C6">
              <w:rPr>
                <w:rFonts w:cstheme="minorHAnsi"/>
                <w:noProof/>
                <w:shd w:val="clear" w:color="auto" w:fill="FFFFFF"/>
                <w:rPrChange w:id="181" w:author="Henriette Gercken" w:date="2023-06-15T14:21:00Z">
                  <w:rPr>
                    <w:rStyle w:val="Hyperlink"/>
                    <w:rFonts w:cstheme="minorHAnsi"/>
                    <w:noProof/>
                    <w:shd w:val="clear" w:color="auto" w:fill="FFFFFF"/>
                  </w:rPr>
                </w:rPrChange>
              </w:rPr>
              <w:delText>Verjüngung</w:delText>
            </w:r>
            <w:r w:rsidDel="007F08C6">
              <w:rPr>
                <w:noProof/>
                <w:webHidden/>
              </w:rPr>
              <w:tab/>
              <w:delText>28</w:delText>
            </w:r>
          </w:del>
        </w:p>
        <w:p w14:paraId="52FB424D" w14:textId="6ED7FB17" w:rsidR="00D43A69" w:rsidDel="007F08C6" w:rsidRDefault="00D43A69">
          <w:pPr>
            <w:pStyle w:val="Verzeichnis3"/>
            <w:rPr>
              <w:del w:id="182" w:author="Henriette Gercken" w:date="2023-06-15T14:21:00Z"/>
              <w:rFonts w:asciiTheme="minorHAnsi" w:eastAsiaTheme="minorEastAsia" w:hAnsiTheme="minorHAnsi" w:cstheme="minorBidi"/>
              <w:noProof/>
              <w:color w:val="auto"/>
              <w:sz w:val="22"/>
              <w:szCs w:val="22"/>
            </w:rPr>
          </w:pPr>
          <w:del w:id="183" w:author="Henriette Gercken" w:date="2023-06-15T14:21:00Z">
            <w:r w:rsidRPr="007F08C6" w:rsidDel="007F08C6">
              <w:rPr>
                <w:rFonts w:cstheme="minorHAnsi"/>
                <w:noProof/>
                <w:rPrChange w:id="184" w:author="Henriette Gercken" w:date="2023-06-15T14:21:00Z">
                  <w:rPr>
                    <w:rStyle w:val="Hyperlink"/>
                    <w:rFonts w:cstheme="minorHAnsi"/>
                    <w:noProof/>
                  </w:rPr>
                </w:rPrChange>
              </w:rPr>
              <w:delText>2.3.1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85" w:author="Henriette Gercken" w:date="2023-06-15T14:21:00Z">
                  <w:rPr>
                    <w:rStyle w:val="Hyperlink"/>
                    <w:rFonts w:cstheme="minorHAnsi"/>
                    <w:noProof/>
                  </w:rPr>
                </w:rPrChange>
              </w:rPr>
              <w:delText>Verjüngung Biomasse</w:delText>
            </w:r>
            <w:r w:rsidDel="007F08C6">
              <w:rPr>
                <w:noProof/>
                <w:webHidden/>
              </w:rPr>
              <w:tab/>
              <w:delText>28</w:delText>
            </w:r>
          </w:del>
        </w:p>
        <w:p w14:paraId="0C2B6DDA" w14:textId="717697F9" w:rsidR="00D43A69" w:rsidDel="007F08C6" w:rsidRDefault="00D43A69">
          <w:pPr>
            <w:pStyle w:val="Verzeichnis3"/>
            <w:rPr>
              <w:del w:id="186" w:author="Henriette Gercken" w:date="2023-06-15T14:21:00Z"/>
              <w:rFonts w:asciiTheme="minorHAnsi" w:eastAsiaTheme="minorEastAsia" w:hAnsiTheme="minorHAnsi" w:cstheme="minorBidi"/>
              <w:noProof/>
              <w:color w:val="auto"/>
              <w:sz w:val="22"/>
              <w:szCs w:val="22"/>
            </w:rPr>
          </w:pPr>
          <w:del w:id="187" w:author="Henriette Gercken" w:date="2023-06-15T14:21:00Z">
            <w:r w:rsidRPr="007F08C6" w:rsidDel="007F08C6">
              <w:rPr>
                <w:rFonts w:cstheme="minorHAnsi"/>
                <w:noProof/>
                <w:rPrChange w:id="188" w:author="Henriette Gercken" w:date="2023-06-15T14:21:00Z">
                  <w:rPr>
                    <w:rStyle w:val="Hyperlink"/>
                    <w:rFonts w:cstheme="minorHAnsi"/>
                    <w:noProof/>
                  </w:rPr>
                </w:rPrChange>
              </w:rPr>
              <w:delText>2.3.2</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89" w:author="Henriette Gercken" w:date="2023-06-15T14:21:00Z">
                  <w:rPr>
                    <w:rStyle w:val="Hyperlink"/>
                    <w:rFonts w:cstheme="minorHAnsi"/>
                    <w:noProof/>
                  </w:rPr>
                </w:rPrChange>
              </w:rPr>
              <w:delText>Kompartimentierung Biomasse Verjüngung</w:delText>
            </w:r>
            <w:r w:rsidDel="007F08C6">
              <w:rPr>
                <w:noProof/>
                <w:webHidden/>
              </w:rPr>
              <w:tab/>
              <w:delText>28</w:delText>
            </w:r>
          </w:del>
        </w:p>
        <w:p w14:paraId="7921EA8E" w14:textId="2552C999" w:rsidR="00D43A69" w:rsidDel="007F08C6" w:rsidRDefault="00D43A69">
          <w:pPr>
            <w:pStyle w:val="Verzeichnis3"/>
            <w:rPr>
              <w:del w:id="190" w:author="Henriette Gercken" w:date="2023-06-15T14:21:00Z"/>
              <w:rFonts w:asciiTheme="minorHAnsi" w:eastAsiaTheme="minorEastAsia" w:hAnsiTheme="minorHAnsi" w:cstheme="minorBidi"/>
              <w:noProof/>
              <w:color w:val="auto"/>
              <w:sz w:val="22"/>
              <w:szCs w:val="22"/>
            </w:rPr>
          </w:pPr>
          <w:del w:id="191" w:author="Henriette Gercken" w:date="2023-06-15T14:21:00Z">
            <w:r w:rsidRPr="007F08C6" w:rsidDel="007F08C6">
              <w:rPr>
                <w:rFonts w:cstheme="minorHAnsi"/>
                <w:noProof/>
                <w:rPrChange w:id="192" w:author="Henriette Gercken" w:date="2023-06-15T14:21:00Z">
                  <w:rPr>
                    <w:rStyle w:val="Hyperlink"/>
                    <w:rFonts w:cstheme="minorHAnsi"/>
                    <w:noProof/>
                  </w:rPr>
                </w:rPrChange>
              </w:rPr>
              <w:delText>2.3.3</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93" w:author="Henriette Gercken" w:date="2023-06-15T14:21:00Z">
                  <w:rPr>
                    <w:rStyle w:val="Hyperlink"/>
                    <w:rFonts w:cstheme="minorHAnsi"/>
                    <w:noProof/>
                  </w:rPr>
                </w:rPrChange>
              </w:rPr>
              <w:delText>Artengruppen Verjüngung</w:delText>
            </w:r>
            <w:r w:rsidDel="007F08C6">
              <w:rPr>
                <w:noProof/>
                <w:webHidden/>
              </w:rPr>
              <w:tab/>
              <w:delText>29</w:delText>
            </w:r>
          </w:del>
        </w:p>
        <w:p w14:paraId="253049CA" w14:textId="3E6CC481" w:rsidR="00D43A69" w:rsidDel="007F08C6" w:rsidRDefault="00D43A69">
          <w:pPr>
            <w:pStyle w:val="Verzeichnis3"/>
            <w:rPr>
              <w:del w:id="194" w:author="Henriette Gercken" w:date="2023-06-15T14:21:00Z"/>
              <w:rFonts w:asciiTheme="minorHAnsi" w:eastAsiaTheme="minorEastAsia" w:hAnsiTheme="minorHAnsi" w:cstheme="minorBidi"/>
              <w:noProof/>
              <w:color w:val="auto"/>
              <w:sz w:val="22"/>
              <w:szCs w:val="22"/>
            </w:rPr>
          </w:pPr>
          <w:del w:id="195" w:author="Henriette Gercken" w:date="2023-06-15T14:21:00Z">
            <w:r w:rsidRPr="007F08C6" w:rsidDel="007F08C6">
              <w:rPr>
                <w:rFonts w:cstheme="minorHAnsi"/>
                <w:noProof/>
                <w:rPrChange w:id="196" w:author="Henriette Gercken" w:date="2023-06-15T14:21:00Z">
                  <w:rPr>
                    <w:rStyle w:val="Hyperlink"/>
                    <w:rFonts w:cstheme="minorHAnsi"/>
                    <w:noProof/>
                  </w:rPr>
                </w:rPrChange>
              </w:rPr>
              <w:delText>2.3.4</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197" w:author="Henriette Gercken" w:date="2023-06-15T14:21:00Z">
                  <w:rPr>
                    <w:rStyle w:val="Hyperlink"/>
                    <w:rFonts w:cstheme="minorHAnsi"/>
                    <w:noProof/>
                  </w:rPr>
                </w:rPrChange>
              </w:rPr>
              <w:delText>Verjüngung Stickstoff</w:delText>
            </w:r>
            <w:r w:rsidDel="007F08C6">
              <w:rPr>
                <w:noProof/>
                <w:webHidden/>
              </w:rPr>
              <w:tab/>
              <w:delText>30</w:delText>
            </w:r>
          </w:del>
        </w:p>
        <w:p w14:paraId="488B9C21" w14:textId="5B9E67CA" w:rsidR="00D43A69" w:rsidDel="007F08C6" w:rsidRDefault="00D43A69">
          <w:pPr>
            <w:pStyle w:val="Verzeichnis2"/>
            <w:rPr>
              <w:del w:id="198" w:author="Henriette Gercken" w:date="2023-06-15T14:21:00Z"/>
              <w:rFonts w:asciiTheme="minorHAnsi" w:eastAsiaTheme="minorEastAsia" w:hAnsiTheme="minorHAnsi" w:cstheme="minorBidi"/>
              <w:noProof/>
              <w:color w:val="auto"/>
              <w:sz w:val="22"/>
              <w:szCs w:val="22"/>
            </w:rPr>
          </w:pPr>
          <w:del w:id="199" w:author="Henriette Gercken" w:date="2023-06-15T14:21:00Z">
            <w:r w:rsidRPr="007F08C6" w:rsidDel="007F08C6">
              <w:rPr>
                <w:rFonts w:cstheme="minorHAnsi"/>
                <w:noProof/>
                <w:rPrChange w:id="200" w:author="Henriette Gercken" w:date="2023-06-15T14:21:00Z">
                  <w:rPr>
                    <w:rStyle w:val="Hyperlink"/>
                    <w:rFonts w:cstheme="minorHAnsi"/>
                    <w:noProof/>
                  </w:rPr>
                </w:rPrChange>
              </w:rPr>
              <w:delText>2.4</w:delText>
            </w:r>
            <w:r w:rsidDel="007F08C6">
              <w:rPr>
                <w:rFonts w:asciiTheme="minorHAnsi" w:eastAsiaTheme="minorEastAsia" w:hAnsiTheme="minorHAnsi" w:cstheme="minorBidi"/>
                <w:noProof/>
                <w:color w:val="auto"/>
                <w:sz w:val="22"/>
                <w:szCs w:val="22"/>
              </w:rPr>
              <w:tab/>
            </w:r>
            <w:r w:rsidRPr="007F08C6" w:rsidDel="007F08C6">
              <w:rPr>
                <w:rFonts w:cstheme="minorHAnsi"/>
                <w:noProof/>
                <w:shd w:val="clear" w:color="auto" w:fill="FFFFFF"/>
                <w:rPrChange w:id="201" w:author="Henriette Gercken" w:date="2023-06-15T14:21:00Z">
                  <w:rPr>
                    <w:rStyle w:val="Hyperlink"/>
                    <w:rFonts w:cstheme="minorHAnsi"/>
                    <w:noProof/>
                    <w:shd w:val="clear" w:color="auto" w:fill="FFFFFF"/>
                  </w:rPr>
                </w:rPrChange>
              </w:rPr>
              <w:delText>Biodiversität</w:delText>
            </w:r>
            <w:r w:rsidDel="007F08C6">
              <w:rPr>
                <w:noProof/>
                <w:webHidden/>
              </w:rPr>
              <w:tab/>
              <w:delText>32</w:delText>
            </w:r>
          </w:del>
        </w:p>
        <w:p w14:paraId="2EF17E59" w14:textId="68643805" w:rsidR="00D43A69" w:rsidDel="007F08C6" w:rsidRDefault="00D43A69">
          <w:pPr>
            <w:pStyle w:val="Verzeichnis2"/>
            <w:rPr>
              <w:del w:id="202" w:author="Henriette Gercken" w:date="2023-06-15T14:21:00Z"/>
              <w:rFonts w:asciiTheme="minorHAnsi" w:eastAsiaTheme="minorEastAsia" w:hAnsiTheme="minorHAnsi" w:cstheme="minorBidi"/>
              <w:noProof/>
              <w:color w:val="auto"/>
              <w:sz w:val="22"/>
              <w:szCs w:val="22"/>
            </w:rPr>
          </w:pPr>
          <w:del w:id="203" w:author="Henriette Gercken" w:date="2023-06-15T14:21:00Z">
            <w:r w:rsidRPr="007F08C6" w:rsidDel="007F08C6">
              <w:rPr>
                <w:rFonts w:cstheme="minorHAnsi"/>
                <w:noProof/>
                <w:rPrChange w:id="204" w:author="Henriette Gercken" w:date="2023-06-15T14:21:00Z">
                  <w:rPr>
                    <w:rStyle w:val="Hyperlink"/>
                    <w:rFonts w:cstheme="minorHAnsi"/>
                    <w:noProof/>
                  </w:rPr>
                </w:rPrChange>
              </w:rPr>
              <w:delText>2.5</w:delText>
            </w:r>
            <w:r w:rsidDel="007F08C6">
              <w:rPr>
                <w:rFonts w:asciiTheme="minorHAnsi" w:eastAsiaTheme="minorEastAsia" w:hAnsiTheme="minorHAnsi" w:cstheme="minorBidi"/>
                <w:noProof/>
                <w:color w:val="auto"/>
                <w:sz w:val="22"/>
                <w:szCs w:val="22"/>
              </w:rPr>
              <w:tab/>
            </w:r>
            <w:r w:rsidRPr="007F08C6" w:rsidDel="007F08C6">
              <w:rPr>
                <w:rFonts w:cstheme="minorHAnsi"/>
                <w:noProof/>
                <w:shd w:val="clear" w:color="auto" w:fill="FFFFFF"/>
                <w:rPrChange w:id="205" w:author="Henriette Gercken" w:date="2023-06-15T14:21:00Z">
                  <w:rPr>
                    <w:rStyle w:val="Hyperlink"/>
                    <w:rFonts w:cstheme="minorHAnsi"/>
                    <w:noProof/>
                    <w:shd w:val="clear" w:color="auto" w:fill="FFFFFF"/>
                  </w:rPr>
                </w:rPrChange>
              </w:rPr>
              <w:delText>Bestandesbeschreibung</w:delText>
            </w:r>
            <w:r w:rsidDel="007F08C6">
              <w:rPr>
                <w:noProof/>
                <w:webHidden/>
              </w:rPr>
              <w:tab/>
              <w:delText>32</w:delText>
            </w:r>
          </w:del>
        </w:p>
        <w:p w14:paraId="0188E671" w14:textId="4B33F620" w:rsidR="00D43A69" w:rsidDel="007F08C6" w:rsidRDefault="00D43A69">
          <w:pPr>
            <w:pStyle w:val="Verzeichnis1"/>
            <w:rPr>
              <w:del w:id="206" w:author="Henriette Gercken" w:date="2023-06-15T14:21:00Z"/>
              <w:rFonts w:asciiTheme="minorHAnsi" w:eastAsiaTheme="minorEastAsia" w:hAnsiTheme="minorHAnsi" w:cstheme="minorBidi"/>
              <w:b w:val="0"/>
              <w:noProof/>
              <w:color w:val="auto"/>
              <w:sz w:val="22"/>
              <w:szCs w:val="22"/>
            </w:rPr>
          </w:pPr>
          <w:del w:id="207" w:author="Henriette Gercken" w:date="2023-06-15T14:21:00Z">
            <w:r w:rsidRPr="007F08C6" w:rsidDel="007F08C6">
              <w:rPr>
                <w:rFonts w:cstheme="minorHAnsi"/>
                <w:noProof/>
                <w:rPrChange w:id="208" w:author="Henriette Gercken" w:date="2023-06-15T14:21:00Z">
                  <w:rPr>
                    <w:rStyle w:val="Hyperlink"/>
                    <w:rFonts w:cstheme="minorHAnsi"/>
                    <w:noProof/>
                  </w:rPr>
                </w:rPrChange>
              </w:rPr>
              <w:delText>3</w:delText>
            </w:r>
            <w:r w:rsidDel="007F08C6">
              <w:rPr>
                <w:rFonts w:asciiTheme="minorHAnsi" w:eastAsiaTheme="minorEastAsia" w:hAnsiTheme="minorHAnsi" w:cstheme="minorBidi"/>
                <w:b w:val="0"/>
                <w:noProof/>
                <w:color w:val="auto"/>
                <w:sz w:val="22"/>
                <w:szCs w:val="22"/>
              </w:rPr>
              <w:tab/>
            </w:r>
            <w:r w:rsidRPr="007F08C6" w:rsidDel="007F08C6">
              <w:rPr>
                <w:rFonts w:cstheme="minorHAnsi"/>
                <w:noProof/>
                <w:rPrChange w:id="209" w:author="Henriette Gercken" w:date="2023-06-15T14:21:00Z">
                  <w:rPr>
                    <w:rStyle w:val="Hyperlink"/>
                    <w:rFonts w:cstheme="minorHAnsi"/>
                    <w:noProof/>
                  </w:rPr>
                </w:rPrChange>
              </w:rPr>
              <w:delText>Ergebnisse</w:delText>
            </w:r>
            <w:r w:rsidDel="007F08C6">
              <w:rPr>
                <w:noProof/>
                <w:webHidden/>
              </w:rPr>
              <w:tab/>
              <w:delText>32</w:delText>
            </w:r>
          </w:del>
        </w:p>
        <w:p w14:paraId="7BFD22D0" w14:textId="136CDDAA" w:rsidR="00D43A69" w:rsidDel="007F08C6" w:rsidRDefault="00D43A69">
          <w:pPr>
            <w:pStyle w:val="Verzeichnis2"/>
            <w:rPr>
              <w:del w:id="210" w:author="Henriette Gercken" w:date="2023-06-15T14:21:00Z"/>
              <w:rFonts w:asciiTheme="minorHAnsi" w:eastAsiaTheme="minorEastAsia" w:hAnsiTheme="minorHAnsi" w:cstheme="minorBidi"/>
              <w:noProof/>
              <w:color w:val="auto"/>
              <w:sz w:val="22"/>
              <w:szCs w:val="22"/>
            </w:rPr>
          </w:pPr>
          <w:del w:id="211" w:author="Henriette Gercken" w:date="2023-06-15T14:21:00Z">
            <w:r w:rsidRPr="007F08C6" w:rsidDel="007F08C6">
              <w:rPr>
                <w:rFonts w:cstheme="minorHAnsi"/>
                <w:noProof/>
                <w:rPrChange w:id="212" w:author="Henriette Gercken" w:date="2023-06-15T14:21:00Z">
                  <w:rPr>
                    <w:rStyle w:val="Hyperlink"/>
                    <w:rFonts w:cstheme="minorHAnsi"/>
                    <w:noProof/>
                  </w:rPr>
                </w:rPrChange>
              </w:rPr>
              <w:delText>3.1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213" w:author="Henriette Gercken" w:date="2023-06-15T14:21:00Z">
                  <w:rPr>
                    <w:rStyle w:val="Hyperlink"/>
                    <w:rFonts w:cstheme="minorHAnsi"/>
                    <w:noProof/>
                  </w:rPr>
                </w:rPrChange>
              </w:rPr>
              <w:delText>Mögliche Ergebisstabellen</w:delText>
            </w:r>
            <w:r w:rsidDel="007F08C6">
              <w:rPr>
                <w:noProof/>
                <w:webHidden/>
              </w:rPr>
              <w:tab/>
              <w:delText>32</w:delText>
            </w:r>
          </w:del>
        </w:p>
        <w:p w14:paraId="392D7462" w14:textId="14CB42CE" w:rsidR="00D43A69" w:rsidDel="007F08C6" w:rsidRDefault="00D43A69">
          <w:pPr>
            <w:pStyle w:val="Verzeichnis1"/>
            <w:rPr>
              <w:del w:id="214" w:author="Henriette Gercken" w:date="2023-06-15T14:21:00Z"/>
              <w:rFonts w:asciiTheme="minorHAnsi" w:eastAsiaTheme="minorEastAsia" w:hAnsiTheme="minorHAnsi" w:cstheme="minorBidi"/>
              <w:b w:val="0"/>
              <w:noProof/>
              <w:color w:val="auto"/>
              <w:sz w:val="22"/>
              <w:szCs w:val="22"/>
            </w:rPr>
          </w:pPr>
          <w:del w:id="215" w:author="Henriette Gercken" w:date="2023-06-15T14:21:00Z">
            <w:r w:rsidRPr="007F08C6" w:rsidDel="007F08C6">
              <w:rPr>
                <w:rFonts w:cstheme="minorHAnsi"/>
                <w:noProof/>
                <w:rPrChange w:id="216" w:author="Henriette Gercken" w:date="2023-06-15T14:21:00Z">
                  <w:rPr>
                    <w:rStyle w:val="Hyperlink"/>
                    <w:rFonts w:cstheme="minorHAnsi"/>
                    <w:noProof/>
                  </w:rPr>
                </w:rPrChange>
              </w:rPr>
              <w:delText>4</w:delText>
            </w:r>
            <w:r w:rsidDel="007F08C6">
              <w:rPr>
                <w:rFonts w:asciiTheme="minorHAnsi" w:eastAsiaTheme="minorEastAsia" w:hAnsiTheme="minorHAnsi" w:cstheme="minorBidi"/>
                <w:b w:val="0"/>
                <w:noProof/>
                <w:color w:val="auto"/>
                <w:sz w:val="22"/>
                <w:szCs w:val="22"/>
              </w:rPr>
              <w:tab/>
            </w:r>
            <w:r w:rsidRPr="007F08C6" w:rsidDel="007F08C6">
              <w:rPr>
                <w:rFonts w:cstheme="minorHAnsi"/>
                <w:noProof/>
                <w:rPrChange w:id="217" w:author="Henriette Gercken" w:date="2023-06-15T14:21:00Z">
                  <w:rPr>
                    <w:rStyle w:val="Hyperlink"/>
                    <w:rFonts w:cstheme="minorHAnsi"/>
                    <w:noProof/>
                  </w:rPr>
                </w:rPrChange>
              </w:rPr>
              <w:delText>Plausibilitätprüfung</w:delText>
            </w:r>
            <w:r w:rsidDel="007F08C6">
              <w:rPr>
                <w:noProof/>
                <w:webHidden/>
              </w:rPr>
              <w:tab/>
              <w:delText>32</w:delText>
            </w:r>
          </w:del>
        </w:p>
        <w:p w14:paraId="1FD6AB7F" w14:textId="1787D05C" w:rsidR="00D43A69" w:rsidDel="007F08C6" w:rsidRDefault="00D43A69">
          <w:pPr>
            <w:pStyle w:val="Verzeichnis2"/>
            <w:rPr>
              <w:del w:id="218" w:author="Henriette Gercken" w:date="2023-06-15T14:21:00Z"/>
              <w:rFonts w:asciiTheme="minorHAnsi" w:eastAsiaTheme="minorEastAsia" w:hAnsiTheme="minorHAnsi" w:cstheme="minorBidi"/>
              <w:noProof/>
              <w:color w:val="auto"/>
              <w:sz w:val="22"/>
              <w:szCs w:val="22"/>
            </w:rPr>
          </w:pPr>
          <w:del w:id="219" w:author="Henriette Gercken" w:date="2023-06-15T14:21:00Z">
            <w:r w:rsidRPr="007F08C6" w:rsidDel="007F08C6">
              <w:rPr>
                <w:rFonts w:cstheme="minorHAnsi"/>
                <w:noProof/>
                <w:rPrChange w:id="220" w:author="Henriette Gercken" w:date="2023-06-15T14:21:00Z">
                  <w:rPr>
                    <w:rStyle w:val="Hyperlink"/>
                    <w:rFonts w:cstheme="minorHAnsi"/>
                    <w:noProof/>
                  </w:rPr>
                </w:rPrChange>
              </w:rPr>
              <w:delText>4.1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221" w:author="Henriette Gercken" w:date="2023-06-15T14:21:00Z">
                  <w:rPr>
                    <w:rStyle w:val="Hyperlink"/>
                    <w:rFonts w:cstheme="minorHAnsi"/>
                    <w:noProof/>
                  </w:rPr>
                </w:rPrChange>
              </w:rPr>
              <w:delText>Lebender Bestand</w:delText>
            </w:r>
            <w:r w:rsidDel="007F08C6">
              <w:rPr>
                <w:noProof/>
                <w:webHidden/>
              </w:rPr>
              <w:tab/>
              <w:delText>32</w:delText>
            </w:r>
          </w:del>
        </w:p>
        <w:p w14:paraId="097DDD17" w14:textId="4081C336" w:rsidR="00D43A69" w:rsidDel="007F08C6" w:rsidRDefault="00D43A69">
          <w:pPr>
            <w:pStyle w:val="Verzeichnis3"/>
            <w:rPr>
              <w:del w:id="222" w:author="Henriette Gercken" w:date="2023-06-15T14:21:00Z"/>
              <w:rFonts w:asciiTheme="minorHAnsi" w:eastAsiaTheme="minorEastAsia" w:hAnsiTheme="minorHAnsi" w:cstheme="minorBidi"/>
              <w:noProof/>
              <w:color w:val="auto"/>
              <w:sz w:val="22"/>
              <w:szCs w:val="22"/>
            </w:rPr>
          </w:pPr>
          <w:del w:id="223" w:author="Henriette Gercken" w:date="2023-06-15T14:21:00Z">
            <w:r w:rsidRPr="007F08C6" w:rsidDel="007F08C6">
              <w:rPr>
                <w:rFonts w:cstheme="minorHAnsi"/>
                <w:noProof/>
                <w:rPrChange w:id="224" w:author="Henriette Gercken" w:date="2023-06-15T14:21:00Z">
                  <w:rPr>
                    <w:rStyle w:val="Hyperlink"/>
                    <w:rFonts w:cstheme="minorHAnsi"/>
                    <w:noProof/>
                  </w:rPr>
                </w:rPrChange>
              </w:rPr>
              <w:delText>4.1.1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225" w:author="Henriette Gercken" w:date="2023-06-15T14:21:00Z">
                  <w:rPr>
                    <w:rStyle w:val="Hyperlink"/>
                    <w:rFonts w:cstheme="minorHAnsi"/>
                    <w:noProof/>
                  </w:rPr>
                </w:rPrChange>
              </w:rPr>
              <w:delText>Höhe-Durchmesser Verhältnis</w:delText>
            </w:r>
            <w:r w:rsidDel="007F08C6">
              <w:rPr>
                <w:noProof/>
                <w:webHidden/>
              </w:rPr>
              <w:tab/>
              <w:delText>32</w:delText>
            </w:r>
          </w:del>
        </w:p>
        <w:p w14:paraId="3C976671" w14:textId="062CFF1A" w:rsidR="00D43A69" w:rsidDel="007F08C6" w:rsidRDefault="00D43A69">
          <w:pPr>
            <w:pStyle w:val="Verzeichnis3"/>
            <w:rPr>
              <w:del w:id="226" w:author="Henriette Gercken" w:date="2023-06-15T14:21:00Z"/>
              <w:rFonts w:asciiTheme="minorHAnsi" w:eastAsiaTheme="minorEastAsia" w:hAnsiTheme="minorHAnsi" w:cstheme="minorBidi"/>
              <w:noProof/>
              <w:color w:val="auto"/>
              <w:sz w:val="22"/>
              <w:szCs w:val="22"/>
            </w:rPr>
          </w:pPr>
          <w:del w:id="227" w:author="Henriette Gercken" w:date="2023-06-15T14:21:00Z">
            <w:r w:rsidRPr="007F08C6" w:rsidDel="007F08C6">
              <w:rPr>
                <w:rFonts w:cstheme="minorHAnsi"/>
                <w:noProof/>
                <w:rPrChange w:id="228" w:author="Henriette Gercken" w:date="2023-06-15T14:21:00Z">
                  <w:rPr>
                    <w:rStyle w:val="Hyperlink"/>
                    <w:rFonts w:cstheme="minorHAnsi"/>
                    <w:noProof/>
                  </w:rPr>
                </w:rPrChange>
              </w:rPr>
              <w:delText>4.1.2</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229" w:author="Henriette Gercken" w:date="2023-06-15T14:21:00Z">
                  <w:rPr>
                    <w:rStyle w:val="Hyperlink"/>
                    <w:rFonts w:cstheme="minorHAnsi"/>
                    <w:noProof/>
                  </w:rPr>
                </w:rPrChange>
              </w:rPr>
              <w:delText>Vergleichsdaten</w:delText>
            </w:r>
            <w:r w:rsidDel="007F08C6">
              <w:rPr>
                <w:noProof/>
                <w:webHidden/>
              </w:rPr>
              <w:tab/>
              <w:delText>33</w:delText>
            </w:r>
          </w:del>
        </w:p>
        <w:p w14:paraId="1741C18A" w14:textId="6747A445" w:rsidR="00D43A69" w:rsidDel="007F08C6" w:rsidRDefault="00D43A69">
          <w:pPr>
            <w:pStyle w:val="Verzeichnis3"/>
            <w:rPr>
              <w:del w:id="230" w:author="Henriette Gercken" w:date="2023-06-15T14:21:00Z"/>
              <w:rFonts w:asciiTheme="minorHAnsi" w:eastAsiaTheme="minorEastAsia" w:hAnsiTheme="minorHAnsi" w:cstheme="minorBidi"/>
              <w:noProof/>
              <w:color w:val="auto"/>
              <w:sz w:val="22"/>
              <w:szCs w:val="22"/>
            </w:rPr>
          </w:pPr>
          <w:del w:id="231" w:author="Henriette Gercken" w:date="2023-06-15T14:21:00Z">
            <w:r w:rsidRPr="007F08C6" w:rsidDel="007F08C6">
              <w:rPr>
                <w:noProof/>
                <w:rPrChange w:id="232" w:author="Henriette Gercken" w:date="2023-06-15T14:21:00Z">
                  <w:rPr>
                    <w:rStyle w:val="Hyperlink"/>
                    <w:noProof/>
                  </w:rPr>
                </w:rPrChange>
              </w:rPr>
              <w:delText>4.1.3</w:delText>
            </w:r>
            <w:r w:rsidDel="007F08C6">
              <w:rPr>
                <w:rFonts w:asciiTheme="minorHAnsi" w:eastAsiaTheme="minorEastAsia" w:hAnsiTheme="minorHAnsi" w:cstheme="minorBidi"/>
                <w:noProof/>
                <w:color w:val="auto"/>
                <w:sz w:val="22"/>
                <w:szCs w:val="22"/>
              </w:rPr>
              <w:tab/>
            </w:r>
            <w:r w:rsidRPr="007F08C6" w:rsidDel="007F08C6">
              <w:rPr>
                <w:noProof/>
                <w:rPrChange w:id="233" w:author="Henriette Gercken" w:date="2023-06-15T14:21:00Z">
                  <w:rPr>
                    <w:rStyle w:val="Hyperlink"/>
                    <w:noProof/>
                  </w:rPr>
                </w:rPrChange>
              </w:rPr>
              <w:delText>KOHLENSTOFF VERGLEICH</w:delText>
            </w:r>
            <w:r w:rsidDel="007F08C6">
              <w:rPr>
                <w:noProof/>
                <w:webHidden/>
              </w:rPr>
              <w:tab/>
              <w:delText>33</w:delText>
            </w:r>
          </w:del>
        </w:p>
        <w:p w14:paraId="50AA7F5B" w14:textId="6CFDA25F" w:rsidR="00D43A69" w:rsidDel="007F08C6" w:rsidRDefault="00D43A69">
          <w:pPr>
            <w:pStyle w:val="Verzeichnis3"/>
            <w:rPr>
              <w:del w:id="234" w:author="Henriette Gercken" w:date="2023-06-15T14:21:00Z"/>
              <w:rFonts w:asciiTheme="minorHAnsi" w:eastAsiaTheme="minorEastAsia" w:hAnsiTheme="minorHAnsi" w:cstheme="minorBidi"/>
              <w:noProof/>
              <w:color w:val="auto"/>
              <w:sz w:val="22"/>
              <w:szCs w:val="22"/>
            </w:rPr>
          </w:pPr>
          <w:del w:id="235" w:author="Henriette Gercken" w:date="2023-06-15T14:21:00Z">
            <w:r w:rsidRPr="007F08C6" w:rsidDel="007F08C6">
              <w:rPr>
                <w:noProof/>
                <w:rPrChange w:id="236" w:author="Henriette Gercken" w:date="2023-06-15T14:21:00Z">
                  <w:rPr>
                    <w:rStyle w:val="Hyperlink"/>
                    <w:noProof/>
                  </w:rPr>
                </w:rPrChange>
              </w:rPr>
              <w:delText>4.1.3.1</w:delText>
            </w:r>
            <w:r w:rsidDel="007F08C6">
              <w:rPr>
                <w:rFonts w:asciiTheme="minorHAnsi" w:eastAsiaTheme="minorEastAsia" w:hAnsiTheme="minorHAnsi" w:cstheme="minorBidi"/>
                <w:noProof/>
                <w:color w:val="auto"/>
                <w:sz w:val="22"/>
                <w:szCs w:val="22"/>
              </w:rPr>
              <w:tab/>
            </w:r>
            <w:r w:rsidRPr="007F08C6" w:rsidDel="007F08C6">
              <w:rPr>
                <w:noProof/>
                <w:rPrChange w:id="237" w:author="Henriette Gercken" w:date="2023-06-15T14:21:00Z">
                  <w:rPr>
                    <w:rStyle w:val="Hyperlink"/>
                    <w:noProof/>
                  </w:rPr>
                </w:rPrChange>
              </w:rPr>
              <w:delText>KOHLENSTOFF VERGLEICH Pseudo Reinbestände</w:delText>
            </w:r>
            <w:r w:rsidDel="007F08C6">
              <w:rPr>
                <w:noProof/>
                <w:webHidden/>
              </w:rPr>
              <w:tab/>
              <w:delText>38</w:delText>
            </w:r>
          </w:del>
        </w:p>
        <w:p w14:paraId="37E4B70D" w14:textId="347D5E2E" w:rsidR="00D43A69" w:rsidDel="007F08C6" w:rsidRDefault="00D43A69">
          <w:pPr>
            <w:pStyle w:val="Verzeichnis2"/>
            <w:rPr>
              <w:del w:id="238" w:author="Henriette Gercken" w:date="2023-06-15T14:21:00Z"/>
              <w:rFonts w:asciiTheme="minorHAnsi" w:eastAsiaTheme="minorEastAsia" w:hAnsiTheme="minorHAnsi" w:cstheme="minorBidi"/>
              <w:noProof/>
              <w:color w:val="auto"/>
              <w:sz w:val="22"/>
              <w:szCs w:val="22"/>
            </w:rPr>
          </w:pPr>
          <w:del w:id="239" w:author="Henriette Gercken" w:date="2023-06-15T14:21:00Z">
            <w:r w:rsidRPr="007F08C6" w:rsidDel="007F08C6">
              <w:rPr>
                <w:rFonts w:cstheme="minorHAnsi"/>
                <w:noProof/>
                <w:rPrChange w:id="240" w:author="Henriette Gercken" w:date="2023-06-15T14:21:00Z">
                  <w:rPr>
                    <w:rStyle w:val="Hyperlink"/>
                    <w:rFonts w:cstheme="minorHAnsi"/>
                    <w:noProof/>
                  </w:rPr>
                </w:rPrChange>
              </w:rPr>
              <w:delText>4.2</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241" w:author="Henriette Gercken" w:date="2023-06-15T14:21:00Z">
                  <w:rPr>
                    <w:rStyle w:val="Hyperlink"/>
                    <w:rFonts w:cstheme="minorHAnsi"/>
                    <w:noProof/>
                  </w:rPr>
                </w:rPrChange>
              </w:rPr>
              <w:delText>Totholz</w:delText>
            </w:r>
            <w:r w:rsidDel="007F08C6">
              <w:rPr>
                <w:noProof/>
                <w:webHidden/>
              </w:rPr>
              <w:tab/>
              <w:delText>40</w:delText>
            </w:r>
          </w:del>
        </w:p>
        <w:p w14:paraId="5C4F4443" w14:textId="75DCC795" w:rsidR="00D43A69" w:rsidDel="007F08C6" w:rsidRDefault="00D43A69">
          <w:pPr>
            <w:pStyle w:val="Verzeichnis3"/>
            <w:rPr>
              <w:del w:id="242" w:author="Henriette Gercken" w:date="2023-06-15T14:21:00Z"/>
              <w:rFonts w:asciiTheme="minorHAnsi" w:eastAsiaTheme="minorEastAsia" w:hAnsiTheme="minorHAnsi" w:cstheme="minorBidi"/>
              <w:noProof/>
              <w:color w:val="auto"/>
              <w:sz w:val="22"/>
              <w:szCs w:val="22"/>
            </w:rPr>
          </w:pPr>
          <w:del w:id="243" w:author="Henriette Gercken" w:date="2023-06-15T14:21:00Z">
            <w:r w:rsidRPr="007F08C6" w:rsidDel="007F08C6">
              <w:rPr>
                <w:rFonts w:cstheme="minorHAnsi"/>
                <w:noProof/>
                <w:rPrChange w:id="244" w:author="Henriette Gercken" w:date="2023-06-15T14:21:00Z">
                  <w:rPr>
                    <w:rStyle w:val="Hyperlink"/>
                    <w:rFonts w:cstheme="minorHAnsi"/>
                    <w:noProof/>
                  </w:rPr>
                </w:rPrChange>
              </w:rPr>
              <w:delText>4.2.1</w:delText>
            </w:r>
            <w:r w:rsidDel="007F08C6">
              <w:rPr>
                <w:rFonts w:asciiTheme="minorHAnsi" w:eastAsiaTheme="minorEastAsia" w:hAnsiTheme="minorHAnsi" w:cstheme="minorBidi"/>
                <w:noProof/>
                <w:color w:val="auto"/>
                <w:sz w:val="22"/>
                <w:szCs w:val="22"/>
              </w:rPr>
              <w:tab/>
            </w:r>
            <w:r w:rsidRPr="007F08C6" w:rsidDel="007F08C6">
              <w:rPr>
                <w:rFonts w:cstheme="minorHAnsi"/>
                <w:noProof/>
                <w:rPrChange w:id="245" w:author="Henriette Gercken" w:date="2023-06-15T14:21:00Z">
                  <w:rPr>
                    <w:rStyle w:val="Hyperlink"/>
                    <w:rFonts w:cstheme="minorHAnsi"/>
                    <w:noProof/>
                  </w:rPr>
                </w:rPrChange>
              </w:rPr>
              <w:delText>Vergleichsdaten</w:delText>
            </w:r>
            <w:r w:rsidDel="007F08C6">
              <w:rPr>
                <w:noProof/>
                <w:webHidden/>
              </w:rPr>
              <w:tab/>
              <w:delText>40</w:delText>
            </w:r>
          </w:del>
        </w:p>
        <w:p w14:paraId="4E5AB3BC" w14:textId="008418AB" w:rsidR="00D43A69" w:rsidRDefault="00D43A69">
          <w:r>
            <w:rPr>
              <w:b/>
              <w:bCs/>
            </w:rPr>
            <w:fldChar w:fldCharType="end"/>
          </w:r>
        </w:p>
      </w:sdtContent>
    </w:sdt>
    <w:p w14:paraId="7550DF5D" w14:textId="77777777" w:rsidR="00814030" w:rsidRPr="00D43A69" w:rsidRDefault="00814030" w:rsidP="00D43A69"/>
    <w:p w14:paraId="3D4380FC" w14:textId="77777777" w:rsidR="00673E5F" w:rsidRPr="00687919" w:rsidRDefault="00673E5F" w:rsidP="00673E5F">
      <w:pPr>
        <w:pStyle w:val="berschrift1"/>
        <w:numPr>
          <w:ilvl w:val="0"/>
          <w:numId w:val="7"/>
        </w:numPr>
        <w:ind w:left="1134"/>
        <w:rPr>
          <w:rFonts w:asciiTheme="minorHAnsi" w:hAnsiTheme="minorHAnsi" w:cstheme="minorHAnsi"/>
        </w:rPr>
      </w:pPr>
      <w:bookmarkStart w:id="246" w:name="_Toc137731311"/>
      <w:r w:rsidRPr="00687919">
        <w:rPr>
          <w:rFonts w:asciiTheme="minorHAnsi" w:hAnsiTheme="minorHAnsi" w:cstheme="minorHAnsi"/>
        </w:rPr>
        <w:lastRenderedPageBreak/>
        <w:t>Zielsetzung/ Zielergebnisse</w:t>
      </w:r>
      <w:bookmarkEnd w:id="246"/>
    </w:p>
    <w:p w14:paraId="61B8282D" w14:textId="77777777" w:rsidR="00673E5F" w:rsidRPr="00687919" w:rsidRDefault="00673E5F" w:rsidP="00673E5F">
      <w:pPr>
        <w:rPr>
          <w:rFonts w:asciiTheme="minorHAnsi" w:hAnsiTheme="minorHAnsi" w:cstheme="minorHAnsi"/>
          <w:szCs w:val="21"/>
        </w:rPr>
      </w:pPr>
      <w:r w:rsidRPr="00687919">
        <w:rPr>
          <w:rFonts w:asciiTheme="minorHAnsi" w:hAnsiTheme="minorHAnsi" w:cstheme="minorHAnsi"/>
          <w:szCs w:val="21"/>
        </w:rPr>
        <w:t>Die Auswertung der Bestandesdaten an MoMoK Standorten soll folgende Ergebnisse liefern: </w:t>
      </w:r>
    </w:p>
    <w:p w14:paraId="70EA1E03" w14:textId="355E210E" w:rsidR="00673E5F" w:rsidRPr="00687919" w:rsidRDefault="00673E5F" w:rsidP="00673E5F">
      <w:pPr>
        <w:rPr>
          <w:rFonts w:asciiTheme="minorHAnsi" w:hAnsiTheme="minorHAnsi" w:cstheme="minorHAnsi"/>
          <w:szCs w:val="21"/>
        </w:rPr>
      </w:pPr>
      <w:r w:rsidRPr="00687919">
        <w:rPr>
          <w:rFonts w:asciiTheme="minorHAnsi" w:hAnsiTheme="minorHAnsi" w:cstheme="minorHAnsi"/>
          <w:szCs w:val="21"/>
        </w:rPr>
        <w:t>Hauptziel der Auswertung ist die Auswertung des Kohlenstoffvorrat (1) pro Plot in Tonnen C, (2) pro Plot in Tonnen C pro Hektar, (3) pro Plot pro Baumartengruppe in Tonnen C pro Hektar.</w:t>
      </w:r>
      <w:ins w:id="247" w:author="JB" w:date="2023-06-01T08:06:00Z">
        <w:r w:rsidR="00B04A56">
          <w:rPr>
            <w:rFonts w:asciiTheme="minorHAnsi" w:hAnsiTheme="minorHAnsi" w:cstheme="minorHAnsi"/>
            <w:szCs w:val="21"/>
          </w:rPr>
          <w:t xml:space="preserve"> Desweiteren soll </w:t>
        </w:r>
      </w:ins>
      <w:ins w:id="248" w:author="JB" w:date="2023-06-01T08:07:00Z">
        <w:r w:rsidR="00B04A56">
          <w:rPr>
            <w:rFonts w:asciiTheme="minorHAnsi" w:hAnsiTheme="minorHAnsi" w:cstheme="minorHAnsi"/>
            <w:szCs w:val="21"/>
          </w:rPr>
          <w:t xml:space="preserve">dementsprechend </w:t>
        </w:r>
      </w:ins>
      <w:ins w:id="249" w:author="JB" w:date="2023-06-01T08:06:00Z">
        <w:r w:rsidR="00B04A56">
          <w:rPr>
            <w:rFonts w:asciiTheme="minorHAnsi" w:hAnsiTheme="minorHAnsi" w:cstheme="minorHAnsi"/>
            <w:szCs w:val="21"/>
          </w:rPr>
          <w:t>der Sticks</w:t>
        </w:r>
      </w:ins>
      <w:ins w:id="250" w:author="JB" w:date="2023-06-01T08:08:00Z">
        <w:r w:rsidR="00B04A56">
          <w:rPr>
            <w:rFonts w:asciiTheme="minorHAnsi" w:hAnsiTheme="minorHAnsi" w:cstheme="minorHAnsi"/>
            <w:szCs w:val="21"/>
          </w:rPr>
          <w:t>t</w:t>
        </w:r>
      </w:ins>
      <w:ins w:id="251" w:author="JB" w:date="2023-06-01T08:06:00Z">
        <w:r w:rsidR="00B04A56">
          <w:rPr>
            <w:rFonts w:asciiTheme="minorHAnsi" w:hAnsiTheme="minorHAnsi" w:cstheme="minorHAnsi"/>
            <w:szCs w:val="21"/>
          </w:rPr>
          <w:t>o</w:t>
        </w:r>
      </w:ins>
      <w:ins w:id="252" w:author="JB" w:date="2023-06-01T08:08:00Z">
        <w:r w:rsidR="00B04A56">
          <w:rPr>
            <w:rFonts w:asciiTheme="minorHAnsi" w:hAnsiTheme="minorHAnsi" w:cstheme="minorHAnsi"/>
            <w:szCs w:val="21"/>
          </w:rPr>
          <w:t>f</w:t>
        </w:r>
      </w:ins>
      <w:ins w:id="253" w:author="JB" w:date="2023-06-01T08:06:00Z">
        <w:r w:rsidR="00B04A56">
          <w:rPr>
            <w:rFonts w:asciiTheme="minorHAnsi" w:hAnsiTheme="minorHAnsi" w:cstheme="minorHAnsi"/>
            <w:szCs w:val="21"/>
          </w:rPr>
          <w:t>fvorrat ermittelt werden.</w:t>
        </w:r>
      </w:ins>
    </w:p>
    <w:p w14:paraId="608E46DC"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Die Ergebnistabellen mit den Kohlenstoffvorräten werden den Kohlenstoffvorrat in folgende Kompartimente aufschlüsseln:</w:t>
      </w:r>
    </w:p>
    <w:p w14:paraId="4D4143CE" w14:textId="572A6CD0" w:rsidR="00673E5F" w:rsidRPr="00687919" w:rsidRDefault="00673E5F" w:rsidP="00E658DA">
      <w:pPr>
        <w:pStyle w:val="Liste-1"/>
      </w:pPr>
      <w:r w:rsidRPr="00687919">
        <w:t>Oberirdisch:</w:t>
      </w:r>
    </w:p>
    <w:p w14:paraId="5BD32687" w14:textId="400F97A0" w:rsidR="00673E5F" w:rsidRPr="00687919" w:rsidRDefault="00673E5F" w:rsidP="00E658DA">
      <w:pPr>
        <w:pStyle w:val="Listenabsatz"/>
      </w:pPr>
      <w:r w:rsidRPr="00687919">
        <w:t>Altbestand: beinhaltet alle Bäume über 7cm Brusthöhendurchmesser (BHD)</w:t>
      </w:r>
    </w:p>
    <w:p w14:paraId="4E79EA13" w14:textId="3138ACB8" w:rsidR="00673E5F" w:rsidRPr="00687919" w:rsidRDefault="00673E5F" w:rsidP="00E658DA">
      <w:pPr>
        <w:pStyle w:val="Listenabsatz"/>
      </w:pPr>
      <w:r w:rsidRPr="00687919">
        <w:t>Stamm</w:t>
      </w:r>
    </w:p>
    <w:p w14:paraId="3615BD5C" w14:textId="6646CF48" w:rsidR="00673E5F" w:rsidRPr="00687919" w:rsidRDefault="00673E5F" w:rsidP="00E658DA">
      <w:pPr>
        <w:pStyle w:val="Listenabsatz"/>
      </w:pPr>
      <w:r w:rsidRPr="00687919">
        <w:t>Äste</w:t>
      </w:r>
    </w:p>
    <w:p w14:paraId="7B0E3FD2" w14:textId="458ADF16" w:rsidR="00673E5F" w:rsidRPr="00687919" w:rsidRDefault="00673E5F" w:rsidP="00E658DA">
      <w:pPr>
        <w:pStyle w:val="Listenabsatz"/>
      </w:pPr>
      <w:r w:rsidRPr="00687919">
        <w:t>Blattmasse</w:t>
      </w:r>
    </w:p>
    <w:p w14:paraId="6CB34D7A" w14:textId="59874A47" w:rsidR="00673E5F" w:rsidRPr="00687919" w:rsidRDefault="00673E5F" w:rsidP="00E658DA">
      <w:pPr>
        <w:pStyle w:val="Liste-1"/>
      </w:pPr>
      <w:r w:rsidRPr="00687919">
        <w:t>Totholz</w:t>
      </w:r>
    </w:p>
    <w:p w14:paraId="033D0661" w14:textId="77777777" w:rsidR="00160C8D" w:rsidRDefault="00673E5F" w:rsidP="00E658DA">
      <w:pPr>
        <w:pStyle w:val="Liste-1"/>
      </w:pPr>
      <w:r w:rsidRPr="00687919">
        <w:t xml:space="preserve">Verjüngung: </w:t>
      </w:r>
    </w:p>
    <w:p w14:paraId="35B03AA1" w14:textId="2D67D401" w:rsidR="00673E5F" w:rsidRPr="00687919" w:rsidRDefault="00673E5F" w:rsidP="00160C8D">
      <w:pPr>
        <w:pStyle w:val="Listenabsatz"/>
      </w:pPr>
      <w:r w:rsidRPr="00687919">
        <w:t>beinhaltet alle Bäume unter 7cm BHD</w:t>
      </w:r>
    </w:p>
    <w:p w14:paraId="44C60F53" w14:textId="566C299A" w:rsidR="00673E5F" w:rsidRPr="00687919" w:rsidRDefault="00673E5F" w:rsidP="00E658DA">
      <w:pPr>
        <w:pStyle w:val="Liste-1"/>
      </w:pPr>
      <w:r w:rsidRPr="00687919">
        <w:t>Unterirdisch: </w:t>
      </w:r>
    </w:p>
    <w:p w14:paraId="7D46BF03" w14:textId="0E84E6DE" w:rsidR="00673E5F" w:rsidRPr="00687919" w:rsidRDefault="00673E5F" w:rsidP="00160C8D">
      <w:pPr>
        <w:pStyle w:val="Listenabsatz"/>
      </w:pPr>
      <w:r w:rsidRPr="00687919">
        <w:t>Biomasse der Grobwurzeln des Altbestandes</w:t>
      </w:r>
    </w:p>
    <w:p w14:paraId="1E1ACA75" w14:textId="4F026ED9"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Des weiteren, werden folgende</w:t>
      </w:r>
      <w:r w:rsidR="00814030">
        <w:rPr>
          <w:rFonts w:asciiTheme="minorHAnsi" w:hAnsiTheme="minorHAnsi" w:cstheme="minorHAnsi"/>
        </w:rPr>
        <w:t xml:space="preserve"> </w:t>
      </w:r>
      <w:del w:id="254" w:author="JB" w:date="2023-06-15T08:45:00Z">
        <w:r w:rsidRPr="00687919" w:rsidDel="00814030">
          <w:rPr>
            <w:rFonts w:asciiTheme="minorHAnsi" w:hAnsiTheme="minorHAnsi" w:cstheme="minorHAnsi"/>
          </w:rPr>
          <w:delText> </w:delText>
        </w:r>
      </w:del>
      <w:r w:rsidRPr="00687919">
        <w:rPr>
          <w:rFonts w:asciiTheme="minorHAnsi" w:hAnsiTheme="minorHAnsi" w:cstheme="minorHAnsi"/>
        </w:rPr>
        <w:t>bestandesbeschreibende Parameter pro Plot pro Baumart pro Bestandesschicht bereitgestellt: </w:t>
      </w:r>
    </w:p>
    <w:p w14:paraId="04D5A16E" w14:textId="119D3C89" w:rsidR="00673E5F" w:rsidRPr="00687919" w:rsidRDefault="00673E5F" w:rsidP="00E658DA">
      <w:pPr>
        <w:pStyle w:val="Liste-1"/>
      </w:pPr>
      <w:r w:rsidRPr="00687919">
        <w:t>Baumartenzusammensetzung</w:t>
      </w:r>
      <w:r w:rsidR="00160C8D">
        <w:t>:</w:t>
      </w:r>
    </w:p>
    <w:p w14:paraId="129EB1E9" w14:textId="5BC14494" w:rsidR="00673E5F" w:rsidRPr="00E658DA" w:rsidRDefault="00673E5F" w:rsidP="00E658DA">
      <w:pPr>
        <w:pStyle w:val="Listenabsatz"/>
      </w:pPr>
      <w:r w:rsidRPr="00E658DA">
        <w:t>über Anteil der Baumart an gesamter Grundfläche des Plots</w:t>
      </w:r>
    </w:p>
    <w:p w14:paraId="6D1BECEB" w14:textId="58281D7F" w:rsidR="00673E5F" w:rsidRPr="00687919" w:rsidRDefault="00673E5F" w:rsidP="00E658DA">
      <w:pPr>
        <w:pStyle w:val="Liste-1"/>
      </w:pPr>
      <w:r w:rsidRPr="00687919">
        <w:t>Bestandesdichte</w:t>
      </w:r>
      <w:r w:rsidR="00160C8D">
        <w:t>:</w:t>
      </w:r>
    </w:p>
    <w:p w14:paraId="635CD2D4" w14:textId="1DC76C99" w:rsidR="00673E5F" w:rsidRPr="00E658DA" w:rsidRDefault="00673E5F" w:rsidP="00E658DA">
      <w:pPr>
        <w:pStyle w:val="Listenabsatz"/>
      </w:pPr>
      <w:r w:rsidRPr="00E658DA">
        <w:t>über Grundfläche in m2/ ha pro Plot und Baumart</w:t>
      </w:r>
    </w:p>
    <w:p w14:paraId="7B10F8BC" w14:textId="069DF663" w:rsidR="00673E5F" w:rsidRPr="00E658DA" w:rsidRDefault="00673E5F" w:rsidP="00E658DA">
      <w:pPr>
        <w:pStyle w:val="Listenabsatz"/>
      </w:pPr>
      <w:r w:rsidRPr="00E658DA">
        <w:t>über Stammzahl pro Hektar</w:t>
      </w:r>
    </w:p>
    <w:p w14:paraId="55234FD0" w14:textId="7501EE68" w:rsidR="00673E5F" w:rsidRPr="00E658DA" w:rsidRDefault="00673E5F" w:rsidP="00E658DA">
      <w:pPr>
        <w:pStyle w:val="Listenabsatz"/>
      </w:pPr>
      <w:r w:rsidRPr="00E658DA">
        <w:t>über Standraum pro Baum</w:t>
      </w:r>
    </w:p>
    <w:p w14:paraId="46B9C0CB" w14:textId="7F0157DD" w:rsidR="00673E5F" w:rsidRPr="00687919" w:rsidRDefault="00673E5F" w:rsidP="00E658DA">
      <w:pPr>
        <w:pStyle w:val="Liste-1"/>
      </w:pPr>
      <w:r w:rsidRPr="00687919">
        <w:t>mittlere Höhe</w:t>
      </w:r>
    </w:p>
    <w:p w14:paraId="5F260A9B" w14:textId="7194BAAF" w:rsidR="00673E5F" w:rsidRPr="00687919" w:rsidRDefault="00673E5F" w:rsidP="00E658DA">
      <w:pPr>
        <w:pStyle w:val="Liste-1"/>
      </w:pPr>
      <w:r w:rsidRPr="00687919">
        <w:t>mittlerer Durchmesser</w:t>
      </w:r>
    </w:p>
    <w:p w14:paraId="5171B480" w14:textId="71CAC016" w:rsidR="00673E5F" w:rsidRPr="00687919" w:rsidRDefault="00E658DA" w:rsidP="00E658DA">
      <w:pPr>
        <w:pStyle w:val="Liste-1"/>
      </w:pPr>
      <w:r>
        <w:t>d</w:t>
      </w:r>
      <w:r w:rsidR="00673E5F" w:rsidRPr="00687919">
        <w:t>urchschnittliches Alter</w:t>
      </w:r>
    </w:p>
    <w:p w14:paraId="12266453"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Ferner werden Informationen über Indikatoren für die Biodiversität des Baumbestandes bzw. das Potential des Waldes Biodiversität zu begünstigen pro Plot bereitgestellt. </w:t>
      </w:r>
    </w:p>
    <w:p w14:paraId="65E3851D" w14:textId="7A6454FC" w:rsidR="00673E5F" w:rsidRPr="00687919" w:rsidRDefault="00673E5F" w:rsidP="00E658DA">
      <w:pPr>
        <w:pStyle w:val="Liste-1"/>
      </w:pPr>
      <w:r w:rsidRPr="00687919">
        <w:t>Horizontal Struktur:</w:t>
      </w:r>
    </w:p>
    <w:p w14:paraId="647695E1" w14:textId="761D3012" w:rsidR="00673E5F" w:rsidRPr="00687919" w:rsidRDefault="00673E5F" w:rsidP="00160C8D">
      <w:pPr>
        <w:pStyle w:val="Listenabsatz"/>
      </w:pPr>
      <w:r w:rsidRPr="00687919">
        <w:t>Artenanzahl </w:t>
      </w:r>
    </w:p>
    <w:p w14:paraId="3460CB9B" w14:textId="58CA0B5D" w:rsidR="00673E5F" w:rsidRPr="00687919" w:rsidRDefault="00673E5F" w:rsidP="00160C8D">
      <w:pPr>
        <w:pStyle w:val="Listenabsatz"/>
      </w:pPr>
      <w:r w:rsidRPr="00687919">
        <w:t>Bestand</w:t>
      </w:r>
    </w:p>
    <w:p w14:paraId="006FBE3F" w14:textId="5A22CD1E" w:rsidR="00673E5F" w:rsidRPr="00687919" w:rsidRDefault="00673E5F" w:rsidP="00160C8D">
      <w:pPr>
        <w:pStyle w:val="Listenabsatz"/>
      </w:pPr>
      <w:r w:rsidRPr="00687919">
        <w:t>Verjüngung</w:t>
      </w:r>
    </w:p>
    <w:p w14:paraId="59E22E8F" w14:textId="0423EC0B" w:rsidR="00673E5F" w:rsidRPr="00687919" w:rsidRDefault="00673E5F" w:rsidP="00160C8D">
      <w:pPr>
        <w:pStyle w:val="Listenabsatz"/>
      </w:pPr>
      <w:r w:rsidRPr="00687919">
        <w:t>Bestand + Verjüngung</w:t>
      </w:r>
    </w:p>
    <w:p w14:paraId="5520FC37" w14:textId="712303F0" w:rsidR="00673E5F" w:rsidRPr="00687919" w:rsidRDefault="00673E5F" w:rsidP="00E658DA">
      <w:pPr>
        <w:pStyle w:val="Liste-1"/>
      </w:pPr>
      <w:r w:rsidRPr="00687919">
        <w:t>Vertikal Struktur: </w:t>
      </w:r>
    </w:p>
    <w:p w14:paraId="6D78AE3B" w14:textId="675AF2E4" w:rsidR="00673E5F" w:rsidRPr="00687919" w:rsidRDefault="00673E5F" w:rsidP="00160C8D">
      <w:pPr>
        <w:pStyle w:val="Listenabsatz"/>
      </w:pPr>
      <w:r w:rsidRPr="00687919">
        <w:t>Standartabweichung der Baumhöhen</w:t>
      </w:r>
    </w:p>
    <w:p w14:paraId="49C10EFC" w14:textId="2724F377" w:rsidR="00673E5F" w:rsidRPr="00687919" w:rsidRDefault="00673E5F" w:rsidP="00160C8D">
      <w:pPr>
        <w:pStyle w:val="Listenabsatz"/>
      </w:pPr>
      <w:r w:rsidRPr="00687919">
        <w:t>Standardabweichung der Baumdurchmesser</w:t>
      </w:r>
    </w:p>
    <w:p w14:paraId="0E68B5A3" w14:textId="1514A40E" w:rsidR="00673E5F" w:rsidRPr="00687919" w:rsidRDefault="00673E5F" w:rsidP="00E658DA">
      <w:pPr>
        <w:pStyle w:val="Liste-1"/>
      </w:pPr>
      <w:r w:rsidRPr="00687919">
        <w:t>Totholzanteil</w:t>
      </w:r>
      <w:r w:rsidR="00160C8D">
        <w:t>:</w:t>
      </w:r>
    </w:p>
    <w:p w14:paraId="620CEAC1" w14:textId="5037A923" w:rsidR="00673E5F" w:rsidRPr="00687919" w:rsidRDefault="00673E5F" w:rsidP="00160C8D">
      <w:pPr>
        <w:pStyle w:val="Listenabsatz"/>
      </w:pPr>
      <w:r w:rsidRPr="00687919">
        <w:lastRenderedPageBreak/>
        <w:t>an gesamter Biomasse </w:t>
      </w:r>
    </w:p>
    <w:p w14:paraId="2496E554" w14:textId="026089EC" w:rsidR="00673E5F" w:rsidRPr="00687919" w:rsidRDefault="00673E5F" w:rsidP="00160C8D">
      <w:pPr>
        <w:pStyle w:val="Listenabsatz"/>
      </w:pPr>
      <w:r w:rsidRPr="00687919">
        <w:t>Anteil stehenden Totholzes an der gesamten Totholzbiomasse </w:t>
      </w:r>
    </w:p>
    <w:p w14:paraId="4BE87A9E" w14:textId="4C97CCEB" w:rsidR="00673E5F" w:rsidRPr="00687919" w:rsidRDefault="00673E5F" w:rsidP="00160C8D">
      <w:pPr>
        <w:pStyle w:val="Listenabsatz"/>
      </w:pPr>
      <w:r w:rsidRPr="00687919">
        <w:t>Anteil liegenden Totholzes an der gesamten Totholzbiomasse</w:t>
      </w:r>
    </w:p>
    <w:p w14:paraId="30B4D498" w14:textId="77777777" w:rsidR="00673E5F" w:rsidRPr="00687919" w:rsidRDefault="00673E5F" w:rsidP="00673E5F">
      <w:pPr>
        <w:pStyle w:val="berschrift1"/>
        <w:numPr>
          <w:ilvl w:val="0"/>
          <w:numId w:val="7"/>
        </w:numPr>
        <w:rPr>
          <w:rStyle w:val="berschrift1Zchn"/>
          <w:rFonts w:asciiTheme="minorHAnsi" w:hAnsiTheme="minorHAnsi" w:cstheme="minorHAnsi"/>
          <w:b/>
        </w:rPr>
      </w:pPr>
      <w:bookmarkStart w:id="255" w:name="_Toc137731312"/>
      <w:r w:rsidRPr="00687919">
        <w:rPr>
          <w:rStyle w:val="berschrift1Zchn"/>
          <w:rFonts w:asciiTheme="minorHAnsi" w:hAnsiTheme="minorHAnsi" w:cstheme="minorHAnsi"/>
        </w:rPr>
        <w:t>Methodik</w:t>
      </w:r>
      <w:bookmarkEnd w:id="255"/>
    </w:p>
    <w:p w14:paraId="244C92DA" w14:textId="77777777" w:rsidR="00673E5F" w:rsidRPr="00687919" w:rsidRDefault="00673E5F" w:rsidP="00673E5F">
      <w:pPr>
        <w:pStyle w:val="berschrift2"/>
        <w:numPr>
          <w:ilvl w:val="1"/>
          <w:numId w:val="7"/>
        </w:numPr>
        <w:rPr>
          <w:rStyle w:val="berschrift2Zchn"/>
          <w:rFonts w:asciiTheme="minorHAnsi" w:hAnsiTheme="minorHAnsi" w:cstheme="minorHAnsi"/>
        </w:rPr>
      </w:pPr>
      <w:bookmarkStart w:id="256" w:name="_Toc137731313"/>
      <w:r w:rsidRPr="00687919">
        <w:rPr>
          <w:rStyle w:val="berschrift2Zchn"/>
          <w:rFonts w:asciiTheme="minorHAnsi" w:hAnsiTheme="minorHAnsi" w:cstheme="minorHAnsi"/>
        </w:rPr>
        <w:t>Baumbestand</w:t>
      </w:r>
      <w:bookmarkEnd w:id="256"/>
    </w:p>
    <w:p w14:paraId="28AA818D" w14:textId="528D551F" w:rsidR="00673E5F" w:rsidRPr="00E658DA" w:rsidRDefault="00673E5F" w:rsidP="00673E5F">
      <w:pPr>
        <w:rPr>
          <w:rFonts w:asciiTheme="minorHAnsi" w:hAnsiTheme="minorHAnsi" w:cstheme="minorHAnsi"/>
          <w:sz w:val="24"/>
          <w:szCs w:val="24"/>
        </w:rPr>
      </w:pPr>
      <w:r w:rsidRPr="00687919">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w:t>
      </w:r>
      <w:ins w:id="257" w:author="JB" w:date="2023-05-31T10:39:00Z">
        <w:r w:rsidR="00A02464">
          <w:rPr>
            <w:rFonts w:asciiTheme="minorHAnsi" w:hAnsiTheme="minorHAnsi" w:cstheme="minorHAnsi"/>
          </w:rPr>
          <w:t> </w:t>
        </w:r>
      </w:ins>
      <w:r w:rsidR="00A02464">
        <w:rPr>
          <w:rFonts w:asciiTheme="minorHAnsi" w:hAnsiTheme="minorHAnsi" w:cstheme="minorHAnsi"/>
        </w:rPr>
        <w:t>III</w:t>
      </w:r>
      <w:r w:rsidRPr="00687919">
        <w:rPr>
          <w:rFonts w:asciiTheme="minorHAnsi" w:hAnsiTheme="minorHAnsi" w:cstheme="minorHAnsi"/>
        </w:rPr>
        <w:t>) sicherzustellen.</w:t>
      </w:r>
      <w:ins w:id="258" w:author="JB" w:date="2023-05-31T10:39:00Z">
        <w:r w:rsidR="00A02464">
          <w:rPr>
            <w:rFonts w:asciiTheme="minorHAnsi" w:hAnsiTheme="minorHAnsi" w:cstheme="minorHAnsi"/>
          </w:rPr>
          <w:t xml:space="preserve"> </w:t>
        </w:r>
      </w:ins>
      <w:del w:id="259" w:author="JB" w:date="2023-05-31T10:39:00Z">
        <w:r w:rsidRPr="00687919" w:rsidDel="00A02464">
          <w:rPr>
            <w:rFonts w:asciiTheme="minorHAnsi" w:hAnsiTheme="minorHAnsi" w:cstheme="minorHAnsi"/>
          </w:rPr>
          <w:delText> </w:delText>
        </w:r>
      </w:del>
      <w:r w:rsidRPr="00687919">
        <w:rPr>
          <w:rFonts w:asciiTheme="minorHAnsi" w:hAnsiTheme="minorHAnsi" w:cstheme="minorHAnsi"/>
        </w:rPr>
        <w:t>Die so berechnete Biomasse wird dann mit dem entsprechenden Kohlenstoffgehalt des Kompartiments und der Baumartengruppe multipliziert, um den Kohlenstoffvorrat zu erhalten. </w:t>
      </w:r>
    </w:p>
    <w:p w14:paraId="3038B539"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Die Biomassefunktionen, sowie ihre Herleitung können in den folgenden Quellen nachvollzogen werden: </w:t>
      </w:r>
    </w:p>
    <w:p w14:paraId="0A8D0BA0" w14:textId="6F66CD1C" w:rsidR="00673E5F" w:rsidRPr="00687919" w:rsidRDefault="00673E5F" w:rsidP="00CB6B30">
      <w:pPr>
        <w:pStyle w:val="Literatur"/>
      </w:pPr>
      <w:r w:rsidRPr="00687919">
        <w:t xml:space="preserve">- Nationale Treibhausgasberichterstattung: </w:t>
      </w:r>
      <w:r w:rsidR="00E44B92">
        <w:fldChar w:fldCharType="begin"/>
      </w:r>
      <w:r w:rsidR="00E44B92">
        <w:instrText xml:space="preserve"> HYPERLINK "https://www.umweltbundesamt.de/publikationen/submission-under-the-united-nations-framework-5" </w:instrText>
      </w:r>
      <w:ins w:id="260" w:author="Henriette Gercken" w:date="2023-06-15T14:21:00Z"/>
      <w:r w:rsidR="00E44B92">
        <w:fldChar w:fldCharType="separate"/>
      </w:r>
      <w:r w:rsidR="00CB6B30" w:rsidRPr="00167312">
        <w:rPr>
          <w:rStyle w:val="Hyperlink"/>
        </w:rPr>
        <w:t>https://www.umweltbundesamt.de/publikationen/submission-under-the-united-nations-framework-5</w:t>
      </w:r>
      <w:r w:rsidR="00E44B92">
        <w:rPr>
          <w:rStyle w:val="Hyperlink"/>
        </w:rPr>
        <w:fldChar w:fldCharType="end"/>
      </w:r>
    </w:p>
    <w:p w14:paraId="6003AA47" w14:textId="55D79F9C" w:rsidR="00673E5F" w:rsidRPr="00167312" w:rsidRDefault="00673E5F" w:rsidP="00CB6B30">
      <w:pPr>
        <w:pStyle w:val="Literatur"/>
        <w:rPr>
          <w:rStyle w:val="Hyperlink"/>
        </w:rPr>
      </w:pPr>
      <w:r w:rsidRPr="00687919">
        <w:t>- Bundeswaldinventur:</w:t>
      </w:r>
      <w:r w:rsidR="00CB6B30">
        <w:t xml:space="preserve"> </w:t>
      </w:r>
      <w:r w:rsidR="00E44B92">
        <w:fldChar w:fldCharType="begin"/>
      </w:r>
      <w:r w:rsidR="00E44B92">
        <w:instrText xml:space="preserve"> HYPERLINK "https://bwi.info/Download/de/Methodik/BMEL_BWI_Methodenband_Web_BWI3.pdf" </w:instrText>
      </w:r>
      <w:ins w:id="261" w:author="Henriette Gercken" w:date="2023-06-15T14:21:00Z"/>
      <w:r w:rsidR="00E44B92">
        <w:fldChar w:fldCharType="separate"/>
      </w:r>
      <w:r w:rsidR="002F731D" w:rsidRPr="00167312">
        <w:rPr>
          <w:rStyle w:val="Hyperlink"/>
        </w:rPr>
        <w:t>https://bwi.info/Download/de/Methodik/BMEL_BWI_Methodenband_Web_BWI3.pdf</w:t>
      </w:r>
      <w:r w:rsidR="00E44B92">
        <w:rPr>
          <w:rStyle w:val="Hyperlink"/>
        </w:rPr>
        <w:fldChar w:fldCharType="end"/>
      </w:r>
    </w:p>
    <w:p w14:paraId="07A845A1" w14:textId="4C130800" w:rsidR="00673E5F" w:rsidRPr="00687919" w:rsidRDefault="00673E5F" w:rsidP="00CB6B30">
      <w:pPr>
        <w:pStyle w:val="Literatur"/>
      </w:pPr>
      <w:r w:rsidRPr="00687919">
        <w:t>- </w:t>
      </w:r>
      <w:r w:rsidRPr="00687919">
        <w:rPr>
          <w:shd w:val="clear" w:color="auto" w:fill="FFFFFF"/>
        </w:rPr>
        <w:t>Röhling, S., Dunger, K., Kändler, G.</w:t>
      </w:r>
      <w:r w:rsidRPr="00687919">
        <w:rPr>
          <w:color w:val="333333"/>
          <w:shd w:val="clear" w:color="auto" w:fill="FFFFFF"/>
        </w:rPr>
        <w:t> </w:t>
      </w:r>
      <w:r w:rsidRPr="00687919">
        <w:rPr>
          <w:i/>
          <w:iCs/>
          <w:color w:val="333333"/>
        </w:rPr>
        <w:t>et al.</w:t>
      </w:r>
      <w:r w:rsidRPr="00687919">
        <w:rPr>
          <w:color w:val="333333"/>
          <w:shd w:val="clear" w:color="auto" w:fill="FFFFFF"/>
        </w:rPr>
        <w:t> </w:t>
      </w:r>
      <w:r w:rsidRPr="00687919">
        <w:rPr>
          <w:shd w:val="clear" w:color="auto" w:fill="FFFFFF"/>
          <w:lang w:val="en-GB"/>
        </w:rPr>
        <w:t>Comparison of calculation methods for estimating annual carbon stock change in German forests under forest management in the German greenhouse gas inventory.</w:t>
      </w:r>
      <w:r w:rsidRPr="00687919">
        <w:rPr>
          <w:color w:val="333333"/>
          <w:shd w:val="clear" w:color="auto" w:fill="FFFFFF"/>
          <w:lang w:val="en-GB"/>
        </w:rPr>
        <w:t> </w:t>
      </w:r>
      <w:r w:rsidRPr="00687919">
        <w:rPr>
          <w:i/>
          <w:iCs/>
          <w:color w:val="333333"/>
        </w:rPr>
        <w:t>Carbon Balance Manage</w:t>
      </w:r>
      <w:r w:rsidRPr="00687919">
        <w:rPr>
          <w:color w:val="333333"/>
          <w:shd w:val="clear" w:color="auto" w:fill="FFFFFF"/>
        </w:rPr>
        <w:t> </w:t>
      </w:r>
      <w:r w:rsidRPr="00687919">
        <w:rPr>
          <w:color w:val="333333"/>
        </w:rPr>
        <w:t>11</w:t>
      </w:r>
      <w:r w:rsidRPr="00687919">
        <w:rPr>
          <w:color w:val="333333"/>
          <w:shd w:val="clear" w:color="auto" w:fill="FFFFFF"/>
        </w:rPr>
        <w:t>, 12 (2016).</w:t>
      </w:r>
      <w:r w:rsidR="002F731D">
        <w:rPr>
          <w:color w:val="333333"/>
          <w:shd w:val="clear" w:color="auto" w:fill="FFFFFF"/>
        </w:rPr>
        <w:t xml:space="preserve"> </w:t>
      </w:r>
      <w:r w:rsidR="00E44B92">
        <w:fldChar w:fldCharType="begin"/>
      </w:r>
      <w:r w:rsidR="00E44B92">
        <w:instrText xml:space="preserve"> HYPERLINK "https://doi.org/10.1186/s13021-016-0053-x" </w:instrText>
      </w:r>
      <w:ins w:id="262" w:author="Henriette Gercken" w:date="2023-06-15T14:21:00Z"/>
      <w:r w:rsidR="00E44B92">
        <w:fldChar w:fldCharType="separate"/>
      </w:r>
      <w:r w:rsidR="002F731D" w:rsidRPr="00167312">
        <w:rPr>
          <w:rStyle w:val="Hyperlink"/>
          <w:rFonts w:asciiTheme="minorHAnsi" w:hAnsiTheme="minorHAnsi" w:cstheme="minorHAnsi"/>
          <w:shd w:val="clear" w:color="auto" w:fill="FFFFFF"/>
        </w:rPr>
        <w:t>https://doi.org/10.1186/s13021-016-0053-x</w:t>
      </w:r>
      <w:r w:rsidR="00E44B92">
        <w:rPr>
          <w:rStyle w:val="Hyperlink"/>
          <w:rFonts w:asciiTheme="minorHAnsi" w:hAnsiTheme="minorHAnsi" w:cstheme="minorHAnsi"/>
          <w:shd w:val="clear" w:color="auto" w:fill="FFFFFF"/>
        </w:rPr>
        <w:fldChar w:fldCharType="end"/>
      </w:r>
    </w:p>
    <w:p w14:paraId="5D83F12D" w14:textId="1126CA29" w:rsidR="00673E5F" w:rsidRPr="00687919" w:rsidRDefault="00673E5F" w:rsidP="00CB6B30">
      <w:pPr>
        <w:pStyle w:val="Literatur"/>
      </w:pPr>
      <w:r w:rsidRPr="00687919">
        <w:t>- </w:t>
      </w:r>
      <w:r w:rsidRPr="00687919">
        <w:rPr>
          <w:shd w:val="clear" w:color="auto" w:fill="FFFFFF"/>
        </w:rPr>
        <w:t>Riedel, Thomas/Kändler, Gerald (2017): Nationale Treibhausgasberichterstattung: Neue Funktionen zur Schätzung der oberirdischen Biomasse am Einzelbaum. In: Forstarchiv : forstwissenschaftliche Fachzeitschrift 88, p. 31–38.</w:t>
      </w:r>
      <w:r w:rsidR="00167312">
        <w:rPr>
          <w:shd w:val="clear" w:color="auto" w:fill="FFFFFF"/>
        </w:rPr>
        <w:t xml:space="preserve"> </w:t>
      </w:r>
      <w:r w:rsidR="00E44B92">
        <w:fldChar w:fldCharType="begin"/>
      </w:r>
      <w:r w:rsidR="00E44B92">
        <w:instrText xml:space="preserve"> HYPERLINK "https://www.bundeswaldinven</w:instrText>
      </w:r>
      <w:r w:rsidR="00E44B92">
        <w:instrText xml:space="preserve">tur.de/fileadmin/SITE_MASTER/content/Downloads/Riedel2017_Biomassefunktionen.pdf" </w:instrText>
      </w:r>
      <w:ins w:id="263" w:author="Henriette Gercken" w:date="2023-06-15T14:21:00Z"/>
      <w:r w:rsidR="00E44B92">
        <w:fldChar w:fldCharType="separate"/>
      </w:r>
      <w:r w:rsidR="00167312" w:rsidRPr="00167312">
        <w:rPr>
          <w:rStyle w:val="Hyperlink"/>
        </w:rPr>
        <w:t>https://www.bundeswaldinventur.de/fileadmin/SITE_MASTER/content/Downloads/Riedel2017_Biomassefunktionen.pdf</w:t>
      </w:r>
      <w:r w:rsidR="00E44B92">
        <w:rPr>
          <w:rStyle w:val="Hyperlink"/>
        </w:rPr>
        <w:fldChar w:fldCharType="end"/>
      </w:r>
    </w:p>
    <w:p w14:paraId="29C83453" w14:textId="1826386D" w:rsidR="00673E5F" w:rsidRPr="00687919" w:rsidRDefault="00673E5F" w:rsidP="00CB6B30">
      <w:pPr>
        <w:pStyle w:val="Literatur"/>
        <w:rPr>
          <w:szCs w:val="21"/>
          <w:lang w:val="en-GB"/>
        </w:rPr>
      </w:pPr>
      <w:r w:rsidRPr="00687919">
        <w:rPr>
          <w:szCs w:val="21"/>
          <w:lang w:val="en-GB"/>
        </w:rPr>
        <w:t>- </w:t>
      </w:r>
      <w:r w:rsidRPr="00687919">
        <w:rPr>
          <w:szCs w:val="21"/>
          <w:shd w:val="clear" w:color="auto" w:fill="FFFFFF"/>
          <w:lang w:val="en-GB"/>
        </w:rPr>
        <w:t>Wellbrock, Nicole et al. (2017): Carbon stocks in tree biomass and soils of German forests. In: Central European forestry journal 63, p. 105–112.</w:t>
      </w:r>
      <w:r w:rsidRPr="00687919">
        <w:rPr>
          <w:szCs w:val="21"/>
          <w:lang w:val="en-GB"/>
        </w:rPr>
        <w:t> </w:t>
      </w:r>
      <w:r w:rsidR="00814030">
        <w:fldChar w:fldCharType="begin"/>
      </w:r>
      <w:r w:rsidR="00814030" w:rsidRPr="00814030">
        <w:rPr>
          <w:lang w:val="en-GB"/>
          <w:rPrChange w:id="264" w:author="JB" w:date="2023-06-15T08:45:00Z">
            <w:rPr/>
          </w:rPrChange>
        </w:rPr>
        <w:instrText xml:space="preserve"> HYPERLINK "https://literatur.thuenen.de/digbib_extern/dn058938.pdf" </w:instrText>
      </w:r>
      <w:ins w:id="265" w:author="Henriette Gercken" w:date="2023-06-15T14:21:00Z"/>
      <w:r w:rsidR="00814030">
        <w:fldChar w:fldCharType="separate"/>
      </w:r>
      <w:r w:rsidRPr="00B52073">
        <w:rPr>
          <w:rStyle w:val="Hyperlink"/>
          <w:lang w:val="en-GB"/>
        </w:rPr>
        <w:t>https://literatur.thuenen.de/digbib_extern/dn058938.pdf</w:t>
      </w:r>
      <w:r w:rsidR="00814030">
        <w:rPr>
          <w:rStyle w:val="Hyperlink"/>
          <w:lang w:val="en-GB"/>
        </w:rPr>
        <w:fldChar w:fldCharType="end"/>
      </w:r>
    </w:p>
    <w:p w14:paraId="008C19FD" w14:textId="0D4F638D" w:rsidR="00673E5F" w:rsidRPr="00B52073" w:rsidRDefault="00673E5F" w:rsidP="00CB6B30">
      <w:pPr>
        <w:pStyle w:val="Literatur"/>
        <w:rPr>
          <w:szCs w:val="21"/>
          <w:lang w:val="en-GB"/>
        </w:rPr>
      </w:pPr>
      <w:r w:rsidRPr="00687919">
        <w:rPr>
          <w:szCs w:val="21"/>
          <w:lang w:val="en-GB"/>
        </w:rPr>
        <w:t>- </w:t>
      </w:r>
      <w:r w:rsidRPr="00687919">
        <w:rPr>
          <w:szCs w:val="21"/>
          <w:shd w:val="clear" w:color="auto" w:fill="FFFFFF"/>
          <w:lang w:val="en-GB"/>
        </w:rPr>
        <w:t>Vonderach, C., Kändler, G. &amp; Dormann, C. Consistent set of additive biomass functions for eight tree species in Germany fit by nonlinear seemingly unrelated regression.</w:t>
      </w:r>
      <w:r w:rsidRPr="00687919">
        <w:rPr>
          <w:color w:val="333333"/>
          <w:szCs w:val="21"/>
          <w:shd w:val="clear" w:color="auto" w:fill="FFFFFF"/>
          <w:lang w:val="en-GB"/>
        </w:rPr>
        <w:t> </w:t>
      </w:r>
      <w:r w:rsidRPr="00687919">
        <w:rPr>
          <w:i/>
          <w:iCs/>
          <w:color w:val="333333"/>
          <w:szCs w:val="21"/>
          <w:lang w:val="en-GB"/>
        </w:rPr>
        <w:t>Annals of Forest Science</w:t>
      </w:r>
      <w:r w:rsidRPr="00687919">
        <w:rPr>
          <w:color w:val="333333"/>
          <w:szCs w:val="21"/>
          <w:shd w:val="clear" w:color="auto" w:fill="FFFFFF"/>
          <w:lang w:val="en-GB"/>
        </w:rPr>
        <w:t> </w:t>
      </w:r>
      <w:r w:rsidRPr="00687919">
        <w:rPr>
          <w:szCs w:val="21"/>
          <w:lang w:val="en-GB"/>
        </w:rPr>
        <w:t>75</w:t>
      </w:r>
      <w:r w:rsidRPr="00687919">
        <w:rPr>
          <w:color w:val="333333"/>
          <w:szCs w:val="21"/>
          <w:shd w:val="clear" w:color="auto" w:fill="FFFFFF"/>
          <w:lang w:val="en-GB"/>
        </w:rPr>
        <w:t>, 49 (2018</w:t>
      </w:r>
      <w:r w:rsidRPr="00B52073">
        <w:rPr>
          <w:rStyle w:val="doilink"/>
          <w:lang w:val="en-GB"/>
        </w:rPr>
        <w:t>). </w:t>
      </w:r>
      <w:r w:rsidR="00814030">
        <w:fldChar w:fldCharType="begin"/>
      </w:r>
      <w:r w:rsidR="00814030" w:rsidRPr="00814030">
        <w:rPr>
          <w:lang w:val="en-GB"/>
          <w:rPrChange w:id="266" w:author="JB" w:date="2023-06-15T08:45:00Z">
            <w:rPr/>
          </w:rPrChange>
        </w:rPr>
        <w:instrText xml:space="preserve"> HYPERLINK "https://doi.org/10.1007/s13595-018-0728-4" </w:instrText>
      </w:r>
      <w:ins w:id="267" w:author="Henriette Gercken" w:date="2023-06-15T14:21:00Z"/>
      <w:r w:rsidR="00814030">
        <w:fldChar w:fldCharType="separate"/>
      </w:r>
      <w:r w:rsidRPr="00B52073">
        <w:rPr>
          <w:rStyle w:val="doilink"/>
          <w:lang w:val="en-GB"/>
        </w:rPr>
        <w:t>https://doi.org/10.1007/s13595-018-0728-4</w:t>
      </w:r>
      <w:r w:rsidR="00814030">
        <w:rPr>
          <w:rStyle w:val="doilink"/>
          <w:lang w:val="en-GB"/>
        </w:rPr>
        <w:fldChar w:fldCharType="end"/>
      </w:r>
      <w:r w:rsidRPr="00B52073">
        <w:rPr>
          <w:rStyle w:val="doilink"/>
          <w:lang w:val="en-GB"/>
        </w:rPr>
        <w:t>:</w:t>
      </w:r>
      <w:r w:rsidR="00CB6B30" w:rsidRPr="00B52073">
        <w:rPr>
          <w:color w:val="333333"/>
          <w:szCs w:val="21"/>
          <w:shd w:val="clear" w:color="auto" w:fill="FFFFFF"/>
          <w:lang w:val="en-GB"/>
        </w:rPr>
        <w:t xml:space="preserve"> </w:t>
      </w:r>
      <w:r w:rsidRPr="00B52073">
        <w:rPr>
          <w:rStyle w:val="Hyperlink"/>
          <w:lang w:val="en-GB"/>
        </w:rPr>
        <w:t>https://annforsci.biomedcentral.com/articles/10.1007/s13595-018-0728-4</w:t>
      </w:r>
    </w:p>
    <w:p w14:paraId="19CDBD7A" w14:textId="05C84386" w:rsidR="00673E5F" w:rsidRPr="00687919" w:rsidRDefault="00673E5F" w:rsidP="00673E5F">
      <w:pPr>
        <w:rPr>
          <w:rFonts w:asciiTheme="minorHAnsi" w:hAnsiTheme="minorHAnsi" w:cstheme="minorHAnsi"/>
          <w:szCs w:val="21"/>
        </w:rPr>
      </w:pPr>
      <w:r w:rsidRPr="00687919">
        <w:rPr>
          <w:rFonts w:asciiTheme="minorHAnsi" w:hAnsiTheme="minorHAnsi" w:cstheme="minorHAnsi"/>
          <w:szCs w:val="21"/>
          <w:shd w:val="clear" w:color="auto" w:fill="FFFFFF"/>
        </w:rPr>
        <w:t xml:space="preserve">Die </w:t>
      </w:r>
      <w:r w:rsidR="00167312" w:rsidRPr="00167312">
        <w:rPr>
          <w:rFonts w:asciiTheme="minorHAnsi" w:hAnsiTheme="minorHAnsi" w:cstheme="minorHAnsi"/>
          <w:i/>
          <w:szCs w:val="21"/>
        </w:rPr>
        <w:t>BWI</w:t>
      </w:r>
      <w:r w:rsidR="00167312">
        <w:rPr>
          <w:rFonts w:asciiTheme="minorHAnsi" w:hAnsiTheme="minorHAnsi" w:cstheme="minorHAnsi"/>
          <w:i/>
          <w:szCs w:val="21"/>
        </w:rPr>
        <w:t> </w:t>
      </w:r>
      <w:r w:rsidR="00167312" w:rsidRPr="00167312">
        <w:rPr>
          <w:rFonts w:asciiTheme="minorHAnsi" w:hAnsiTheme="minorHAnsi" w:cstheme="minorHAnsi"/>
          <w:i/>
          <w:szCs w:val="21"/>
        </w:rPr>
        <w:t>&amp;</w:t>
      </w:r>
      <w:r w:rsidR="00167312">
        <w:rPr>
          <w:rFonts w:asciiTheme="minorHAnsi" w:hAnsiTheme="minorHAnsi" w:cstheme="minorHAnsi"/>
          <w:i/>
          <w:szCs w:val="21"/>
        </w:rPr>
        <w:t> </w:t>
      </w:r>
      <w:r w:rsidR="00167312" w:rsidRPr="00167312">
        <w:rPr>
          <w:rFonts w:asciiTheme="minorHAnsi" w:hAnsiTheme="minorHAnsi" w:cstheme="minorHAnsi"/>
          <w:i/>
          <w:szCs w:val="21"/>
        </w:rPr>
        <w:t>THGI</w:t>
      </w:r>
      <w:r w:rsidR="00167312" w:rsidRPr="00687919">
        <w:rPr>
          <w:rFonts w:asciiTheme="minorHAnsi" w:hAnsiTheme="minorHAnsi" w:cstheme="minorHAnsi"/>
          <w:szCs w:val="21"/>
          <w:shd w:val="clear" w:color="auto" w:fill="FFFFFF"/>
        </w:rPr>
        <w:t xml:space="preserve"> </w:t>
      </w:r>
      <w:r w:rsidRPr="00687919">
        <w:rPr>
          <w:rFonts w:asciiTheme="minorHAnsi" w:hAnsiTheme="minorHAnsi" w:cstheme="minorHAnsi"/>
          <w:szCs w:val="21"/>
          <w:shd w:val="clear" w:color="auto" w:fill="FFFFFF"/>
        </w:rPr>
        <w:t xml:space="preserve">Berechnung der Biomasse über </w:t>
      </w:r>
      <w:r w:rsidR="00CB6B30">
        <w:rPr>
          <w:rFonts w:asciiTheme="minorHAnsi" w:hAnsiTheme="minorHAnsi" w:cstheme="minorHAnsi"/>
          <w:szCs w:val="21"/>
          <w:shd w:val="clear" w:color="auto" w:fill="FFFFFF"/>
        </w:rPr>
        <w:t>b</w:t>
      </w:r>
      <w:r w:rsidRPr="00687919">
        <w:rPr>
          <w:rFonts w:asciiTheme="minorHAnsi" w:hAnsiTheme="minorHAnsi" w:cstheme="minorHAnsi"/>
          <w:szCs w:val="21"/>
          <w:shd w:val="clear" w:color="auto" w:fill="FFFFFF"/>
        </w:rPr>
        <w:t xml:space="preserve">aumartenspezifische Biomassenfunktionen löst das vorhergehende </w:t>
      </w:r>
      <w:r w:rsidR="00607C5A">
        <w:rPr>
          <w:rFonts w:asciiTheme="minorHAnsi" w:hAnsiTheme="minorHAnsi" w:cstheme="minorHAnsi"/>
          <w:szCs w:val="21"/>
          <w:shd w:val="clear" w:color="auto" w:fill="FFFFFF"/>
        </w:rPr>
        <w:t>Berechnungsv</w:t>
      </w:r>
      <w:r w:rsidRPr="00687919">
        <w:rPr>
          <w:rFonts w:asciiTheme="minorHAnsi" w:hAnsiTheme="minorHAnsi" w:cstheme="minorHAnsi"/>
          <w:szCs w:val="21"/>
          <w:shd w:val="clear" w:color="auto" w:fill="FFFFFF"/>
        </w:rPr>
        <w:t xml:space="preserve">erfahren </w:t>
      </w:r>
      <w:r w:rsidR="00607C5A">
        <w:rPr>
          <w:rFonts w:asciiTheme="minorHAnsi" w:hAnsiTheme="minorHAnsi" w:cstheme="minorHAnsi"/>
          <w:szCs w:val="21"/>
          <w:shd w:val="clear" w:color="auto" w:fill="FFFFFF"/>
        </w:rPr>
        <w:t xml:space="preserve">der </w:t>
      </w:r>
      <w:r w:rsidR="00607C5A" w:rsidRPr="00167312">
        <w:rPr>
          <w:rFonts w:asciiTheme="minorHAnsi" w:hAnsiTheme="minorHAnsi" w:cstheme="minorHAnsi"/>
          <w:i/>
          <w:szCs w:val="21"/>
        </w:rPr>
        <w:t>BWI &amp; THGI</w:t>
      </w:r>
      <w:r w:rsidR="00607C5A" w:rsidRPr="00687919">
        <w:rPr>
          <w:rFonts w:asciiTheme="minorHAnsi" w:hAnsiTheme="minorHAnsi" w:cstheme="minorHAnsi"/>
          <w:szCs w:val="21"/>
          <w:shd w:val="clear" w:color="auto" w:fill="FFFFFF"/>
        </w:rPr>
        <w:t xml:space="preserve"> </w:t>
      </w:r>
      <w:r w:rsidRPr="00687919">
        <w:rPr>
          <w:rFonts w:asciiTheme="minorHAnsi" w:hAnsiTheme="minorHAnsi" w:cstheme="minorHAnsi"/>
          <w:szCs w:val="21"/>
          <w:shd w:val="clear" w:color="auto" w:fill="FFFFFF"/>
        </w:rPr>
        <w:t>ab</w:t>
      </w:r>
      <w:r w:rsidR="00607C5A">
        <w:rPr>
          <w:rFonts w:asciiTheme="minorHAnsi" w:hAnsiTheme="minorHAnsi" w:cstheme="minorHAnsi"/>
          <w:szCs w:val="21"/>
          <w:shd w:val="clear" w:color="auto" w:fill="FFFFFF"/>
        </w:rPr>
        <w:t>.</w:t>
      </w:r>
      <w:r w:rsidRPr="00687919">
        <w:rPr>
          <w:rFonts w:asciiTheme="minorHAnsi" w:hAnsiTheme="minorHAnsi" w:cstheme="minorHAnsi"/>
          <w:szCs w:val="21"/>
          <w:shd w:val="clear" w:color="auto" w:fill="FFFFFF"/>
        </w:rPr>
        <w:t xml:space="preserve"> </w:t>
      </w:r>
      <w:r w:rsidR="00607C5A">
        <w:rPr>
          <w:rFonts w:asciiTheme="minorHAnsi" w:hAnsiTheme="minorHAnsi" w:cstheme="minorHAnsi"/>
          <w:szCs w:val="21"/>
          <w:shd w:val="clear" w:color="auto" w:fill="FFFFFF"/>
        </w:rPr>
        <w:t xml:space="preserve">Beim vorhergehende Verfahren berechnete man </w:t>
      </w:r>
      <w:r w:rsidRPr="00687919">
        <w:rPr>
          <w:rFonts w:asciiTheme="minorHAnsi" w:hAnsiTheme="minorHAnsi" w:cstheme="minorHAnsi"/>
          <w:szCs w:val="21"/>
          <w:shd w:val="clear" w:color="auto" w:fill="FFFFFF"/>
        </w:rPr>
        <w:t>zunächst das Volumen des Stammes am Einzelbaum, um dieses dann mit der Holzdichte und weiteren Umrechnungsfaktoren in die oberirdische und unterirdische Biomasse umzurechnen.</w:t>
      </w:r>
    </w:p>
    <w:p w14:paraId="04EABE80" w14:textId="77777777" w:rsidR="00673E5F" w:rsidRPr="00687919" w:rsidRDefault="00673E5F" w:rsidP="00673E5F">
      <w:pPr>
        <w:rPr>
          <w:rFonts w:asciiTheme="minorHAnsi" w:hAnsiTheme="minorHAnsi" w:cstheme="minorHAnsi"/>
          <w:szCs w:val="21"/>
        </w:rPr>
      </w:pPr>
      <w:r w:rsidRPr="00687919">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3C9AF6ED" w14:textId="16BEBA4A" w:rsidR="00673E5F" w:rsidRPr="00687919" w:rsidRDefault="00673E5F" w:rsidP="00673E5F">
      <w:pPr>
        <w:rPr>
          <w:rFonts w:asciiTheme="minorHAnsi" w:hAnsiTheme="minorHAnsi" w:cstheme="minorHAnsi"/>
          <w:szCs w:val="21"/>
        </w:rPr>
      </w:pPr>
      <w:r w:rsidRPr="00687919">
        <w:rPr>
          <w:rFonts w:asciiTheme="minorHAnsi" w:hAnsiTheme="minorHAnsi" w:cstheme="minorHAnsi"/>
          <w:szCs w:val="21"/>
        </w:rPr>
        <w:t>-        </w:t>
      </w:r>
      <w:r w:rsidRPr="00687919">
        <w:rPr>
          <w:rFonts w:asciiTheme="minorHAnsi" w:hAnsiTheme="minorHAnsi" w:cstheme="minorHAnsi"/>
          <w:i/>
          <w:iCs/>
          <w:szCs w:val="21"/>
        </w:rPr>
        <w:t>Artspezifische Aussagen zu Biomasse und C-Vorrat:</w:t>
      </w:r>
      <w:r w:rsidRPr="00687919">
        <w:rPr>
          <w:rFonts w:asciiTheme="minorHAnsi" w:hAnsiTheme="minorHAnsi" w:cstheme="minorHAnsi"/>
          <w:szCs w:val="21"/>
        </w:rPr>
        <w:t xml:space="preserve"> Für MoMok sind </w:t>
      </w:r>
      <w:r w:rsidR="00167312" w:rsidRPr="00687919">
        <w:rPr>
          <w:rFonts w:asciiTheme="minorHAnsi" w:hAnsiTheme="minorHAnsi" w:cstheme="minorHAnsi"/>
          <w:szCs w:val="21"/>
        </w:rPr>
        <w:t>Ki (BKi,GKi)</w:t>
      </w:r>
      <w:r w:rsidR="00607C5A">
        <w:rPr>
          <w:rFonts w:asciiTheme="minorHAnsi" w:hAnsiTheme="minorHAnsi" w:cstheme="minorHAnsi"/>
          <w:szCs w:val="21"/>
        </w:rPr>
        <w:t>,</w:t>
      </w:r>
      <w:r w:rsidR="00167312" w:rsidRPr="00687919">
        <w:rPr>
          <w:rFonts w:asciiTheme="minorHAnsi" w:hAnsiTheme="minorHAnsi" w:cstheme="minorHAnsi"/>
          <w:szCs w:val="21"/>
        </w:rPr>
        <w:t xml:space="preserve"> </w:t>
      </w:r>
      <w:r w:rsidR="00607C5A">
        <w:rPr>
          <w:rFonts w:asciiTheme="minorHAnsi" w:hAnsiTheme="minorHAnsi" w:cstheme="minorHAnsi"/>
          <w:szCs w:val="21"/>
        </w:rPr>
        <w:t xml:space="preserve">GFi, </w:t>
      </w:r>
      <w:r w:rsidRPr="00687919">
        <w:rPr>
          <w:rFonts w:asciiTheme="minorHAnsi" w:hAnsiTheme="minorHAnsi" w:cstheme="minorHAnsi"/>
          <w:szCs w:val="21"/>
        </w:rPr>
        <w:t>SErl, MBi, , relevante Baumarten. Biomasse Rechnungen nach THGI sehen fünf Baumartengruppen (</w:t>
      </w:r>
      <w:r w:rsidR="00607C5A">
        <w:rPr>
          <w:rFonts w:asciiTheme="minorHAnsi" w:hAnsiTheme="minorHAnsi" w:cstheme="minorHAnsi"/>
          <w:szCs w:val="21"/>
        </w:rPr>
        <w:t xml:space="preserve">Bu, </w:t>
      </w:r>
      <w:r w:rsidRPr="00687919">
        <w:rPr>
          <w:rFonts w:asciiTheme="minorHAnsi" w:hAnsiTheme="minorHAnsi" w:cstheme="minorHAnsi"/>
          <w:szCs w:val="21"/>
        </w:rPr>
        <w:t xml:space="preserve">Ki, </w:t>
      </w:r>
      <w:r w:rsidR="00607C5A">
        <w:rPr>
          <w:rFonts w:asciiTheme="minorHAnsi" w:hAnsiTheme="minorHAnsi" w:cstheme="minorHAnsi"/>
          <w:szCs w:val="21"/>
        </w:rPr>
        <w:t>Fi,</w:t>
      </w:r>
      <w:r w:rsidRPr="00687919">
        <w:rPr>
          <w:rFonts w:asciiTheme="minorHAnsi" w:hAnsiTheme="minorHAnsi" w:cstheme="minorHAnsi"/>
          <w:szCs w:val="21"/>
        </w:rPr>
        <w:t xml:space="preserve">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1FFFA9B2" w14:textId="1D0447C0" w:rsidR="00673E5F" w:rsidRPr="00687919" w:rsidRDefault="00673E5F" w:rsidP="00673E5F">
      <w:pPr>
        <w:rPr>
          <w:rFonts w:asciiTheme="minorHAnsi" w:hAnsiTheme="minorHAnsi" w:cstheme="minorHAnsi"/>
          <w:szCs w:val="21"/>
        </w:rPr>
      </w:pPr>
      <w:r w:rsidRPr="00687919">
        <w:rPr>
          <w:rFonts w:asciiTheme="minorHAnsi" w:hAnsiTheme="minorHAnsi" w:cstheme="minorHAnsi"/>
          <w:szCs w:val="21"/>
        </w:rPr>
        <w:t>-        Ferner bezieht die Berechnung der Oberirdischen Biomasse gemäß BWI</w:t>
      </w:r>
      <w:r w:rsidR="00167312">
        <w:rPr>
          <w:rFonts w:asciiTheme="minorHAnsi" w:hAnsiTheme="minorHAnsi" w:cstheme="minorHAnsi"/>
          <w:szCs w:val="21"/>
        </w:rPr>
        <w:t> </w:t>
      </w:r>
      <w:r w:rsidRPr="00687919">
        <w:rPr>
          <w:rFonts w:asciiTheme="minorHAnsi" w:hAnsiTheme="minorHAnsi" w:cstheme="minorHAnsi"/>
          <w:szCs w:val="21"/>
        </w:rPr>
        <w:t>&amp;</w:t>
      </w:r>
      <w:r w:rsidR="00167312">
        <w:rPr>
          <w:rFonts w:asciiTheme="minorHAnsi" w:hAnsiTheme="minorHAnsi" w:cstheme="minorHAnsi"/>
          <w:szCs w:val="21"/>
        </w:rPr>
        <w:t> </w:t>
      </w:r>
      <w:r w:rsidRPr="00687919">
        <w:rPr>
          <w:rFonts w:asciiTheme="minorHAnsi" w:hAnsiTheme="minorHAnsi" w:cstheme="minorHAnsi"/>
          <w:szCs w:val="21"/>
        </w:rPr>
        <w:t xml:space="preserve">TGHI </w:t>
      </w:r>
      <w:r w:rsidRPr="00687919">
        <w:rPr>
          <w:rFonts w:asciiTheme="minorHAnsi" w:hAnsiTheme="minorHAnsi" w:cstheme="minorHAnsi"/>
          <w:szCs w:val="21"/>
          <w:shd w:val="clear" w:color="auto" w:fill="FFFFFF"/>
        </w:rPr>
        <w:t>die Blattmasse bei Nadelbäumen bereits mit in die Berechnung ein, im Falle von Laubbäumen jedoch nicht. Um die Biomasse</w:t>
      </w:r>
      <w:r w:rsidR="00167312">
        <w:rPr>
          <w:rFonts w:asciiTheme="minorHAnsi" w:hAnsiTheme="minorHAnsi" w:cstheme="minorHAnsi"/>
          <w:szCs w:val="21"/>
          <w:shd w:val="clear" w:color="auto" w:fill="FFFFFF"/>
        </w:rPr>
        <w:t>-</w:t>
      </w:r>
      <w:r w:rsidRPr="00687919">
        <w:rPr>
          <w:rFonts w:asciiTheme="minorHAnsi" w:hAnsiTheme="minorHAnsi" w:cstheme="minorHAnsi"/>
          <w:szCs w:val="21"/>
          <w:shd w:val="clear" w:color="auto" w:fill="FFFFFF"/>
        </w:rPr>
        <w:t xml:space="preserve"> und </w:t>
      </w:r>
      <w:r w:rsidR="00167312">
        <w:rPr>
          <w:rFonts w:asciiTheme="minorHAnsi" w:hAnsiTheme="minorHAnsi" w:cstheme="minorHAnsi"/>
          <w:szCs w:val="21"/>
          <w:shd w:val="clear" w:color="auto" w:fill="FFFFFF"/>
        </w:rPr>
        <w:lastRenderedPageBreak/>
        <w:t>Nährstoff</w:t>
      </w:r>
      <w:r w:rsidRPr="00687919">
        <w:rPr>
          <w:rFonts w:asciiTheme="minorHAnsi" w:hAnsiTheme="minorHAnsi" w:cstheme="minorHAnsi"/>
          <w:szCs w:val="21"/>
          <w:shd w:val="clear" w:color="auto" w:fill="FFFFFF"/>
        </w:rPr>
        <w:t xml:space="preserve">vorräte in den jeweiligen Kompartimenten ausgeben zu können, muss die </w:t>
      </w:r>
      <w:r w:rsidRPr="00687919">
        <w:rPr>
          <w:rFonts w:asciiTheme="minorHAnsi" w:hAnsiTheme="minorHAnsi" w:cstheme="minorHAnsi"/>
          <w:szCs w:val="21"/>
        </w:rPr>
        <w:t>Nadel</w:t>
      </w:r>
      <w:r w:rsidR="00167312">
        <w:rPr>
          <w:rFonts w:asciiTheme="minorHAnsi" w:hAnsiTheme="minorHAnsi" w:cstheme="minorHAnsi"/>
          <w:szCs w:val="21"/>
        </w:rPr>
        <w:t>-</w:t>
      </w:r>
      <w:r w:rsidRPr="00687919">
        <w:rPr>
          <w:rFonts w:asciiTheme="minorHAnsi" w:hAnsiTheme="minorHAnsi" w:cstheme="minorHAnsi"/>
          <w:szCs w:val="21"/>
        </w:rPr>
        <w:t xml:space="preserve">/Blattbiomasse </w:t>
      </w:r>
      <w:r w:rsidRPr="00687919">
        <w:rPr>
          <w:rFonts w:asciiTheme="minorHAnsi" w:hAnsiTheme="minorHAnsi" w:cstheme="minorHAnsi"/>
          <w:szCs w:val="21"/>
          <w:shd w:val="clear" w:color="auto" w:fill="FFFFFF"/>
        </w:rPr>
        <w:t xml:space="preserve">mit </w:t>
      </w:r>
      <w:r w:rsidRPr="00D118E9">
        <w:rPr>
          <w:rFonts w:asciiTheme="minorHAnsi" w:hAnsiTheme="minorHAnsi" w:cstheme="minorHAnsi"/>
          <w:i/>
          <w:szCs w:val="21"/>
          <w:shd w:val="clear" w:color="auto" w:fill="FFFFFF"/>
        </w:rPr>
        <w:t>nicht BWI &amp; TGHI-eigene-Funktionen</w:t>
      </w:r>
      <w:ins w:id="268" w:author="JB" w:date="2023-05-31T12:44:00Z">
        <w:r w:rsidR="00BF557D">
          <w:rPr>
            <w:rFonts w:asciiTheme="minorHAnsi" w:hAnsiTheme="minorHAnsi" w:cstheme="minorHAnsi"/>
            <w:i/>
            <w:szCs w:val="21"/>
            <w:shd w:val="clear" w:color="auto" w:fill="FFFFFF"/>
          </w:rPr>
          <w:t xml:space="preserve"> (siehe Kap….)</w:t>
        </w:r>
      </w:ins>
      <w:r w:rsidRPr="00687919">
        <w:rPr>
          <w:rFonts w:asciiTheme="minorHAnsi" w:hAnsiTheme="minorHAnsi" w:cstheme="minorHAnsi"/>
          <w:szCs w:val="21"/>
          <w:shd w:val="clear" w:color="auto" w:fill="FFFFFF"/>
        </w:rPr>
        <w:t xml:space="preserve"> geschätzt werden und anschließend für Nadelholz abgezogen bzw. </w:t>
      </w:r>
      <w:r w:rsidRPr="00687919">
        <w:rPr>
          <w:rFonts w:asciiTheme="minorHAnsi" w:hAnsiTheme="minorHAnsi" w:cstheme="minorHAnsi"/>
          <w:szCs w:val="21"/>
        </w:rPr>
        <w:t>für Laubholz addiert werden.</w:t>
      </w:r>
    </w:p>
    <w:p w14:paraId="2E1DC750" w14:textId="5F418327" w:rsidR="00673E5F" w:rsidRPr="00687919" w:rsidRDefault="00673E5F" w:rsidP="00673E5F">
      <w:pPr>
        <w:rPr>
          <w:rFonts w:asciiTheme="minorHAnsi" w:hAnsiTheme="minorHAnsi" w:cstheme="minorHAnsi"/>
          <w:szCs w:val="21"/>
        </w:rPr>
      </w:pPr>
      <w:r w:rsidRPr="00687919">
        <w:rPr>
          <w:rFonts w:asciiTheme="minorHAnsi" w:hAnsiTheme="minorHAnsi" w:cstheme="minorHAnsi"/>
          <w:szCs w:val="21"/>
        </w:rPr>
        <w:t>-        </w:t>
      </w:r>
      <w:r w:rsidRPr="00687919">
        <w:rPr>
          <w:rFonts w:asciiTheme="minorHAnsi" w:hAnsiTheme="minorHAnsi" w:cstheme="minorHAnsi"/>
          <w:i/>
          <w:iCs/>
          <w:szCs w:val="21"/>
        </w:rPr>
        <w:t>Artspezifischen Aussagen zu</w:t>
      </w:r>
      <w:r w:rsidR="00D118E9">
        <w:rPr>
          <w:rFonts w:asciiTheme="minorHAnsi" w:hAnsiTheme="minorHAnsi" w:cstheme="minorHAnsi"/>
          <w:i/>
          <w:iCs/>
          <w:szCs w:val="21"/>
        </w:rPr>
        <w:t xml:space="preserve">m </w:t>
      </w:r>
      <w:commentRangeStart w:id="269"/>
      <w:r w:rsidR="00D118E9">
        <w:rPr>
          <w:rFonts w:asciiTheme="minorHAnsi" w:hAnsiTheme="minorHAnsi" w:cstheme="minorHAnsi"/>
          <w:i/>
          <w:iCs/>
          <w:szCs w:val="21"/>
        </w:rPr>
        <w:t>Stickstoffvorrat</w:t>
      </w:r>
      <w:commentRangeEnd w:id="269"/>
      <w:r w:rsidR="00D118E9">
        <w:rPr>
          <w:rStyle w:val="Kommentarzeichen"/>
        </w:rPr>
        <w:commentReference w:id="269"/>
      </w:r>
      <w:r w:rsidRPr="00687919">
        <w:rPr>
          <w:rFonts w:asciiTheme="minorHAnsi" w:hAnsiTheme="minorHAnsi" w:cstheme="minorHAnsi"/>
          <w:i/>
          <w:iCs/>
          <w:szCs w:val="21"/>
        </w:rPr>
        <w:t>: </w:t>
      </w:r>
      <w:r w:rsidRPr="00687919">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47742400" w14:textId="6713722E" w:rsidR="00673E5F" w:rsidRPr="00687919" w:rsidRDefault="00673E5F" w:rsidP="00673E5F">
      <w:pPr>
        <w:rPr>
          <w:rFonts w:asciiTheme="minorHAnsi" w:hAnsiTheme="minorHAnsi" w:cstheme="minorHAnsi"/>
          <w:szCs w:val="21"/>
          <w:shd w:val="clear" w:color="auto" w:fill="FFFFFF"/>
        </w:rPr>
      </w:pPr>
      <w:r w:rsidRPr="00687919">
        <w:rPr>
          <w:rFonts w:asciiTheme="minorHAnsi" w:hAnsiTheme="minorHAnsi" w:cstheme="minorHAnsi"/>
          <w:szCs w:val="21"/>
        </w:rPr>
        <w:t>-        </w:t>
      </w:r>
      <w:r w:rsidRPr="00687919">
        <w:rPr>
          <w:rFonts w:asciiTheme="minorHAnsi" w:hAnsiTheme="minorHAnsi" w:cstheme="minorHAnsi"/>
          <w:i/>
          <w:iCs/>
          <w:szCs w:val="21"/>
        </w:rPr>
        <w:t xml:space="preserve">Unsicherheiten durch Schätzung fehlender </w:t>
      </w:r>
      <w:r w:rsidR="00B52073">
        <w:rPr>
          <w:rFonts w:asciiTheme="minorHAnsi" w:hAnsiTheme="minorHAnsi" w:cstheme="minorHAnsi"/>
          <w:i/>
          <w:iCs/>
          <w:szCs w:val="21"/>
        </w:rPr>
        <w:t>Baumhöhen</w:t>
      </w:r>
      <w:r w:rsidRPr="00687919">
        <w:rPr>
          <w:rFonts w:asciiTheme="minorHAnsi" w:hAnsiTheme="minorHAnsi" w:cstheme="minorHAnsi"/>
          <w:i/>
          <w:iCs/>
          <w:szCs w:val="21"/>
        </w:rPr>
        <w:t xml:space="preserve"> &amp; Durchmesser in 1/3 der Baumhöhe: </w:t>
      </w:r>
      <w:ins w:id="270" w:author="JB" w:date="2023-05-31T12:47:00Z">
        <w:r w:rsidR="00FF3FA0">
          <w:rPr>
            <w:rFonts w:asciiTheme="minorHAnsi" w:hAnsiTheme="minorHAnsi" w:cstheme="minorHAnsi"/>
            <w:szCs w:val="21"/>
          </w:rPr>
          <w:t>E</w:t>
        </w:r>
      </w:ins>
      <w:ins w:id="271" w:author="JB" w:date="2023-05-31T12:48:00Z">
        <w:r w:rsidR="00FF3FA0">
          <w:rPr>
            <w:rFonts w:asciiTheme="minorHAnsi" w:hAnsiTheme="minorHAnsi" w:cstheme="minorHAnsi"/>
            <w:szCs w:val="21"/>
          </w:rPr>
          <w:t xml:space="preserve">s </w:t>
        </w:r>
      </w:ins>
      <w:del w:id="272" w:author="JB" w:date="2023-05-31T12:47:00Z">
        <w:r w:rsidRPr="00687919" w:rsidDel="00FF3FA0">
          <w:rPr>
            <w:rFonts w:asciiTheme="minorHAnsi" w:hAnsiTheme="minorHAnsi" w:cstheme="minorHAnsi"/>
            <w:szCs w:val="21"/>
          </w:rPr>
          <w:delText xml:space="preserve">Baumhöhe </w:delText>
        </w:r>
      </w:del>
      <w:r w:rsidRPr="00687919">
        <w:rPr>
          <w:rFonts w:asciiTheme="minorHAnsi" w:hAnsiTheme="minorHAnsi" w:cstheme="minorHAnsi"/>
          <w:szCs w:val="21"/>
        </w:rPr>
        <w:t xml:space="preserve">wird gemäß der Anleitung zu Bestandeserhebung für </w:t>
      </w:r>
      <w:ins w:id="273" w:author="JB" w:date="2023-05-31T12:46:00Z">
        <w:r w:rsidR="00FF3FA0">
          <w:rPr>
            <w:rFonts w:asciiTheme="minorHAnsi" w:hAnsiTheme="minorHAnsi" w:cstheme="minorHAnsi"/>
            <w:szCs w:val="21"/>
          </w:rPr>
          <w:t>jede Durchmesserklasse</w:t>
        </w:r>
      </w:ins>
      <w:ins w:id="274" w:author="JB" w:date="2023-05-31T12:48:00Z">
        <w:r w:rsidR="00FF3FA0">
          <w:rPr>
            <w:rFonts w:asciiTheme="minorHAnsi" w:hAnsiTheme="minorHAnsi" w:cstheme="minorHAnsi"/>
            <w:szCs w:val="21"/>
          </w:rPr>
          <w:t xml:space="preserve"> mind. </w:t>
        </w:r>
      </w:ins>
      <w:ins w:id="275" w:author="JB" w:date="2023-05-31T12:49:00Z">
        <w:r w:rsidR="00DC4F52">
          <w:rPr>
            <w:rFonts w:asciiTheme="minorHAnsi" w:hAnsiTheme="minorHAnsi" w:cstheme="minorHAnsi"/>
            <w:szCs w:val="21"/>
          </w:rPr>
          <w:t>e</w:t>
        </w:r>
      </w:ins>
      <w:ins w:id="276" w:author="JB" w:date="2023-05-31T12:48:00Z">
        <w:r w:rsidR="00FF3FA0">
          <w:rPr>
            <w:rFonts w:asciiTheme="minorHAnsi" w:hAnsiTheme="minorHAnsi" w:cstheme="minorHAnsi"/>
            <w:szCs w:val="21"/>
          </w:rPr>
          <w:t>ine Baumhöhe gemessen. M</w:t>
        </w:r>
      </w:ins>
      <w:r w:rsidRPr="00687919">
        <w:rPr>
          <w:rFonts w:asciiTheme="minorHAnsi" w:hAnsiTheme="minorHAnsi" w:cstheme="minorHAnsi"/>
          <w:szCs w:val="21"/>
        </w:rPr>
        <w:t xml:space="preserve">indestens </w:t>
      </w:r>
      <w:ins w:id="277" w:author="JB" w:date="2023-05-31T12:48:00Z">
        <w:r w:rsidR="00FF3FA0">
          <w:rPr>
            <w:rFonts w:asciiTheme="minorHAnsi" w:hAnsiTheme="minorHAnsi" w:cstheme="minorHAnsi"/>
            <w:szCs w:val="21"/>
          </w:rPr>
          <w:t xml:space="preserve">sind </w:t>
        </w:r>
      </w:ins>
      <w:r w:rsidRPr="00687919">
        <w:rPr>
          <w:rFonts w:asciiTheme="minorHAnsi" w:hAnsiTheme="minorHAnsi" w:cstheme="minorHAnsi"/>
          <w:szCs w:val="21"/>
        </w:rPr>
        <w:t xml:space="preserve">fünf repräsentative Bäume pro Baumart und </w:t>
      </w:r>
      <w:ins w:id="278" w:author="JB" w:date="2023-05-31T12:39:00Z">
        <w:r w:rsidR="00BF557D">
          <w:rPr>
            <w:rFonts w:asciiTheme="minorHAnsi" w:hAnsiTheme="minorHAnsi" w:cstheme="minorHAnsi"/>
            <w:szCs w:val="21"/>
          </w:rPr>
          <w:t xml:space="preserve">Schicht </w:t>
        </w:r>
      </w:ins>
      <w:del w:id="279" w:author="JB" w:date="2023-05-31T12:39:00Z">
        <w:r w:rsidRPr="00687919" w:rsidDel="00BF557D">
          <w:rPr>
            <w:rFonts w:asciiTheme="minorHAnsi" w:hAnsiTheme="minorHAnsi" w:cstheme="minorHAnsi"/>
            <w:szCs w:val="21"/>
          </w:rPr>
          <w:delText>Durchmesserklasse</w:delText>
        </w:r>
      </w:del>
      <w:r w:rsidRPr="00687919">
        <w:rPr>
          <w:rFonts w:asciiTheme="minorHAnsi" w:hAnsiTheme="minorHAnsi" w:cstheme="minorHAnsi"/>
          <w:szCs w:val="21"/>
        </w:rPr>
        <w:t xml:space="preserve"> </w:t>
      </w:r>
      <w:del w:id="280" w:author="JB" w:date="2023-05-31T12:42:00Z">
        <w:r w:rsidRPr="00687919" w:rsidDel="00BF557D">
          <w:rPr>
            <w:rFonts w:asciiTheme="minorHAnsi" w:hAnsiTheme="minorHAnsi" w:cstheme="minorHAnsi"/>
            <w:szCs w:val="21"/>
          </w:rPr>
          <w:delText xml:space="preserve">pro Plot </w:delText>
        </w:r>
      </w:del>
      <w:r w:rsidR="00FF3FA0">
        <w:rPr>
          <w:rFonts w:asciiTheme="minorHAnsi" w:hAnsiTheme="minorHAnsi" w:cstheme="minorHAnsi"/>
          <w:szCs w:val="21"/>
        </w:rPr>
        <w:t>zu</w:t>
      </w:r>
      <w:ins w:id="281" w:author="JB" w:date="2023-05-31T12:49:00Z">
        <w:r w:rsidR="00DC4F52">
          <w:rPr>
            <w:rFonts w:asciiTheme="minorHAnsi" w:hAnsiTheme="minorHAnsi" w:cstheme="minorHAnsi"/>
            <w:szCs w:val="21"/>
          </w:rPr>
          <w:t xml:space="preserve"> </w:t>
        </w:r>
      </w:ins>
      <w:r w:rsidRPr="00687919">
        <w:rPr>
          <w:rFonts w:asciiTheme="minorHAnsi" w:hAnsiTheme="minorHAnsi" w:cstheme="minorHAnsi"/>
          <w:szCs w:val="21"/>
        </w:rPr>
        <w:t>erfass</w:t>
      </w:r>
      <w:r w:rsidR="00FF3FA0">
        <w:rPr>
          <w:rFonts w:asciiTheme="minorHAnsi" w:hAnsiTheme="minorHAnsi" w:cstheme="minorHAnsi"/>
          <w:szCs w:val="21"/>
        </w:rPr>
        <w:t>en</w:t>
      </w:r>
      <w:r w:rsidRPr="00687919">
        <w:rPr>
          <w:rFonts w:asciiTheme="minorHAnsi" w:hAnsiTheme="minorHAnsi" w:cstheme="minorHAnsi"/>
          <w:szCs w:val="21"/>
        </w:rPr>
        <w:t xml:space="preserve"> (sofern vorhanden)</w:t>
      </w:r>
      <w:r w:rsidRPr="00687919">
        <w:rPr>
          <w:rFonts w:asciiTheme="minorHAnsi" w:hAnsiTheme="minorHAnsi" w:cstheme="minorHAnsi"/>
          <w:szCs w:val="21"/>
          <w:shd w:val="clear" w:color="auto" w:fill="FFFFFF"/>
        </w:rPr>
        <w:t xml:space="preserve">. Die Höhen der Bäume, deren Höhe nicht </w:t>
      </w:r>
      <w:r w:rsidR="00DC4F52">
        <w:rPr>
          <w:rFonts w:asciiTheme="minorHAnsi" w:hAnsiTheme="minorHAnsi" w:cstheme="minorHAnsi"/>
          <w:szCs w:val="21"/>
          <w:shd w:val="clear" w:color="auto" w:fill="FFFFFF"/>
        </w:rPr>
        <w:t>gemessen</w:t>
      </w:r>
      <w:r w:rsidR="00DC4F52" w:rsidRPr="00687919">
        <w:rPr>
          <w:rFonts w:asciiTheme="minorHAnsi" w:hAnsiTheme="minorHAnsi" w:cstheme="minorHAnsi"/>
          <w:szCs w:val="21"/>
          <w:shd w:val="clear" w:color="auto" w:fill="FFFFFF"/>
        </w:rPr>
        <w:t xml:space="preserve"> </w:t>
      </w:r>
      <w:r w:rsidRPr="00687919">
        <w:rPr>
          <w:rFonts w:asciiTheme="minorHAnsi" w:hAnsiTheme="minorHAnsi" w:cstheme="minorHAnsi"/>
          <w:szCs w:val="21"/>
          <w:shd w:val="clear" w:color="auto" w:fill="FFFFFF"/>
        </w:rPr>
        <w:t xml:space="preserve">wurde, müssen somit geschätzt werden. Hierfür finden verschiedene Modelle verwendet (siehe </w:t>
      </w:r>
      <w:ins w:id="282" w:author="JB" w:date="2023-05-31T12:55:00Z">
        <w:r w:rsidR="00DC4F52">
          <w:rPr>
            <w:rFonts w:asciiTheme="minorHAnsi" w:hAnsiTheme="minorHAnsi" w:cstheme="minorHAnsi"/>
            <w:szCs w:val="21"/>
            <w:shd w:val="clear" w:color="auto" w:fill="FFFFFF"/>
          </w:rPr>
          <w:fldChar w:fldCharType="begin"/>
        </w:r>
        <w:r w:rsidR="00DC4F52">
          <w:rPr>
            <w:rFonts w:asciiTheme="minorHAnsi" w:hAnsiTheme="minorHAnsi" w:cstheme="minorHAnsi"/>
            <w:szCs w:val="21"/>
            <w:shd w:val="clear" w:color="auto" w:fill="FFFFFF"/>
          </w:rPr>
          <w:instrText xml:space="preserve"> REF _Ref136430117 \r \h </w:instrText>
        </w:r>
      </w:ins>
      <w:r w:rsidR="00DC4F52">
        <w:rPr>
          <w:rFonts w:asciiTheme="minorHAnsi" w:hAnsiTheme="minorHAnsi" w:cstheme="minorHAnsi"/>
          <w:szCs w:val="21"/>
          <w:shd w:val="clear" w:color="auto" w:fill="FFFFFF"/>
        </w:rPr>
      </w:r>
      <w:r w:rsidR="00DC4F52">
        <w:rPr>
          <w:rFonts w:asciiTheme="minorHAnsi" w:hAnsiTheme="minorHAnsi" w:cstheme="minorHAnsi"/>
          <w:szCs w:val="21"/>
          <w:shd w:val="clear" w:color="auto" w:fill="FFFFFF"/>
        </w:rPr>
        <w:fldChar w:fldCharType="separate"/>
      </w:r>
      <w:ins w:id="283" w:author="Henriette Gercken" w:date="2023-06-15T14:21:00Z">
        <w:r w:rsidR="007F08C6">
          <w:rPr>
            <w:rFonts w:asciiTheme="minorHAnsi" w:hAnsiTheme="minorHAnsi" w:cstheme="minorHAnsi"/>
            <w:szCs w:val="21"/>
            <w:shd w:val="clear" w:color="auto" w:fill="FFFFFF"/>
          </w:rPr>
          <w:t>2.1.1</w:t>
        </w:r>
      </w:ins>
      <w:ins w:id="284" w:author="JB" w:date="2023-05-31T12:55:00Z">
        <w:r w:rsidR="00DC4F52">
          <w:rPr>
            <w:rFonts w:asciiTheme="minorHAnsi" w:hAnsiTheme="minorHAnsi" w:cstheme="minorHAnsi"/>
            <w:szCs w:val="21"/>
            <w:shd w:val="clear" w:color="auto" w:fill="FFFFFF"/>
          </w:rPr>
          <w:fldChar w:fldCharType="end"/>
        </w:r>
      </w:ins>
      <w:del w:id="285" w:author="JB" w:date="2023-05-31T12:55:00Z">
        <w:r w:rsidRPr="00687919" w:rsidDel="00DC4F52">
          <w:rPr>
            <w:rFonts w:asciiTheme="minorHAnsi" w:hAnsiTheme="minorHAnsi" w:cstheme="minorHAnsi"/>
            <w:szCs w:val="21"/>
            <w:shd w:val="clear" w:color="auto" w:fill="FFFFFF"/>
          </w:rPr>
          <w:delText>2.1.2</w:delText>
        </w:r>
      </w:del>
      <w:r w:rsidRPr="00687919">
        <w:rPr>
          <w:rFonts w:asciiTheme="minorHAnsi" w:hAnsiTheme="minorHAnsi" w:cstheme="minorHAnsi"/>
          <w:szCs w:val="21"/>
          <w:shd w:val="clear" w:color="auto" w:fill="FFFFFF"/>
        </w:rPr>
        <w:t xml:space="preserve">.). Die so geschätzten Höhen werden daraufhin als Eingangsgröße für </w:t>
      </w:r>
      <w:commentRangeStart w:id="286"/>
      <w:r w:rsidRPr="00687919">
        <w:rPr>
          <w:rFonts w:asciiTheme="minorHAnsi" w:hAnsiTheme="minorHAnsi" w:cstheme="minorHAnsi"/>
          <w:szCs w:val="21"/>
          <w:shd w:val="clear" w:color="auto" w:fill="FFFFFF"/>
        </w:rPr>
        <w:t>TapeS</w:t>
      </w:r>
      <w:commentRangeEnd w:id="286"/>
      <w:r w:rsidR="00DC4F52">
        <w:rPr>
          <w:rStyle w:val="Kommentarzeichen"/>
        </w:rPr>
        <w:commentReference w:id="286"/>
      </w:r>
      <w:r w:rsidRPr="00687919">
        <w:rPr>
          <w:rFonts w:asciiTheme="minorHAnsi" w:hAnsiTheme="minorHAnsi" w:cstheme="minorHAnsi"/>
          <w:szCs w:val="21"/>
          <w:shd w:val="clear" w:color="auto" w:fill="FFFFFF"/>
        </w:rPr>
        <w:t xml:space="preserve"> verwendet, um mittels dort hinterlegte</w:t>
      </w:r>
      <w:r w:rsidR="00DC4F52">
        <w:rPr>
          <w:rFonts w:asciiTheme="minorHAnsi" w:hAnsiTheme="minorHAnsi" w:cstheme="minorHAnsi"/>
          <w:szCs w:val="21"/>
          <w:shd w:val="clear" w:color="auto" w:fill="FFFFFF"/>
        </w:rPr>
        <w:t>n</w:t>
      </w:r>
      <w:r w:rsidRPr="00687919">
        <w:rPr>
          <w:rFonts w:asciiTheme="minorHAnsi" w:hAnsiTheme="minorHAnsi" w:cstheme="minorHAnsi"/>
          <w:szCs w:val="21"/>
          <w:shd w:val="clear" w:color="auto" w:fill="FFFFFF"/>
        </w:rPr>
        <w:t xml:space="preserve"> Funktionen den Durchmesser in einem Drittel der Baumhöhe zu berechnen, welcher wiederum eine Eingangsgröße für die Biomassenformel darstellt. Dementsprechend akkumulieren sich potenzielle Schätzfehler und Ungenauigkeiten, was sich in der Berechnung der Biomasse widerspiegeln könnte.  </w:t>
      </w:r>
    </w:p>
    <w:p w14:paraId="4D95E8F8" w14:textId="73EC439A" w:rsidR="00673E5F" w:rsidRPr="00687919" w:rsidRDefault="00673E5F" w:rsidP="00673E5F">
      <w:pPr>
        <w:rPr>
          <w:rStyle w:val="berschrift3Zchn"/>
          <w:rFonts w:asciiTheme="minorHAnsi" w:hAnsiTheme="minorHAnsi" w:cstheme="minorHAnsi"/>
          <w:bCs/>
          <w:color w:val="000000"/>
        </w:rPr>
      </w:pPr>
      <w:r w:rsidRPr="00167312">
        <w:rPr>
          <w:rFonts w:asciiTheme="minorHAnsi" w:hAnsiTheme="minorHAnsi" w:cstheme="minorHAnsi"/>
          <w:i/>
          <w:szCs w:val="21"/>
        </w:rPr>
        <w:t xml:space="preserve">Unsicherheiten durch </w:t>
      </w:r>
      <w:r w:rsidR="00B52073">
        <w:rPr>
          <w:rFonts w:asciiTheme="minorHAnsi" w:hAnsiTheme="minorHAnsi" w:cstheme="minorHAnsi"/>
          <w:i/>
          <w:szCs w:val="21"/>
        </w:rPr>
        <w:t xml:space="preserve">nachträgliche </w:t>
      </w:r>
      <w:r w:rsidRPr="00167312">
        <w:rPr>
          <w:rFonts w:asciiTheme="minorHAnsi" w:hAnsiTheme="minorHAnsi" w:cstheme="minorHAnsi"/>
          <w:i/>
          <w:szCs w:val="21"/>
        </w:rPr>
        <w:t xml:space="preserve">Kompartimentierung der </w:t>
      </w:r>
      <w:r w:rsidR="00B52073">
        <w:rPr>
          <w:rFonts w:asciiTheme="minorHAnsi" w:hAnsiTheme="minorHAnsi" w:cstheme="minorHAnsi"/>
          <w:i/>
          <w:szCs w:val="21"/>
        </w:rPr>
        <w:t>Biomasse</w:t>
      </w:r>
      <w:r w:rsidRPr="00167312">
        <w:rPr>
          <w:rFonts w:asciiTheme="minorHAnsi" w:hAnsiTheme="minorHAnsi" w:cstheme="minorHAnsi"/>
          <w:i/>
          <w:szCs w:val="21"/>
        </w:rPr>
        <w:t xml:space="preserve">: </w:t>
      </w:r>
      <w:r w:rsidRPr="00687919">
        <w:rPr>
          <w:rFonts w:asciiTheme="minorHAnsi" w:hAnsiTheme="minorHAnsi" w:cstheme="minorHAnsi"/>
          <w:szCs w:val="21"/>
        </w:rPr>
        <w:t>Da die Biomassenfunktionen der BWI/ THGI nicht in Baumko</w:t>
      </w:r>
      <w:r w:rsidR="00B52073">
        <w:rPr>
          <w:rFonts w:asciiTheme="minorHAnsi" w:hAnsiTheme="minorHAnsi" w:cstheme="minorHAnsi"/>
          <w:szCs w:val="21"/>
        </w:rPr>
        <w:t>m</w:t>
      </w:r>
      <w:r w:rsidRPr="00687919">
        <w:rPr>
          <w:rFonts w:asciiTheme="minorHAnsi" w:hAnsiTheme="minorHAnsi" w:cstheme="minorHAnsi"/>
          <w:szCs w:val="21"/>
        </w:rPr>
        <w:t xml:space="preserve">partimente unterscheiden, die Berechnung der Elementvorräte am jeweiligen Standort – aufgrund </w:t>
      </w:r>
      <w:r w:rsidR="00DC4F52">
        <w:rPr>
          <w:rFonts w:asciiTheme="minorHAnsi" w:hAnsiTheme="minorHAnsi" w:cstheme="minorHAnsi"/>
          <w:szCs w:val="21"/>
        </w:rPr>
        <w:t>k</w:t>
      </w:r>
      <w:r w:rsidRPr="00687919">
        <w:rPr>
          <w:rFonts w:asciiTheme="minorHAnsi" w:hAnsiTheme="minorHAnsi" w:cstheme="minorHAnsi"/>
          <w:szCs w:val="21"/>
        </w:rPr>
        <w:t>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w:t>
      </w:r>
      <w:ins w:id="287" w:author="JB" w:date="2023-05-31T12:53:00Z">
        <w:r w:rsidR="00DC4F52">
          <w:rPr>
            <w:rFonts w:asciiTheme="minorHAnsi" w:hAnsiTheme="minorHAnsi" w:cstheme="minorHAnsi"/>
            <w:szCs w:val="21"/>
          </w:rPr>
          <w:t>,</w:t>
        </w:r>
      </w:ins>
      <w:r w:rsidRPr="00687919">
        <w:rPr>
          <w:rFonts w:asciiTheme="minorHAnsi" w:hAnsiTheme="minorHAnsi" w:cstheme="minorHAnsi"/>
          <w:szCs w:val="21"/>
        </w:rPr>
        <w:t xml:space="preserve">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0B174B30" w14:textId="77777777" w:rsidR="00673E5F" w:rsidRPr="00687919" w:rsidRDefault="00673E5F" w:rsidP="00673E5F">
      <w:pPr>
        <w:pStyle w:val="berschrift3"/>
        <w:numPr>
          <w:ilvl w:val="2"/>
          <w:numId w:val="7"/>
        </w:numPr>
        <w:rPr>
          <w:rFonts w:asciiTheme="minorHAnsi" w:hAnsiTheme="minorHAnsi" w:cstheme="minorHAnsi"/>
          <w:rPrChange w:id="288" w:author="Henriette Gercken" w:date="2023-05-30T15:49:00Z">
            <w:rPr/>
          </w:rPrChange>
        </w:rPr>
      </w:pPr>
      <w:bookmarkStart w:id="289" w:name="_Ref136430117"/>
      <w:bookmarkStart w:id="290" w:name="_Toc137731314"/>
      <w:r w:rsidRPr="00687919">
        <w:rPr>
          <w:rFonts w:asciiTheme="minorHAnsi" w:hAnsiTheme="minorHAnsi" w:cstheme="minorHAnsi"/>
        </w:rPr>
        <w:t>Schätzen fehlender Höhen</w:t>
      </w:r>
      <w:bookmarkEnd w:id="289"/>
      <w:bookmarkEnd w:id="290"/>
    </w:p>
    <w:p w14:paraId="17AC22CB" w14:textId="3F085EF6"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ins w:id="291" w:author="JB" w:date="2023-05-31T12:56:00Z">
        <w:r w:rsidR="00DC4F52">
          <w:rPr>
            <w:rFonts w:asciiTheme="minorHAnsi" w:hAnsiTheme="minorHAnsi" w:cstheme="minorHAnsi"/>
          </w:rPr>
          <w:t>a</w:t>
        </w:r>
      </w:ins>
      <w:del w:id="292" w:author="JB" w:date="2023-05-31T12:56:00Z">
        <w:r w:rsidRPr="00687919" w:rsidDel="00DC4F52">
          <w:rPr>
            <w:rFonts w:asciiTheme="minorHAnsi" w:hAnsiTheme="minorHAnsi" w:cstheme="minorHAnsi"/>
          </w:rPr>
          <w:delText>A</w:delText>
        </w:r>
      </w:del>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41BF7B9F"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Die Modellauswahl erfolgt nach folgenden Kriterien: </w:t>
      </w:r>
    </w:p>
    <w:p w14:paraId="69F64D3D" w14:textId="77777777" w:rsidR="00673E5F" w:rsidRPr="00687919" w:rsidRDefault="00673E5F" w:rsidP="00673E5F">
      <w:pPr>
        <w:pStyle w:val="Liste-1"/>
        <w:numPr>
          <w:ilvl w:val="0"/>
          <w:numId w:val="10"/>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28FE0C21"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 xml:space="preserve">Wenn mindestens </w:t>
      </w:r>
      <w:commentRangeStart w:id="293"/>
      <w:commentRangeStart w:id="294"/>
      <w:r w:rsidRPr="00687919">
        <w:rPr>
          <w:rFonts w:asciiTheme="minorHAnsi" w:hAnsiTheme="minorHAnsi" w:cstheme="minorHAnsi"/>
        </w:rPr>
        <w:t xml:space="preserve">3 Höhenmessungen </w:t>
      </w:r>
      <w:commentRangeEnd w:id="293"/>
      <w:r w:rsidRPr="00687919">
        <w:rPr>
          <w:rStyle w:val="Kommentarzeichen"/>
          <w:rFonts w:asciiTheme="minorHAnsi" w:hAnsiTheme="minorHAnsi" w:cstheme="minorHAnsi"/>
        </w:rPr>
        <w:commentReference w:id="293"/>
      </w:r>
      <w:commentRangeEnd w:id="294"/>
      <w:r w:rsidRPr="00687919">
        <w:rPr>
          <w:rStyle w:val="Kommentarzeichen"/>
          <w:rFonts w:asciiTheme="minorHAnsi" w:hAnsiTheme="minorHAnsi" w:cstheme="minorHAnsi"/>
        </w:rPr>
        <w:commentReference w:id="294"/>
      </w:r>
      <w:r w:rsidRPr="00687919">
        <w:rPr>
          <w:rFonts w:asciiTheme="minorHAnsi" w:hAnsiTheme="minorHAnsi" w:cstheme="minorHAnsi"/>
        </w:rPr>
        <w:t>pro Baumart und Plot vorhanden sind,</w:t>
      </w:r>
    </w:p>
    <w:p w14:paraId="35242834"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4727210A"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 xml:space="preserve">das </w:t>
      </w:r>
      <w:commentRangeStart w:id="295"/>
      <w:r w:rsidRPr="00687919">
        <w:rPr>
          <w:rFonts w:asciiTheme="minorHAnsi" w:hAnsiTheme="minorHAnsi" w:cstheme="minorHAnsi"/>
        </w:rPr>
        <w:t>R2</w:t>
      </w:r>
      <w:commentRangeEnd w:id="295"/>
      <w:r w:rsidRPr="00687919">
        <w:rPr>
          <w:rStyle w:val="Kommentarzeichen"/>
          <w:rFonts w:asciiTheme="minorHAnsi" w:hAnsiTheme="minorHAnsi" w:cstheme="minorHAnsi"/>
        </w:rPr>
        <w:commentReference w:id="295"/>
      </w:r>
      <w:r w:rsidRPr="00687919">
        <w:rPr>
          <w:rFonts w:asciiTheme="minorHAnsi" w:hAnsiTheme="minorHAnsi" w:cstheme="minorHAnsi"/>
        </w:rPr>
        <w:t xml:space="preserve">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432B67C8"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733933C0" w14:textId="77777777" w:rsidR="00673E5F" w:rsidRPr="00687919" w:rsidRDefault="00673E5F" w:rsidP="00673E5F">
      <w:pPr>
        <w:pStyle w:val="Liste-2"/>
        <w:numPr>
          <w:ilvl w:val="0"/>
          <w:numId w:val="0"/>
        </w:numPr>
        <w:ind w:left="284" w:hanging="284"/>
        <w:rPr>
          <w:rFonts w:asciiTheme="minorHAnsi" w:hAnsiTheme="minorHAnsi" w:cstheme="minorHAnsi"/>
        </w:rPr>
      </w:pPr>
    </w:p>
    <w:p w14:paraId="7483539E" w14:textId="77777777" w:rsidR="00673E5F" w:rsidRPr="00687919" w:rsidRDefault="00673E5F" w:rsidP="00673E5F">
      <w:pPr>
        <w:pStyle w:val="Liste-1"/>
        <w:numPr>
          <w:ilvl w:val="0"/>
          <w:numId w:val="8"/>
        </w:numPr>
        <w:rPr>
          <w:rFonts w:asciiTheme="minorHAnsi" w:hAnsiTheme="minorHAnsi" w:cstheme="minorHAnsi"/>
          <w:rPrChange w:id="296" w:author="Henriette Gercken" w:date="2023-05-30T15:49:00Z">
            <w:rPr/>
          </w:rPrChange>
        </w:rPr>
      </w:pPr>
      <w:r w:rsidRPr="00687919">
        <w:rPr>
          <w:rFonts w:asciiTheme="minorHAnsi" w:hAnsiTheme="minorHAnsi" w:cstheme="minorHAnsi"/>
          <w:rPrChange w:id="297" w:author="Henriette Gercken" w:date="2023-05-30T15:49:00Z">
            <w:rPr/>
          </w:rPrChange>
        </w:rPr>
        <w:t>Die Berechnung der Höhe mittels selbst-gefitteten nls pro Baumart, unabhängig vom Standort erfolgt wenn: </w:t>
      </w:r>
    </w:p>
    <w:p w14:paraId="6D2BD2CD"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4542ECCC"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33831E5C"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lastRenderedPageBreak/>
        <w:t>Es kein Modell pro Baumart und Plot für den entsprechenden Baum gibt (e.g. weil weniger als 3 Höhenmessungen pro Art und Plot verfügbar sind und so kein art- und plot-spezifisches Modell gefittet werden konnte)</w:t>
      </w:r>
    </w:p>
    <w:p w14:paraId="48307781"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06655FAA" w14:textId="77777777" w:rsidR="00673E5F" w:rsidRPr="00687919" w:rsidRDefault="00673E5F" w:rsidP="00673E5F">
      <w:pPr>
        <w:pStyle w:val="Liste-2"/>
        <w:numPr>
          <w:ilvl w:val="0"/>
          <w:numId w:val="9"/>
        </w:numPr>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7A13C164" w14:textId="77777777" w:rsidR="00673E5F" w:rsidRPr="00687919" w:rsidRDefault="00673E5F" w:rsidP="00673E5F">
      <w:pPr>
        <w:pStyle w:val="Liste-2"/>
        <w:numPr>
          <w:ilvl w:val="0"/>
          <w:numId w:val="0"/>
        </w:numPr>
        <w:ind w:left="2127"/>
        <w:rPr>
          <w:rFonts w:asciiTheme="minorHAnsi" w:hAnsiTheme="minorHAnsi" w:cstheme="minorHAnsi"/>
        </w:rPr>
      </w:pPr>
    </w:p>
    <w:p w14:paraId="62EF01DA" w14:textId="77777777" w:rsidR="00673E5F" w:rsidRPr="00687919" w:rsidRDefault="00673E5F" w:rsidP="00673E5F">
      <w:pPr>
        <w:pStyle w:val="Liste-1"/>
        <w:numPr>
          <w:ilvl w:val="0"/>
          <w:numId w:val="8"/>
        </w:numPr>
        <w:rPr>
          <w:rFonts w:asciiTheme="minorHAnsi" w:hAnsiTheme="minorHAnsi" w:cstheme="minorHAnsi"/>
          <w:rPrChange w:id="298" w:author="Henriette Gercken" w:date="2023-05-30T15:49:00Z">
            <w:rPr/>
          </w:rPrChange>
        </w:rPr>
      </w:pPr>
      <w:r w:rsidRPr="00687919">
        <w:rPr>
          <w:rFonts w:asciiTheme="minorHAnsi" w:hAnsiTheme="minorHAnsi" w:cstheme="minorHAnsi"/>
          <w:rPrChange w:id="299" w:author="Henriette Gercken" w:date="2023-05-30T15:49:00Z">
            <w:rPr/>
          </w:rPrChange>
        </w:rPr>
        <w:t>Die Einheitshöhenkurven Funktionen gemäß SLOBODA wird verwendet wenn: </w:t>
      </w:r>
    </w:p>
    <w:p w14:paraId="0626F106"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Keine Höhe für diesen Baum gemessen wurde</w:t>
      </w:r>
    </w:p>
    <w:p w14:paraId="1EF92B14"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57F66512"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22905655"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 Das R2 des selbst-gefitteten Models &lt; 0.70 ist </w:t>
      </w:r>
    </w:p>
    <w:p w14:paraId="164CB8D9"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185C18A1"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Keine Höhe für diesen Baum gemessen wurde</w:t>
      </w:r>
    </w:p>
    <w:p w14:paraId="20298A05"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4A097C3"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4FEB0BA6" w14:textId="77777777" w:rsidR="00673E5F" w:rsidRPr="00687919" w:rsidRDefault="00673E5F" w:rsidP="00673E5F">
      <w:pPr>
        <w:pStyle w:val="Liste-1"/>
        <w:numPr>
          <w:ilvl w:val="1"/>
          <w:numId w:val="8"/>
        </w:numPr>
        <w:rPr>
          <w:rFonts w:asciiTheme="minorHAnsi" w:hAnsiTheme="minorHAnsi" w:cstheme="minorHAnsi"/>
        </w:rPr>
      </w:pPr>
      <w:r w:rsidRPr="00687919">
        <w:rPr>
          <w:rFonts w:asciiTheme="minorHAnsi" w:hAnsiTheme="minorHAnsi" w:cstheme="minorHAnsi"/>
        </w:rPr>
        <w:t>Das R2 des selbst-gefitteten Models &lt; 0.70 ist </w:t>
      </w:r>
    </w:p>
    <w:p w14:paraId="072ACA3B"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0F9CF4A1" w14:textId="19E95012" w:rsidR="00673E5F" w:rsidRPr="00687919" w:rsidRDefault="00673E5F" w:rsidP="00673E5F">
      <w:pPr>
        <w:spacing w:before="100" w:beforeAutospacing="1" w:after="240" w:line="238" w:lineRule="atLeast"/>
        <w:ind w:left="1134"/>
        <w:rPr>
          <w:rFonts w:asciiTheme="minorHAnsi" w:hAnsiTheme="minorHAnsi" w:cstheme="minorHAnsi"/>
          <w:color w:val="000000"/>
          <w:sz w:val="24"/>
          <w:szCs w:val="24"/>
        </w:rPr>
      </w:pPr>
      <w:r w:rsidRPr="00E658DA">
        <w:rPr>
          <w:rFonts w:asciiTheme="minorHAnsi" w:hAnsiTheme="minorHAnsi" w:cstheme="minorHAnsi"/>
          <w:noProof/>
        </w:rPr>
        <w:lastRenderedPageBreak/>
        <w:drawing>
          <wp:inline distT="0" distB="0" distL="0" distR="0" wp14:anchorId="2A2D6B20" wp14:editId="0AF952C7">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2B73849E" wp14:editId="339AF011">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09B35AA6" wp14:editId="56ED4C3B">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13618B00" w14:textId="77777777" w:rsidR="00673E5F" w:rsidRPr="00687919" w:rsidRDefault="00673E5F" w:rsidP="00673E5F">
      <w:pPr>
        <w:pStyle w:val="berschrift3"/>
        <w:numPr>
          <w:ilvl w:val="2"/>
          <w:numId w:val="7"/>
        </w:numPr>
        <w:ind w:left="1134"/>
        <w:rPr>
          <w:rFonts w:asciiTheme="minorHAnsi" w:hAnsiTheme="minorHAnsi" w:cstheme="minorHAnsi"/>
        </w:rPr>
      </w:pPr>
      <w:bookmarkStart w:id="300" w:name="_Toc137731315"/>
      <w:r w:rsidRPr="00687919">
        <w:rPr>
          <w:rFonts w:asciiTheme="minorHAnsi" w:hAnsiTheme="minorHAnsi" w:cstheme="minorHAnsi"/>
        </w:rPr>
        <w:t>Schätzung der fehlenden Durchmesser</w:t>
      </w:r>
      <w:bookmarkEnd w:id="300"/>
      <w:r w:rsidRPr="00687919">
        <w:rPr>
          <w:rFonts w:asciiTheme="minorHAnsi" w:hAnsiTheme="minorHAnsi" w:cstheme="minorHAnsi"/>
        </w:rPr>
        <w:t> </w:t>
      </w:r>
    </w:p>
    <w:p w14:paraId="201E2F8E" w14:textId="70104FA9" w:rsidR="00673E5F" w:rsidRPr="00687919" w:rsidRDefault="00673E5F" w:rsidP="00673E5F">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Die Schätzung der Durchmesser in 1/3 der Baumhöhe erfolgt durch das R package TapeS (</w:t>
      </w:r>
      <w:r w:rsidR="004A4263" w:rsidRPr="00687919">
        <w:rPr>
          <w:rFonts w:asciiTheme="minorHAnsi" w:hAnsiTheme="minorHAnsi" w:cstheme="minorHAnsi"/>
          <w:rPrChange w:id="301" w:author="Henriette Gercken" w:date="2023-05-30T15:49:00Z">
            <w:rPr/>
          </w:rPrChange>
        </w:rPr>
        <w:fldChar w:fldCharType="begin"/>
      </w:r>
      <w:r w:rsidR="004A4263" w:rsidRPr="00687919">
        <w:rPr>
          <w:rFonts w:asciiTheme="minorHAnsi" w:hAnsiTheme="minorHAnsi" w:cstheme="minorHAnsi"/>
          <w:rPrChange w:id="302" w:author="Henriette Gercken" w:date="2023-05-30T15:49:00Z">
            <w:rPr/>
          </w:rPrChange>
        </w:rPr>
        <w:instrText xml:space="preserve"> HYPERLINK "https://gitlab.com/vochr/tapes/-/tree/bba90ad32cf6bf7f938d79beec5adbbd8b774755" </w:instrText>
      </w:r>
      <w:ins w:id="303" w:author="Henriette Gercken" w:date="2023-06-15T14:21:00Z">
        <w:r w:rsidR="007F08C6" w:rsidRPr="00687919">
          <w:rPr>
            <w:rFonts w:asciiTheme="minorHAnsi" w:hAnsiTheme="minorHAnsi" w:cstheme="minorHAnsi"/>
            <w:rPrChange w:id="304" w:author="Henriette Gercken" w:date="2023-05-30T15:49:00Z">
              <w:rPr>
                <w:rFonts w:asciiTheme="minorHAnsi" w:hAnsiTheme="minorHAnsi" w:cstheme="minorHAnsi"/>
              </w:rPr>
            </w:rPrChange>
          </w:rPr>
        </w:r>
      </w:ins>
      <w:r w:rsidR="004A4263" w:rsidRPr="00687919">
        <w:rPr>
          <w:rPrChange w:id="305" w:author="Henriette Gercken" w:date="2023-05-30T15:49:00Z">
            <w:rPr>
              <w:rStyle w:val="Hyperlink"/>
              <w:rFonts w:asciiTheme="minorHAnsi" w:hAnsiTheme="minorHAnsi" w:cstheme="minorHAnsi"/>
              <w:color w:val="954F72"/>
              <w:shd w:val="clear" w:color="auto" w:fill="FFFFFF"/>
            </w:rPr>
          </w:rPrChange>
        </w:rPr>
        <w:fldChar w:fldCharType="separate"/>
      </w:r>
      <w:r w:rsidRPr="00687919">
        <w:rPr>
          <w:rStyle w:val="Hyperlink"/>
          <w:rFonts w:asciiTheme="minorHAnsi" w:hAnsiTheme="minorHAnsi" w:cstheme="minorHAnsi"/>
          <w:color w:val="954F72"/>
          <w:shd w:val="clear" w:color="auto" w:fill="FFFFFF"/>
        </w:rPr>
        <w:t>https://gitlab.com/vochr/tapes/-/tree/bba90ad32cf6bf7f938d79beec5adbbd8b774755</w:t>
      </w:r>
      <w:r w:rsidR="004A4263" w:rsidRPr="00687919">
        <w:rPr>
          <w:rStyle w:val="Hyperlink"/>
          <w:rFonts w:asciiTheme="minorHAnsi" w:hAnsiTheme="minorHAnsi" w:cstheme="minorHAnsi"/>
          <w:color w:val="954F72"/>
          <w:shd w:val="clear" w:color="auto" w:fill="FFFFFF"/>
          <w:rPrChange w:id="306" w:author="Henriette Gercken" w:date="2023-05-30T15:49:00Z">
            <w:rPr>
              <w:rStyle w:val="Hyperlink"/>
              <w:rFonts w:asciiTheme="minorHAnsi" w:hAnsiTheme="minorHAnsi" w:cstheme="minorHAnsi"/>
              <w:color w:val="954F72"/>
              <w:shd w:val="clear" w:color="auto" w:fill="FFFFFF"/>
            </w:rPr>
          </w:rPrChange>
        </w:rPr>
        <w:fldChar w:fldCharType="end"/>
      </w:r>
      <w:r w:rsidRPr="00687919">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41132909" w14:textId="77777777" w:rsidR="00673E5F" w:rsidRPr="00687919" w:rsidRDefault="00673E5F" w:rsidP="00673E5F">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171A1EEE" w14:textId="77777777" w:rsidR="00673E5F" w:rsidRPr="00687919" w:rsidRDefault="00673E5F" w:rsidP="00673E5F">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60215013" w14:textId="77777777" w:rsidR="00673E5F" w:rsidRPr="00687919" w:rsidRDefault="00673E5F" w:rsidP="00673E5F">
      <w:pPr>
        <w:rPr>
          <w:rFonts w:asciiTheme="minorHAnsi" w:hAnsiTheme="minorHAnsi" w:cstheme="minorHAnsi"/>
          <w:color w:val="000000"/>
          <w:sz w:val="24"/>
          <w:szCs w:val="24"/>
        </w:rPr>
      </w:pPr>
    </w:p>
    <w:p w14:paraId="7909CAE8" w14:textId="77777777" w:rsidR="00673E5F" w:rsidRPr="00687919" w:rsidRDefault="00673E5F" w:rsidP="00673E5F">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07BA169A" w14:textId="77777777" w:rsidR="00673E5F" w:rsidRPr="00687919" w:rsidRDefault="00673E5F" w:rsidP="00673E5F">
      <w:pPr>
        <w:rPr>
          <w:rFonts w:asciiTheme="minorHAnsi" w:hAnsiTheme="minorHAnsi" w:cstheme="minorHAnsi"/>
          <w:color w:val="000000"/>
          <w:sz w:val="24"/>
          <w:szCs w:val="24"/>
        </w:rPr>
      </w:pPr>
    </w:p>
    <w:p w14:paraId="0901D037" w14:textId="77777777" w:rsidR="00673E5F" w:rsidRPr="00687919" w:rsidRDefault="00673E5F" w:rsidP="00673E5F">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259D7F49" w14:textId="77777777" w:rsidR="00673E5F" w:rsidRPr="00687919" w:rsidRDefault="00673E5F" w:rsidP="00673E5F">
      <w:pPr>
        <w:rPr>
          <w:rFonts w:asciiTheme="minorHAnsi" w:hAnsiTheme="minorHAnsi" w:cstheme="minorHAnsi"/>
          <w:color w:val="000000"/>
          <w:sz w:val="24"/>
          <w:szCs w:val="24"/>
        </w:rPr>
      </w:pPr>
    </w:p>
    <w:p w14:paraId="2628DAEE" w14:textId="77777777" w:rsidR="00673E5F" w:rsidRPr="00687919" w:rsidRDefault="00673E5F" w:rsidP="00673E5F">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Hierfür wurden zunächst die Baumarten aus dem x_bart Liste gefiltert, welche einen übereinstimmenden botanischen namen in der TapeS Artenliste haben (SP_names[,bot_name] = TapeS_SP[, scientific]). Über die Einordnung der verbleibenden Arten wurde Einzelfallweise entschieden. Generell sind die Arten in x_bart zahlreicher und genauer aufgelistet. Die Einordnung erfolgte nach folgenden Kriterien: </w:t>
      </w:r>
    </w:p>
    <w:p w14:paraId="086393E9" w14:textId="77777777" w:rsidR="00673E5F" w:rsidRPr="00687919" w:rsidRDefault="00673E5F" w:rsidP="00673E5F">
      <w:pPr>
        <w:pStyle w:val="Listenabsatz"/>
        <w:numPr>
          <w:ilvl w:val="0"/>
          <w:numId w:val="10"/>
        </w:num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6F2E1501" w14:textId="77777777" w:rsidR="00673E5F" w:rsidRPr="00687919" w:rsidRDefault="00673E5F" w:rsidP="00673E5F">
      <w:pPr>
        <w:pStyle w:val="Listenabsatz"/>
        <w:numPr>
          <w:ilvl w:val="0"/>
          <w:numId w:val="10"/>
        </w:num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687919">
        <w:rPr>
          <w:rFonts w:asciiTheme="minorHAnsi" w:hAnsiTheme="minorHAnsi" w:cstheme="minorHAnsi"/>
          <w:i/>
          <w:iCs/>
          <w:color w:val="000000"/>
          <w:shd w:val="clear" w:color="auto" w:fill="FFFFFF"/>
        </w:rPr>
        <w:t>Genus spp.</w:t>
      </w:r>
      <w:r w:rsidRPr="00687919">
        <w:rPr>
          <w:rFonts w:asciiTheme="minorHAnsi" w:hAnsiTheme="minorHAnsi" w:cstheme="minorHAnsi"/>
          <w:color w:val="000000"/>
          <w:shd w:val="clear" w:color="auto" w:fill="FFFFFF"/>
        </w:rPr>
        <w:t xml:space="preserve"> Eingeordnet</w:t>
      </w:r>
    </w:p>
    <w:p w14:paraId="55E8AC84" w14:textId="77777777" w:rsidR="00673E5F" w:rsidRPr="00687919" w:rsidRDefault="00673E5F" w:rsidP="00673E5F">
      <w:pPr>
        <w:pStyle w:val="Listenabsatz"/>
        <w:ind w:left="719"/>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687919">
        <w:rPr>
          <w:rFonts w:asciiTheme="minorHAnsi" w:hAnsiTheme="minorHAnsi" w:cstheme="minorHAnsi"/>
          <w:color w:val="000000"/>
          <w:shd w:val="clear" w:color="auto" w:fill="FFFFFF"/>
        </w:rPr>
        <w:t>→ TapeS: Acer plataniodes, Acer pseudoplatanus, Acer campestre, Acer spp.</w:t>
      </w:r>
    </w:p>
    <w:p w14:paraId="5A2F262F" w14:textId="77777777" w:rsidR="00673E5F" w:rsidRPr="00687919" w:rsidRDefault="00673E5F" w:rsidP="00673E5F">
      <w:pPr>
        <w:pStyle w:val="Listenabsatz"/>
        <w:numPr>
          <w:ilvl w:val="0"/>
          <w:numId w:val="10"/>
        </w:num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5DD8B7EF" w14:textId="77777777" w:rsidR="00673E5F" w:rsidRPr="00687919" w:rsidRDefault="00673E5F" w:rsidP="00673E5F">
      <w:pPr>
        <w:pStyle w:val="Listenabsatz"/>
        <w:ind w:left="719"/>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lang w:val="en-GB"/>
        </w:rPr>
        <w:t xml:space="preserve">e.g. x_bart: Abies grandis, Abies alba, Abies amabilis, Abies cilicica, Abies spp., etc. </w:t>
      </w:r>
      <w:r w:rsidRPr="00687919">
        <w:rPr>
          <w:rFonts w:asciiTheme="minorHAnsi" w:hAnsiTheme="minorHAnsi" w:cstheme="minorHAnsi"/>
          <w:color w:val="000000"/>
          <w:shd w:val="clear" w:color="auto" w:fill="FFFFFF"/>
        </w:rPr>
        <w:t>→ TapeS: Abies grandis, Abies alba, Abies alba, Abies alba, …</w:t>
      </w:r>
    </w:p>
    <w:p w14:paraId="5E152403" w14:textId="77777777" w:rsidR="00673E5F" w:rsidRPr="00687919" w:rsidRDefault="00673E5F" w:rsidP="00673E5F">
      <w:pPr>
        <w:pStyle w:val="Listenabsatz"/>
        <w:numPr>
          <w:ilvl w:val="0"/>
          <w:numId w:val="10"/>
        </w:num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6C137F46" w14:textId="77777777" w:rsidR="00673E5F" w:rsidRPr="00687919" w:rsidRDefault="00673E5F" w:rsidP="00673E5F">
      <w:pPr>
        <w:pStyle w:val="Listenabsatz"/>
        <w:ind w:left="719"/>
        <w:rPr>
          <w:rFonts w:asciiTheme="minorHAnsi" w:hAnsiTheme="minorHAnsi" w:cstheme="minorHAnsi"/>
          <w:color w:val="000000"/>
          <w:shd w:val="clear" w:color="auto" w:fill="FFFFFF"/>
          <w:lang w:val="en-GB"/>
        </w:rPr>
      </w:pPr>
      <w:r w:rsidRPr="00687919">
        <w:rPr>
          <w:rFonts w:asciiTheme="minorHAnsi" w:hAnsiTheme="minorHAnsi" w:cstheme="minorHAnsi"/>
          <w:color w:val="000000"/>
          <w:shd w:val="clear" w:color="auto" w:fill="FFFFFF"/>
          <w:lang w:val="en-GB"/>
        </w:rPr>
        <w:t>e.g.: x_bart : Fagus sylvatica, Fagus orientalis, Fagus moesiaca → TapeS: Fagus sylvatica, Fagus sylvatica, …</w:t>
      </w:r>
    </w:p>
    <w:p w14:paraId="430687C2" w14:textId="77777777" w:rsidR="00673E5F" w:rsidRPr="00687919" w:rsidRDefault="00673E5F" w:rsidP="00673E5F">
      <w:pPr>
        <w:pStyle w:val="Listenabsatz"/>
        <w:numPr>
          <w:ilvl w:val="0"/>
          <w:numId w:val="10"/>
        </w:num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6C92E388" w14:textId="77777777" w:rsidR="00673E5F" w:rsidRPr="00687919" w:rsidRDefault="00673E5F" w:rsidP="00673E5F">
      <w:pPr>
        <w:pStyle w:val="Listenabsatz"/>
        <w:ind w:left="719"/>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lang w:val="en-GB"/>
        </w:rPr>
        <w:t xml:space="preserve">e.g.: x_bart: Tuja spp. </w:t>
      </w:r>
      <w:r w:rsidRPr="00687919">
        <w:rPr>
          <w:rFonts w:asciiTheme="minorHAnsi" w:hAnsiTheme="minorHAnsi" w:cstheme="minorHAnsi"/>
          <w:color w:val="000000"/>
          <w:shd w:val="clear" w:color="auto" w:fill="FFFFFF"/>
        </w:rPr>
        <w:t>→ TapeS: Thuja plicata</w:t>
      </w:r>
    </w:p>
    <w:p w14:paraId="5A2FD23D" w14:textId="77777777" w:rsidR="00673E5F" w:rsidRPr="00687919" w:rsidRDefault="00673E5F" w:rsidP="00673E5F">
      <w:pPr>
        <w:pStyle w:val="Listenabsatz"/>
        <w:numPr>
          <w:ilvl w:val="0"/>
          <w:numId w:val="10"/>
        </w:num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 xml:space="preserve">alle in x_bart gelisteten Arten und Geni, welche keine übereinstimmende Art oder Familie in TapeS gelistet haben, werden den Kategorien </w:t>
      </w:r>
      <w:r w:rsidRPr="00687919">
        <w:rPr>
          <w:rFonts w:asciiTheme="minorHAnsi" w:hAnsiTheme="minorHAnsi" w:cstheme="minorHAnsi"/>
          <w:i/>
          <w:iCs/>
          <w:color w:val="000000"/>
          <w:shd w:val="clear" w:color="auto" w:fill="FFFFFF"/>
        </w:rPr>
        <w:t>Magnoliopsida trees</w:t>
      </w:r>
      <w:r w:rsidRPr="00687919">
        <w:rPr>
          <w:rFonts w:asciiTheme="minorHAnsi" w:hAnsiTheme="minorHAnsi" w:cstheme="minorHAnsi"/>
          <w:color w:val="000000"/>
          <w:shd w:val="clear" w:color="auto" w:fill="FFFFFF"/>
        </w:rPr>
        <w:t xml:space="preserve"> (andere Laubholzarten) und </w:t>
      </w:r>
      <w:r w:rsidRPr="00687919">
        <w:rPr>
          <w:rFonts w:asciiTheme="minorHAnsi" w:hAnsiTheme="minorHAnsi" w:cstheme="minorHAnsi"/>
          <w:i/>
          <w:iCs/>
          <w:color w:val="000000"/>
          <w:shd w:val="clear" w:color="auto" w:fill="FFFFFF"/>
        </w:rPr>
        <w:t xml:space="preserve">Coniferales trees </w:t>
      </w:r>
      <w:r w:rsidRPr="00687919">
        <w:rPr>
          <w:rFonts w:asciiTheme="minorHAnsi" w:hAnsiTheme="minorHAnsi" w:cstheme="minorHAnsi"/>
          <w:color w:val="000000"/>
          <w:shd w:val="clear" w:color="auto" w:fill="FFFFFF"/>
        </w:rPr>
        <w:t>(andere Nadelholzarten)</w:t>
      </w:r>
    </w:p>
    <w:p w14:paraId="77A1557C" w14:textId="77777777" w:rsidR="00673E5F" w:rsidRPr="00687919" w:rsidRDefault="00673E5F" w:rsidP="00673E5F">
      <w:pPr>
        <w:spacing w:before="100" w:beforeAutospacing="1" w:line="276" w:lineRule="auto"/>
        <w:ind w:left="1134"/>
        <w:rPr>
          <w:rFonts w:asciiTheme="minorHAnsi" w:hAnsiTheme="minorHAnsi" w:cstheme="minorHAnsi"/>
          <w:color w:val="000000"/>
          <w:sz w:val="24"/>
          <w:szCs w:val="24"/>
        </w:rPr>
      </w:pPr>
    </w:p>
    <w:p w14:paraId="03596266" w14:textId="77777777" w:rsidR="00673E5F" w:rsidRPr="00687919" w:rsidRDefault="00673E5F" w:rsidP="00673E5F">
      <w:pPr>
        <w:pStyle w:val="berschrift3"/>
        <w:numPr>
          <w:ilvl w:val="2"/>
          <w:numId w:val="7"/>
        </w:numPr>
        <w:rPr>
          <w:rFonts w:asciiTheme="minorHAnsi" w:hAnsiTheme="minorHAnsi" w:cstheme="minorHAnsi"/>
        </w:rPr>
      </w:pPr>
      <w:bookmarkStart w:id="307" w:name="_Toc137731316"/>
      <w:r w:rsidRPr="00687919">
        <w:rPr>
          <w:rFonts w:asciiTheme="minorHAnsi" w:hAnsiTheme="minorHAnsi" w:cstheme="minorHAnsi"/>
        </w:rPr>
        <w:t>Einteilung in die Baumartengruppen der Biomassefunktionen</w:t>
      </w:r>
      <w:bookmarkEnd w:id="307"/>
    </w:p>
    <w:p w14:paraId="17208959"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Die Koeffizienten für die Biomassenfunktionen beziehen sich auf die Baumartengruppen </w:t>
      </w:r>
      <w:r w:rsidRPr="00687919">
        <w:rPr>
          <w:rFonts w:asciiTheme="minorHAnsi" w:hAnsiTheme="minorHAnsi" w:cstheme="minorHAnsi"/>
          <w:i/>
          <w:iCs/>
          <w:shd w:val="clear" w:color="auto" w:fill="FFFFFF"/>
        </w:rPr>
        <w:t>oak, beech, soft-hardwoods, pine, spruce</w:t>
      </w:r>
      <w:r w:rsidRPr="00687919">
        <w:rPr>
          <w:rFonts w:asciiTheme="minorHAnsi" w:hAnsiTheme="minorHAnsi" w:cstheme="minorHAnsi"/>
          <w:shd w:val="clear" w:color="auto" w:fill="FFFFFF"/>
        </w:rPr>
        <w:t>. Dementsprechend werden alle repräsentierten Baumarten in die genannten Kategorien eingeordnet (BWI_SP_group). </w:t>
      </w:r>
    </w:p>
    <w:p w14:paraId="5641C7D7"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Hierfür wurden die Baumartengruppen der BWI genutzt, welche alle erfassten Baumarten in die Gruppen </w:t>
      </w:r>
      <w:r w:rsidRPr="00687919">
        <w:rPr>
          <w:rFonts w:asciiTheme="minorHAnsi" w:hAnsiTheme="minorHAnsi" w:cstheme="minorHAnsi"/>
          <w:i/>
          <w:iCs/>
          <w:shd w:val="clear" w:color="auto" w:fill="FFFFFF"/>
        </w:rPr>
        <w:t>Eiche (Ei),Buche (Bu),</w:t>
      </w:r>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kurzer Lebensdauer (aLn</w:t>
      </w:r>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langer Lebensdauer (aLh),  Fichte (Fi), Tanne (Ta), Douglasie (Dgl), Kiefer (Ki), Lärche (Lae)</w:t>
      </w:r>
      <w:r w:rsidRPr="00687919">
        <w:rPr>
          <w:rFonts w:asciiTheme="minorHAnsi" w:hAnsiTheme="minorHAnsi" w:cstheme="minorHAnsi"/>
          <w:shd w:val="clear" w:color="auto" w:fill="FFFFFF"/>
        </w:rPr>
        <w:t> einordnen (Methodikband BWI, 2012):   </w:t>
      </w:r>
    </w:p>
    <w:p w14:paraId="349C58E6"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Eiche: alle Eichenarten (einschließlich Rot-Eiche) </w:t>
      </w:r>
    </w:p>
    <w:p w14:paraId="6D0B4891"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Buche, </w:t>
      </w:r>
    </w:p>
    <w:p w14:paraId="64EBDAC9"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Andere Laubbäume mit hoher Lebensdauer (aLh): Ahornarten, Ahornblättrige Pla- tane, Edelkastanie, Esche, Hainbuche, Lindenarten, Nussbaumarten, Robinie, Ross- kastanie, Speierling, Stechpalme, Ulme, Weißesche, </w:t>
      </w:r>
    </w:p>
    <w:p w14:paraId="47353174"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Andere Laubbäume mit niedriger Lebensdauer (aLn): Birkenarten, Elsbeere, Erlenar- ten, Pappelarten, Traubenkirsche-Arten, Vogelkirsche, Wildobst, alle weiteren Laub- baumarten, soweit sie nicht gesondert genannt sind, </w:t>
      </w:r>
    </w:p>
    <w:p w14:paraId="5EB70036"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Fichte: alle Fichtenarten und sonstige Nadelbäume außer Douglasie, Kiefer, Lärche, Tanne, </w:t>
      </w:r>
    </w:p>
    <w:p w14:paraId="2D9005FD"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Tanne: Weißtanne, Küstentanne und sonstige Tannen, </w:t>
      </w:r>
    </w:p>
    <w:p w14:paraId="094283BE"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Douglasie, </w:t>
      </w:r>
    </w:p>
    <w:p w14:paraId="57C4D8C7" w14:textId="77777777" w:rsidR="00673E5F" w:rsidRPr="00687919" w:rsidRDefault="00673E5F" w:rsidP="00673E5F">
      <w:pPr>
        <w:pStyle w:val="Listenabsatz"/>
        <w:numPr>
          <w:ilvl w:val="0"/>
          <w:numId w:val="10"/>
        </w:numPr>
        <w:rPr>
          <w:rFonts w:asciiTheme="minorHAnsi" w:hAnsiTheme="minorHAnsi" w:cstheme="minorHAnsi"/>
          <w:szCs w:val="21"/>
        </w:rPr>
      </w:pPr>
      <w:r w:rsidRPr="00687919">
        <w:rPr>
          <w:rFonts w:asciiTheme="minorHAnsi" w:hAnsiTheme="minorHAnsi" w:cstheme="minorHAnsi"/>
          <w:szCs w:val="21"/>
        </w:rPr>
        <w:t>Kiefer: alle Kiefernarten, </w:t>
      </w:r>
    </w:p>
    <w:p w14:paraId="35BD3272" w14:textId="77777777" w:rsidR="00673E5F" w:rsidRPr="00687919" w:rsidRDefault="00673E5F" w:rsidP="00673E5F">
      <w:pPr>
        <w:pStyle w:val="Listenabsatz"/>
        <w:numPr>
          <w:ilvl w:val="0"/>
          <w:numId w:val="10"/>
        </w:numPr>
        <w:rPr>
          <w:rFonts w:asciiTheme="minorHAnsi" w:hAnsiTheme="minorHAnsi" w:cstheme="minorHAnsi"/>
          <w:sz w:val="24"/>
          <w:szCs w:val="24"/>
        </w:rPr>
      </w:pPr>
      <w:r w:rsidRPr="00687919">
        <w:rPr>
          <w:rFonts w:asciiTheme="minorHAnsi" w:hAnsiTheme="minorHAnsi" w:cstheme="minorHAnsi"/>
          <w:szCs w:val="21"/>
        </w:rPr>
        <w:t>Lärche: alle Lärchenarten</w:t>
      </w:r>
      <w:r w:rsidRPr="00687919">
        <w:rPr>
          <w:rFonts w:asciiTheme="minorHAnsi" w:hAnsiTheme="minorHAnsi" w:cstheme="minorHAnsi"/>
          <w:sz w:val="24"/>
          <w:szCs w:val="24"/>
        </w:rPr>
        <w:t>. </w:t>
      </w:r>
    </w:p>
    <w:p w14:paraId="36450553"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Alle Baumarten welche unter die Kategorie </w:t>
      </w:r>
      <w:r w:rsidRPr="00687919">
        <w:rPr>
          <w:rFonts w:asciiTheme="minorHAnsi" w:hAnsiTheme="minorHAnsi" w:cstheme="minorHAnsi"/>
          <w:i/>
          <w:iCs/>
          <w:shd w:val="clear" w:color="auto" w:fill="FFFFFF"/>
        </w:rPr>
        <w:t>anderes Laubholz langer Lebensdauer</w:t>
      </w:r>
      <w:r w:rsidRPr="00687919">
        <w:rPr>
          <w:rFonts w:asciiTheme="minorHAnsi" w:hAnsiTheme="minorHAnsi" w:cstheme="minorHAnsi"/>
          <w:shd w:val="clear" w:color="auto" w:fill="FFFFFF"/>
        </w:rPr>
        <w:t xml:space="preserve"> (BWI_SP_group == aLh) fallen, sowie Bäume des Genus </w:t>
      </w:r>
      <w:r w:rsidRPr="00687919">
        <w:rPr>
          <w:rFonts w:asciiTheme="minorHAnsi" w:hAnsiTheme="minorHAnsi" w:cstheme="minorHAnsi"/>
          <w:i/>
          <w:iCs/>
          <w:shd w:val="clear" w:color="auto" w:fill="FFFFFF"/>
        </w:rPr>
        <w:t>Fagus</w:t>
      </w:r>
      <w:r w:rsidRPr="00687919">
        <w:rPr>
          <w:rFonts w:asciiTheme="minorHAnsi" w:hAnsiTheme="minorHAnsi" w:cstheme="minorHAnsi"/>
          <w:shd w:val="clear" w:color="auto" w:fill="FFFFFF"/>
        </w:rPr>
        <w:t xml:space="preserve">, wurden der Biomassenfunktionsartengruppe </w:t>
      </w:r>
      <w:r w:rsidRPr="00687919">
        <w:rPr>
          <w:rFonts w:asciiTheme="minorHAnsi" w:hAnsiTheme="minorHAnsi" w:cstheme="minorHAnsi"/>
          <w:i/>
          <w:iCs/>
          <w:shd w:val="clear" w:color="auto" w:fill="FFFFFF"/>
        </w:rPr>
        <w:t>beech (bu)</w:t>
      </w:r>
      <w:r w:rsidRPr="00687919">
        <w:rPr>
          <w:rFonts w:asciiTheme="minorHAnsi" w:hAnsiTheme="minorHAnsi" w:cstheme="minorHAnsi"/>
          <w:shd w:val="clear" w:color="auto" w:fill="FFFFFF"/>
        </w:rPr>
        <w:t xml:space="preserve"> zugeordnet (Bio_SP_group == bu). </w:t>
      </w:r>
    </w:p>
    <w:p w14:paraId="10EA06B0"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Alle Bäume des Genus </w:t>
      </w:r>
      <w:r w:rsidRPr="00687919">
        <w:rPr>
          <w:rFonts w:asciiTheme="minorHAnsi" w:hAnsiTheme="minorHAnsi" w:cstheme="minorHAnsi"/>
          <w:i/>
          <w:iCs/>
          <w:shd w:val="clear" w:color="auto" w:fill="FFFFFF"/>
        </w:rPr>
        <w:t>Quercus</w:t>
      </w:r>
      <w:r w:rsidRPr="00687919">
        <w:rPr>
          <w:rFonts w:asciiTheme="minorHAnsi" w:hAnsiTheme="minorHAnsi" w:cstheme="minorHAnsi"/>
          <w:shd w:val="clear" w:color="auto" w:fill="FFFFFF"/>
        </w:rPr>
        <w:t> wurden der Biomassenfunktionsartengruppe </w:t>
      </w:r>
      <w:r w:rsidRPr="00687919">
        <w:rPr>
          <w:rFonts w:asciiTheme="minorHAnsi" w:hAnsiTheme="minorHAnsi" w:cstheme="minorHAnsi"/>
          <w:i/>
          <w:iCs/>
          <w:shd w:val="clear" w:color="auto" w:fill="FFFFFF"/>
        </w:rPr>
        <w:t>oak (ei)</w:t>
      </w:r>
      <w:r w:rsidRPr="00687919">
        <w:rPr>
          <w:rFonts w:asciiTheme="minorHAnsi" w:hAnsiTheme="minorHAnsi" w:cstheme="minorHAnsi"/>
          <w:shd w:val="clear" w:color="auto" w:fill="FFFFFF"/>
        </w:rPr>
        <w:t xml:space="preserve"> zugeordnet (Bio_SP_group == ei). </w:t>
      </w:r>
    </w:p>
    <w:p w14:paraId="7D0F56FD"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Alle Laubbäume, welche keiner der zuvor genannten Biomassenfunktionsartengruppen zugeordnet werden können wurden der Kategorie </w:t>
      </w:r>
      <w:r w:rsidRPr="00687919">
        <w:rPr>
          <w:rFonts w:asciiTheme="minorHAnsi" w:hAnsiTheme="minorHAnsi" w:cstheme="minorHAnsi"/>
          <w:i/>
          <w:iCs/>
          <w:shd w:val="clear" w:color="auto" w:fill="FFFFFF"/>
        </w:rPr>
        <w:t>soft-hardwoods (shw)</w:t>
      </w:r>
      <w:r w:rsidRPr="00687919">
        <w:rPr>
          <w:rFonts w:asciiTheme="minorHAnsi" w:hAnsiTheme="minorHAnsi" w:cstheme="minorHAnsi"/>
          <w:shd w:val="clear" w:color="auto" w:fill="FFFFFF"/>
        </w:rPr>
        <w:t> zugeordnet. Nadelbäume des Genus </w:t>
      </w:r>
      <w:r w:rsidRPr="00687919">
        <w:rPr>
          <w:rFonts w:asciiTheme="minorHAnsi" w:hAnsiTheme="minorHAnsi" w:cstheme="minorHAnsi"/>
          <w:i/>
          <w:iCs/>
          <w:shd w:val="clear" w:color="auto" w:fill="FFFFFF"/>
        </w:rPr>
        <w:t>Pinus </w:t>
      </w:r>
      <w:r w:rsidRPr="00687919">
        <w:rPr>
          <w:rFonts w:asciiTheme="minorHAnsi" w:hAnsiTheme="minorHAnsi" w:cstheme="minorHAnsi"/>
          <w:shd w:val="clear" w:color="auto" w:fill="FFFFFF"/>
        </w:rPr>
        <w:t>und </w:t>
      </w:r>
      <w:r w:rsidRPr="00687919">
        <w:rPr>
          <w:rFonts w:asciiTheme="minorHAnsi" w:hAnsiTheme="minorHAnsi" w:cstheme="minorHAnsi"/>
          <w:i/>
          <w:iCs/>
          <w:shd w:val="clear" w:color="auto" w:fill="FFFFFF"/>
        </w:rPr>
        <w:t>Larix </w:t>
      </w:r>
      <w:r w:rsidRPr="00687919">
        <w:rPr>
          <w:rFonts w:asciiTheme="minorHAnsi" w:hAnsiTheme="minorHAnsi" w:cstheme="minorHAnsi"/>
          <w:shd w:val="clear" w:color="auto" w:fill="FFFFFF"/>
        </w:rPr>
        <w:t>wurden der Biomassenfunktion Baumartengruppe </w:t>
      </w:r>
      <w:r w:rsidRPr="00687919">
        <w:rPr>
          <w:rFonts w:asciiTheme="minorHAnsi" w:hAnsiTheme="minorHAnsi" w:cstheme="minorHAnsi"/>
          <w:i/>
          <w:iCs/>
          <w:shd w:val="clear" w:color="auto" w:fill="FFFFFF"/>
        </w:rPr>
        <w:t>pine (ki) </w:t>
      </w:r>
      <w:r w:rsidRPr="00687919">
        <w:rPr>
          <w:rFonts w:asciiTheme="minorHAnsi" w:hAnsiTheme="minorHAnsi" w:cstheme="minorHAnsi"/>
          <w:shd w:val="clear" w:color="auto" w:fill="FFFFFF"/>
        </w:rPr>
        <w:t xml:space="preserve">zugeordnet. </w:t>
      </w:r>
    </w:p>
    <w:p w14:paraId="50892BEF"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Die Biomasse für Fichten und alle anderen Nadelbaumarten wird mittels der Koeffizienten für </w:t>
      </w:r>
      <w:r w:rsidRPr="00687919">
        <w:rPr>
          <w:rFonts w:asciiTheme="minorHAnsi" w:hAnsiTheme="minorHAnsi" w:cstheme="minorHAnsi"/>
          <w:i/>
          <w:iCs/>
          <w:shd w:val="clear" w:color="auto" w:fill="FFFFFF"/>
        </w:rPr>
        <w:t>spruce (fi) </w:t>
      </w:r>
      <w:r w:rsidRPr="00687919">
        <w:rPr>
          <w:rFonts w:asciiTheme="minorHAnsi" w:hAnsiTheme="minorHAnsi" w:cstheme="minorHAnsi"/>
          <w:shd w:val="clear" w:color="auto" w:fill="FFFFFF"/>
        </w:rPr>
        <w:t>berechnet. </w:t>
      </w:r>
    </w:p>
    <w:p w14:paraId="39674BC3"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 xml:space="preserve">Hierfür wurde im SP_names eine Spalte (Bio_SP_group) erzeugt, welche folgend dem trees_total dataset - abhängig von den deutschen Abkürzungen (SP_codes)- hinzugefügt. </w:t>
      </w:r>
      <w:r w:rsidRPr="00687919">
        <w:rPr>
          <w:rFonts w:asciiTheme="minorHAnsi" w:hAnsiTheme="minorHAnsi" w:cstheme="minorHAnsi"/>
          <w:sz w:val="24"/>
          <w:szCs w:val="24"/>
          <w:shd w:val="clear" w:color="auto" w:fill="FFFFFF"/>
        </w:rPr>
        <w:t> </w:t>
      </w:r>
    </w:p>
    <w:p w14:paraId="4AD24CCF" w14:textId="77777777" w:rsidR="00673E5F" w:rsidRPr="00687919" w:rsidRDefault="00673E5F" w:rsidP="00673E5F">
      <w:pPr>
        <w:pStyle w:val="berschrift3"/>
        <w:numPr>
          <w:ilvl w:val="2"/>
          <w:numId w:val="7"/>
        </w:numPr>
        <w:rPr>
          <w:rFonts w:asciiTheme="minorHAnsi" w:hAnsiTheme="minorHAnsi" w:cstheme="minorHAnsi"/>
          <w:shd w:val="clear" w:color="auto" w:fill="FFFFFF"/>
        </w:rPr>
      </w:pPr>
      <w:bookmarkStart w:id="308" w:name="_Toc137731317"/>
      <w:r w:rsidRPr="00687919">
        <w:rPr>
          <w:rFonts w:asciiTheme="minorHAnsi" w:hAnsiTheme="minorHAnsi" w:cstheme="minorHAnsi"/>
          <w:shd w:val="clear" w:color="auto" w:fill="FFFFFF"/>
        </w:rPr>
        <w:t>Umgang mit fehlender Kompartimentierung in den Biomassefunktionen von Röhling et al</w:t>
      </w:r>
      <w:bookmarkEnd w:id="308"/>
    </w:p>
    <w:p w14:paraId="00D97A4B" w14:textId="77777777" w:rsidR="00673E5F" w:rsidRPr="00687919" w:rsidRDefault="00673E5F" w:rsidP="00673E5F">
      <w:pPr>
        <w:pStyle w:val="berschrift4"/>
        <w:numPr>
          <w:ilvl w:val="3"/>
          <w:numId w:val="7"/>
        </w:numPr>
        <w:rPr>
          <w:rFonts w:asciiTheme="minorHAnsi" w:hAnsiTheme="minorHAnsi" w:cstheme="minorHAnsi"/>
          <w:shd w:val="clear" w:color="auto" w:fill="FFFFFF"/>
        </w:rPr>
      </w:pPr>
      <w:r w:rsidRPr="00687919">
        <w:rPr>
          <w:rFonts w:asciiTheme="minorHAnsi" w:hAnsiTheme="minorHAnsi" w:cstheme="minorHAnsi"/>
          <w:shd w:val="clear" w:color="auto" w:fill="FFFFFF"/>
        </w:rPr>
        <w:t>Möglichkeiten zur nachträglichen Kompartimentierung</w:t>
      </w:r>
    </w:p>
    <w:p w14:paraId="32354199" w14:textId="77777777" w:rsidR="00673E5F" w:rsidRPr="00687919" w:rsidRDefault="00673E5F" w:rsidP="00673E5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sidRPr="00687919">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402266D2" w14:textId="77777777" w:rsidR="00673E5F" w:rsidRPr="00687919" w:rsidRDefault="00673E5F" w:rsidP="00673E5F">
      <w:pPr>
        <w:pStyle w:val="Listenabsatz"/>
        <w:numPr>
          <w:ilvl w:val="0"/>
          <w:numId w:val="11"/>
        </w:num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die in dem BDat Nachfolger TapeS hinterlegten Biomassefunktionen: </w:t>
      </w:r>
    </w:p>
    <w:p w14:paraId="02CF5C46" w14:textId="77777777" w:rsidR="00673E5F" w:rsidRPr="00687919" w:rsidRDefault="00673E5F" w:rsidP="00673E5F">
      <w:pPr>
        <w:pStyle w:val="Listenabsatz"/>
        <w:numPr>
          <w:ilvl w:val="1"/>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von Thünen-Instituts, FVA-BW: 71</w:t>
      </w:r>
    </w:p>
    <w:p w14:paraId="68139A48"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Daten die in die Modelle eingespeist werden stammen aus unterschiedlichen Studien mit unterschiedlichen sampling methods</w:t>
      </w:r>
    </w:p>
    <w:p w14:paraId="5312A67B"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Für die meisten waren keine Rohdaten verfügbar oder die verfügbaren Daten waren uneignet um weitere Kompartimente zu berechnen</w:t>
      </w:r>
    </w:p>
    <w:p w14:paraId="0D89A3DD"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74600D54"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23EC4AA0"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3AF7A063"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Modelle für die einzelnen Kompartimente wurden mittels non-linear seemingly unrealted regressions gefittet</w:t>
      </w:r>
    </w:p>
    <w:p w14:paraId="48D0BBA6"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TapeS enthält Biomassefunktionen für die Artengruppen: Fichte, Tanne, Douglasie, Kiefer, Buche, Eiche, Esche, Ahorn</w:t>
      </w:r>
    </w:p>
    <w:p w14:paraId="0ABBA64D"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Ein Ergebnis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berechnen, für Laubholz hingegen, wo wir auf die Formeln von Wutzler angewiesen sind, nicht zwingend auf eine komplexere Version der Modelle zurückgreifen müssen und trotzdem verhältnismäßig akkurate Ergebnisse zu erhalten. </w:t>
      </w:r>
    </w:p>
    <w:p w14:paraId="5BE78707"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Im Rahmen der TapeS Modellentwicklung und Analyse der Modelgüte wurden die predicten Biomassewerte in den Kompartimenten coarse wood </w:t>
      </w:r>
      <w:r w:rsidRPr="00687919">
        <w:rPr>
          <w:rFonts w:asciiTheme="minorHAnsi" w:hAnsiTheme="minorHAnsi" w:cstheme="minorHAnsi"/>
          <w:color w:val="000000"/>
          <w:sz w:val="24"/>
          <w:szCs w:val="24"/>
        </w:rPr>
        <w:lastRenderedPageBreak/>
        <w:t xml:space="preserve">+ bark, small wood, needles mit den correspondierenden für dasselbe Datenset predicteten Biomassen nach Wirth (2004) verglichen. Hierbei zeigt sich das Wirth die Werte tendenziell leicht überschätzt, besonders für medium sized trees. </w:t>
      </w:r>
    </w:p>
    <w:p w14:paraId="5C33F414" w14:textId="3CCCF763"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Die Formeln basieren auf den Biomassefunktionen nach Marklund, deren original Paper in Swedish nicht verfügbar ist. Aber lauf dieser Rpackage Documentation:</w:t>
      </w:r>
      <w:r w:rsidR="004A4263" w:rsidRPr="00687919">
        <w:rPr>
          <w:rFonts w:asciiTheme="minorHAnsi" w:hAnsiTheme="minorHAnsi" w:cstheme="minorHAnsi"/>
          <w:rPrChange w:id="309" w:author="Henriette Gercken" w:date="2023-05-30T15:49:00Z">
            <w:rPr/>
          </w:rPrChange>
        </w:rPr>
        <w:fldChar w:fldCharType="begin"/>
      </w:r>
      <w:r w:rsidR="004A4263" w:rsidRPr="00687919">
        <w:rPr>
          <w:rFonts w:asciiTheme="minorHAnsi" w:hAnsiTheme="minorHAnsi" w:cstheme="minorHAnsi"/>
          <w:rPrChange w:id="310" w:author="Henriette Gercken" w:date="2023-05-30T15:49:00Z">
            <w:rPr/>
          </w:rPrChange>
        </w:rPr>
        <w:instrText xml:space="preserve"> HYPERLINK "https://search.r-project.org/CRAN/refmans/sitreeE/html/biomass.birch.M1988.html" </w:instrText>
      </w:r>
      <w:ins w:id="311" w:author="Henriette Gercken" w:date="2023-06-15T14:21:00Z">
        <w:r w:rsidR="007F08C6" w:rsidRPr="00687919">
          <w:rPr>
            <w:rFonts w:asciiTheme="minorHAnsi" w:hAnsiTheme="minorHAnsi" w:cstheme="minorHAnsi"/>
            <w:rPrChange w:id="312" w:author="Henriette Gercken" w:date="2023-05-30T15:49:00Z">
              <w:rPr>
                <w:rFonts w:asciiTheme="minorHAnsi" w:hAnsiTheme="minorHAnsi" w:cstheme="minorHAnsi"/>
              </w:rPr>
            </w:rPrChange>
          </w:rPr>
        </w:r>
      </w:ins>
      <w:r w:rsidR="004A4263" w:rsidRPr="00687919">
        <w:rPr>
          <w:rPrChange w:id="313" w:author="Henriette Gercken" w:date="2023-05-30T15:49:00Z">
            <w:rPr>
              <w:rStyle w:val="Hyperlink"/>
              <w:rFonts w:asciiTheme="minorHAnsi" w:hAnsiTheme="minorHAnsi" w:cstheme="minorHAnsi"/>
              <w:sz w:val="24"/>
              <w:szCs w:val="24"/>
            </w:rPr>
          </w:rPrChange>
        </w:rPr>
        <w:fldChar w:fldCharType="separate"/>
      </w:r>
      <w:r w:rsidRPr="00687919">
        <w:rPr>
          <w:rStyle w:val="Hyperlink"/>
          <w:rFonts w:asciiTheme="minorHAnsi" w:hAnsiTheme="minorHAnsi" w:cstheme="minorHAnsi"/>
          <w:sz w:val="24"/>
          <w:szCs w:val="24"/>
        </w:rPr>
        <w:t>https://search.r-project.org/CRAN/refmans/sitreeE/html/biomass.birch.M1988.html</w:t>
      </w:r>
      <w:r w:rsidR="004A4263" w:rsidRPr="00687919">
        <w:rPr>
          <w:rStyle w:val="Hyperlink"/>
          <w:rFonts w:asciiTheme="minorHAnsi" w:hAnsiTheme="minorHAnsi" w:cstheme="minorHAnsi"/>
          <w:sz w:val="24"/>
          <w:szCs w:val="24"/>
          <w:rPrChange w:id="314" w:author="Henriette Gercken" w:date="2023-05-30T15:49:00Z">
            <w:rPr>
              <w:rStyle w:val="Hyperlink"/>
              <w:rFonts w:asciiTheme="minorHAnsi" w:hAnsiTheme="minorHAnsi" w:cstheme="minorHAnsi"/>
              <w:sz w:val="24"/>
              <w:szCs w:val="24"/>
            </w:rPr>
          </w:rPrChange>
        </w:rPr>
        <w:fldChar w:fldCharType="end"/>
      </w:r>
      <w:r w:rsidRPr="00687919">
        <w:rPr>
          <w:rFonts w:asciiTheme="minorHAnsi" w:hAnsiTheme="minorHAnsi" w:cstheme="minorHAnsi"/>
          <w:color w:val="000000"/>
          <w:sz w:val="24"/>
          <w:szCs w:val="24"/>
        </w:rPr>
        <w:t xml:space="preserve"> ermöglichen die Funktionen: „</w:t>
      </w:r>
      <w:r w:rsidRPr="00687919">
        <w:rPr>
          <w:rFonts w:asciiTheme="minorHAnsi" w:hAnsiTheme="minorHAnsi" w:cstheme="minorHAnsi"/>
          <w:rPrChange w:id="315" w:author="Henriette Gercken" w:date="2023-05-30T15:49:00Z">
            <w:rPr/>
          </w:rPrChange>
        </w:rPr>
        <w:t xml:space="preserve">a data.frame with the following biomass components in kg: living.branches, dead.branches, stem.wood, stump.roots, bark, usoil, rot1, rot2, and foliage“ </w:t>
      </w:r>
    </w:p>
    <w:p w14:paraId="5027899E" w14:textId="77777777" w:rsidR="00673E5F" w:rsidRPr="00687919" w:rsidRDefault="00673E5F" w:rsidP="00673E5F">
      <w:pPr>
        <w:pStyle w:val="Listenabsatz"/>
        <w:spacing w:before="100" w:beforeAutospacing="1" w:after="142" w:line="276" w:lineRule="auto"/>
        <w:ind w:left="2159"/>
        <w:rPr>
          <w:rFonts w:asciiTheme="minorHAnsi" w:hAnsiTheme="minorHAnsi" w:cstheme="minorHAnsi"/>
          <w:color w:val="000000"/>
          <w:sz w:val="24"/>
          <w:szCs w:val="24"/>
        </w:rPr>
      </w:pPr>
    </w:p>
    <w:p w14:paraId="17D750E3" w14:textId="77777777" w:rsidR="00673E5F" w:rsidRPr="00687919" w:rsidRDefault="00673E5F" w:rsidP="00673E5F">
      <w:pPr>
        <w:pStyle w:val="Listenabsatz"/>
        <w:numPr>
          <w:ilvl w:val="0"/>
          <w:numId w:val="11"/>
        </w:num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Die Biomassefunktionen hervorgehend aus: </w:t>
      </w:r>
      <w:r w:rsidRPr="00687919">
        <w:rPr>
          <w:rFonts w:asciiTheme="minorHAnsi" w:hAnsiTheme="minorHAnsi" w:cstheme="minorHAnsi"/>
        </w:rPr>
        <w:t xml:space="preserve"> </w:t>
      </w:r>
    </w:p>
    <w:p w14:paraId="3A46C9D1" w14:textId="1E3B6782" w:rsidR="00673E5F" w:rsidRPr="00687919" w:rsidRDefault="00673E5F" w:rsidP="00673E5F">
      <w:pPr>
        <w:pStyle w:val="Listenabsatz"/>
        <w:numPr>
          <w:ilvl w:val="2"/>
          <w:numId w:val="11"/>
        </w:numPr>
        <w:spacing w:before="100" w:beforeAutospacing="1" w:after="142" w:line="276" w:lineRule="auto"/>
        <w:rPr>
          <w:rStyle w:val="Hyperlink"/>
          <w:rFonts w:asciiTheme="minorHAnsi" w:hAnsiTheme="minorHAnsi" w:cstheme="minorHAnsi"/>
          <w:color w:val="000000"/>
          <w:rPrChange w:id="316" w:author="Henriette Gercken" w:date="2023-05-30T15:49:00Z">
            <w:rPr>
              <w:rStyle w:val="Hyperlink"/>
              <w:color w:val="000000"/>
            </w:rPr>
          </w:rPrChange>
        </w:rPr>
      </w:pPr>
      <w:r w:rsidRPr="00687919">
        <w:rPr>
          <w:rFonts w:asciiTheme="minorHAnsi" w:hAnsiTheme="minorHAnsi" w:cstheme="minorHAnsi"/>
          <w:rPrChange w:id="317" w:author="Henriette Gercken" w:date="2023-05-30T15:49:00Z">
            <w:rPr>
              <w:rFonts w:asciiTheme="minorHAnsi" w:hAnsiTheme="minorHAnsi" w:cstheme="minorHAnsi"/>
              <w:color w:val="0000FF" w:themeColor="hyperlink"/>
              <w:u w:val="single"/>
            </w:rPr>
          </w:rPrChange>
        </w:rPr>
        <w:t xml:space="preserve">Biomassefunktionen an BWI-Punkten, Christian </w:t>
      </w:r>
      <w:r w:rsidRPr="00687919">
        <w:rPr>
          <w:rFonts w:asciiTheme="minorHAnsi" w:hAnsiTheme="minorHAnsi" w:cstheme="minorHAnsi"/>
        </w:rPr>
        <w:t xml:space="preserve">Vonderach Forstliche Versuchs- und Forschungsanstalt Baden-Württemberg, Abt. Biometrie und Informatik, 2018, </w:t>
      </w:r>
      <w:r w:rsidR="004A4263" w:rsidRPr="00687919">
        <w:rPr>
          <w:rFonts w:asciiTheme="minorHAnsi" w:hAnsiTheme="minorHAnsi" w:cstheme="minorHAnsi"/>
          <w:rPrChange w:id="318" w:author="Henriette Gercken" w:date="2023-05-30T15:49:00Z">
            <w:rPr/>
          </w:rPrChange>
        </w:rPr>
        <w:fldChar w:fldCharType="begin"/>
      </w:r>
      <w:r w:rsidR="004A4263" w:rsidRPr="00687919">
        <w:rPr>
          <w:rFonts w:asciiTheme="minorHAnsi" w:hAnsiTheme="minorHAnsi" w:cstheme="minorHAnsi"/>
          <w:rPrChange w:id="319" w:author="Henriette Gercken" w:date="2023-05-30T15:49:00Z">
            <w:rPr/>
          </w:rPrChange>
        </w:rPr>
        <w:instrText xml:space="preserve"> HYPERLINK "file:///O:\\a7bze\\ZZ_BZE3_Bestand_Auswertung\\Literatur\\EnNa_2018___FFF_H_101_Holznutzung_Naehrstoffnachhaltigkeit.pdf" </w:instrText>
      </w:r>
      <w:ins w:id="320" w:author="Henriette Gercken" w:date="2023-06-15T14:21:00Z">
        <w:r w:rsidR="007F08C6" w:rsidRPr="00687919">
          <w:rPr>
            <w:rFonts w:asciiTheme="minorHAnsi" w:hAnsiTheme="minorHAnsi" w:cstheme="minorHAnsi"/>
            <w:rPrChange w:id="321" w:author="Henriette Gercken" w:date="2023-05-30T15:49:00Z">
              <w:rPr>
                <w:rFonts w:asciiTheme="minorHAnsi" w:hAnsiTheme="minorHAnsi" w:cstheme="minorHAnsi"/>
              </w:rPr>
            </w:rPrChange>
          </w:rPr>
        </w:r>
      </w:ins>
      <w:r w:rsidR="004A4263" w:rsidRPr="00687919">
        <w:rPr>
          <w:rPrChange w:id="322" w:author="Henriette Gercken" w:date="2023-05-30T15:49:00Z">
            <w:rPr>
              <w:rStyle w:val="Hyperlink"/>
              <w:rFonts w:asciiTheme="minorHAnsi" w:hAnsiTheme="minorHAnsi" w:cstheme="minorHAnsi"/>
            </w:rPr>
          </w:rPrChange>
        </w:rPr>
        <w:fldChar w:fldCharType="separate"/>
      </w:r>
      <w:r w:rsidRPr="00687919">
        <w:rPr>
          <w:rStyle w:val="Hyperlink"/>
          <w:rFonts w:asciiTheme="minorHAnsi" w:hAnsiTheme="minorHAnsi" w:cstheme="minorHAnsi"/>
        </w:rPr>
        <w:t>EnNa_2018___FFF_H_101_Holznutzung_Naehrstoffnachhaltigkeit.pdf</w:t>
      </w:r>
      <w:r w:rsidR="004A4263" w:rsidRPr="00687919">
        <w:rPr>
          <w:rStyle w:val="Hyperlink"/>
          <w:rFonts w:asciiTheme="minorHAnsi" w:hAnsiTheme="minorHAnsi" w:cstheme="minorHAnsi"/>
          <w:rPrChange w:id="323" w:author="Henriette Gercken" w:date="2023-05-30T15:49:00Z">
            <w:rPr>
              <w:rStyle w:val="Hyperlink"/>
              <w:rFonts w:asciiTheme="minorHAnsi" w:hAnsiTheme="minorHAnsi" w:cstheme="minorHAnsi"/>
            </w:rPr>
          </w:rPrChange>
        </w:rPr>
        <w:fldChar w:fldCharType="end"/>
      </w:r>
    </w:p>
    <w:p w14:paraId="48B916FD"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rPrChange w:id="324" w:author="Henriette Gercken" w:date="2023-05-30T15:49:00Z">
            <w:rPr/>
          </w:rPrChange>
        </w:rPr>
      </w:pPr>
      <w:r w:rsidRPr="00687919">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7FB3CD5C" w14:textId="77777777" w:rsidR="00673E5F" w:rsidRPr="00687919" w:rsidRDefault="00673E5F"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Generell liegen die Biomasseschätzungen nach Vondernach leicht über denen von THGI/ BWI oder TapeS</w:t>
      </w:r>
    </w:p>
    <w:p w14:paraId="2FDA4061" w14:textId="77777777" w:rsidR="00673E5F" w:rsidRPr="00687919" w:rsidRDefault="00673E5F" w:rsidP="00673E5F">
      <w:pPr>
        <w:pStyle w:val="Listenabsatz"/>
        <w:numPr>
          <w:ilvl w:val="0"/>
          <w:numId w:val="11"/>
        </w:num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62E489C0" w14:textId="67FEB832" w:rsidR="00673E5F" w:rsidRPr="00687919" w:rsidRDefault="004A4263" w:rsidP="00673E5F">
      <w:pPr>
        <w:pStyle w:val="Listenabsatz"/>
        <w:numPr>
          <w:ilvl w:val="2"/>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rPrChange w:id="325" w:author="Henriette Gercken" w:date="2023-05-30T15:49:00Z">
            <w:rPr/>
          </w:rPrChange>
        </w:rPr>
        <w:fldChar w:fldCharType="begin"/>
      </w:r>
      <w:r w:rsidRPr="00687919">
        <w:rPr>
          <w:rFonts w:asciiTheme="minorHAnsi" w:hAnsiTheme="minorHAnsi" w:cstheme="minorHAnsi"/>
          <w:rPrChange w:id="326" w:author="Henriette Gercken" w:date="2023-05-30T15:49:00Z">
            <w:rPr/>
          </w:rPrChange>
        </w:rPr>
        <w:instrText xml:space="preserve"> HYPERLINK "https://www.researchgate.net/publication/42089705_Generic_biomass_functions_for_Common_beech_Fagus_sylvatica_in_Central_Europe_Predictions_and_components_of_uncertainty" </w:instrText>
      </w:r>
      <w:ins w:id="327" w:author="Henriette Gercken" w:date="2023-06-15T14:21:00Z">
        <w:r w:rsidR="007F08C6" w:rsidRPr="00687919">
          <w:rPr>
            <w:rFonts w:asciiTheme="minorHAnsi" w:hAnsiTheme="minorHAnsi" w:cstheme="minorHAnsi"/>
            <w:rPrChange w:id="328" w:author="Henriette Gercken" w:date="2023-05-30T15:49:00Z">
              <w:rPr>
                <w:rFonts w:asciiTheme="minorHAnsi" w:hAnsiTheme="minorHAnsi" w:cstheme="minorHAnsi"/>
              </w:rPr>
            </w:rPrChange>
          </w:rPr>
        </w:r>
      </w:ins>
      <w:r w:rsidRPr="00687919">
        <w:rPr>
          <w:rPrChange w:id="329" w:author="Henriette Gercken" w:date="2023-05-30T15:49:00Z">
            <w:rPr>
              <w:rStyle w:val="Hyperlink"/>
              <w:rFonts w:asciiTheme="minorHAnsi" w:hAnsiTheme="minorHAnsi" w:cstheme="minorHAnsi"/>
            </w:rPr>
          </w:rPrChange>
        </w:rPr>
        <w:fldChar w:fldCharType="separate"/>
      </w:r>
      <w:r w:rsidR="00673E5F" w:rsidRPr="00687919">
        <w:rPr>
          <w:rStyle w:val="Hyperlink"/>
          <w:rFonts w:asciiTheme="minorHAnsi" w:hAnsiTheme="minorHAnsi" w:cstheme="minorHAnsi"/>
        </w:rPr>
        <w:t>https://www.researchgate.net/publication/42089705_Generic_biomass_functions_for_Common_beech_Fagus_sylvatica_in_Central_Europe_Predictions_and_components_of_uncertainty</w:t>
      </w:r>
      <w:r w:rsidRPr="00687919">
        <w:rPr>
          <w:rStyle w:val="Hyperlink"/>
          <w:rFonts w:asciiTheme="minorHAnsi" w:hAnsiTheme="minorHAnsi" w:cstheme="minorHAnsi"/>
          <w:rPrChange w:id="330" w:author="Henriette Gercken" w:date="2023-05-30T15:49:00Z">
            <w:rPr>
              <w:rStyle w:val="Hyperlink"/>
              <w:rFonts w:asciiTheme="minorHAnsi" w:hAnsiTheme="minorHAnsi" w:cstheme="minorHAnsi"/>
            </w:rPr>
          </w:rPrChange>
        </w:rPr>
        <w:fldChar w:fldCharType="end"/>
      </w:r>
    </w:p>
    <w:p w14:paraId="748573A6" w14:textId="31ED4B6E" w:rsidR="00673E5F" w:rsidRPr="00687919" w:rsidRDefault="004A4263" w:rsidP="00673E5F">
      <w:pPr>
        <w:pStyle w:val="Listenabsatz"/>
        <w:numPr>
          <w:ilvl w:val="2"/>
          <w:numId w:val="11"/>
        </w:numPr>
        <w:spacing w:before="100" w:beforeAutospacing="1" w:after="142" w:line="276" w:lineRule="auto"/>
        <w:rPr>
          <w:rStyle w:val="Hyperlink"/>
          <w:rFonts w:asciiTheme="minorHAnsi" w:hAnsiTheme="minorHAnsi" w:cstheme="minorHAnsi"/>
          <w:color w:val="000000"/>
          <w:rPrChange w:id="331" w:author="Henriette Gercken" w:date="2023-05-30T15:49:00Z">
            <w:rPr>
              <w:rStyle w:val="Hyperlink"/>
              <w:color w:val="000000"/>
            </w:rPr>
          </w:rPrChange>
        </w:rPr>
      </w:pPr>
      <w:r w:rsidRPr="00687919">
        <w:rPr>
          <w:rFonts w:asciiTheme="minorHAnsi" w:hAnsiTheme="minorHAnsi" w:cstheme="minorHAnsi"/>
          <w:rPrChange w:id="332" w:author="Henriette Gercken" w:date="2023-05-30T15:49:00Z">
            <w:rPr/>
          </w:rPrChange>
        </w:rPr>
        <w:fldChar w:fldCharType="begin"/>
      </w:r>
      <w:r w:rsidRPr="00687919">
        <w:rPr>
          <w:rFonts w:asciiTheme="minorHAnsi" w:hAnsiTheme="minorHAnsi" w:cstheme="minorHAnsi"/>
          <w:rPrChange w:id="333" w:author="Henriette Gercken" w:date="2023-05-30T15:49:00Z">
            <w:rPr/>
          </w:rPrChange>
        </w:rPr>
        <w:instrText xml:space="preserve"> HYPERLINK "https://www.researchgate.net/publication/8959167_Generic_biomass_functions_for_Norway_spruce_in_Central_Europe_-_A_meta-analysis_approach_toward_prediction_and_uncertainty_estimation" </w:instrText>
      </w:r>
      <w:ins w:id="334" w:author="Henriette Gercken" w:date="2023-06-15T14:21:00Z">
        <w:r w:rsidR="007F08C6" w:rsidRPr="00687919">
          <w:rPr>
            <w:rFonts w:asciiTheme="minorHAnsi" w:hAnsiTheme="minorHAnsi" w:cstheme="minorHAnsi"/>
            <w:rPrChange w:id="335" w:author="Henriette Gercken" w:date="2023-05-30T15:49:00Z">
              <w:rPr>
                <w:rFonts w:asciiTheme="minorHAnsi" w:hAnsiTheme="minorHAnsi" w:cstheme="minorHAnsi"/>
              </w:rPr>
            </w:rPrChange>
          </w:rPr>
        </w:r>
      </w:ins>
      <w:r w:rsidRPr="00687919">
        <w:rPr>
          <w:rPrChange w:id="336" w:author="Henriette Gercken" w:date="2023-05-30T15:49:00Z">
            <w:rPr>
              <w:rStyle w:val="Hyperlink"/>
              <w:rFonts w:asciiTheme="minorHAnsi" w:hAnsiTheme="minorHAnsi" w:cstheme="minorHAnsi"/>
            </w:rPr>
          </w:rPrChange>
        </w:rPr>
        <w:fldChar w:fldCharType="separate"/>
      </w:r>
      <w:r w:rsidR="00673E5F" w:rsidRPr="00687919">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r w:rsidRPr="00687919">
        <w:rPr>
          <w:rStyle w:val="Hyperlink"/>
          <w:rFonts w:asciiTheme="minorHAnsi" w:hAnsiTheme="minorHAnsi" w:cstheme="minorHAnsi"/>
          <w:rPrChange w:id="337" w:author="Henriette Gercken" w:date="2023-05-30T15:49:00Z">
            <w:rPr>
              <w:rStyle w:val="Hyperlink"/>
              <w:rFonts w:asciiTheme="minorHAnsi" w:hAnsiTheme="minorHAnsi" w:cstheme="minorHAnsi"/>
            </w:rPr>
          </w:rPrChange>
        </w:rPr>
        <w:fldChar w:fldCharType="end"/>
      </w:r>
    </w:p>
    <w:p w14:paraId="3EB28C89" w14:textId="77777777" w:rsidR="00673E5F" w:rsidRPr="00687919" w:rsidRDefault="00673E5F" w:rsidP="00673E5F">
      <w:pPr>
        <w:pStyle w:val="Listenabsatz"/>
        <w:numPr>
          <w:ilvl w:val="3"/>
          <w:numId w:val="11"/>
        </w:numPr>
        <w:spacing w:before="100" w:beforeAutospacing="1" w:after="142" w:line="276" w:lineRule="auto"/>
        <w:rPr>
          <w:rFonts w:asciiTheme="minorHAnsi" w:hAnsiTheme="minorHAnsi" w:cstheme="minorHAnsi"/>
          <w:rPrChange w:id="338" w:author="Henriette Gercken" w:date="2023-05-30T15:49:00Z">
            <w:rPr/>
          </w:rPrChange>
        </w:rPr>
      </w:pPr>
      <w:r w:rsidRPr="00687919">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62C62687" w14:textId="77777777" w:rsidR="00673E5F" w:rsidRPr="00687919" w:rsidRDefault="00673E5F" w:rsidP="00673E5F">
      <w:pPr>
        <w:pStyle w:val="Listenabsatz"/>
        <w:numPr>
          <w:ilvl w:val="3"/>
          <w:numId w:val="11"/>
        </w:numPr>
        <w:spacing w:before="100" w:beforeAutospacing="1" w:after="142" w:line="276"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66C1032D" w14:textId="35CEC080" w:rsidR="00673E5F" w:rsidRPr="00687919" w:rsidRDefault="00673E5F" w:rsidP="00673E5F">
      <w:pPr>
        <w:keepNext/>
        <w:spacing w:before="100" w:beforeAutospacing="1" w:after="142" w:line="276" w:lineRule="auto"/>
        <w:ind w:left="1134"/>
        <w:rPr>
          <w:rFonts w:asciiTheme="minorHAnsi" w:hAnsiTheme="minorHAnsi" w:cstheme="minorHAnsi"/>
        </w:rPr>
      </w:pPr>
      <w:r w:rsidRPr="00E658DA">
        <w:rPr>
          <w:rFonts w:asciiTheme="minorHAnsi" w:hAnsiTheme="minorHAnsi" w:cstheme="minorHAnsi"/>
          <w:noProof/>
        </w:rPr>
        <w:lastRenderedPageBreak/>
        <w:drawing>
          <wp:inline distT="0" distB="0" distL="0" distR="0" wp14:anchorId="40A93D17" wp14:editId="40707895">
            <wp:extent cx="8460105" cy="25520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4">
                      <a:extLst>
                        <a:ext uri="{28A0092B-C50C-407E-A947-70E740481C1C}">
                          <a14:useLocalDpi xmlns:a14="http://schemas.microsoft.com/office/drawing/2010/main" val="0"/>
                        </a:ext>
                      </a:extLst>
                    </a:blip>
                    <a:srcRect l="4138" t="11615" r="2576" b="13451"/>
                    <a:stretch>
                      <a:fillRect/>
                    </a:stretch>
                  </pic:blipFill>
                  <pic:spPr bwMode="auto">
                    <a:xfrm>
                      <a:off x="0" y="0"/>
                      <a:ext cx="8460105" cy="2552065"/>
                    </a:xfrm>
                    <a:prstGeom prst="rect">
                      <a:avLst/>
                    </a:prstGeom>
                    <a:noFill/>
                    <a:ln>
                      <a:noFill/>
                    </a:ln>
                  </pic:spPr>
                </pic:pic>
              </a:graphicData>
            </a:graphic>
          </wp:inline>
        </w:drawing>
      </w:r>
    </w:p>
    <w:p w14:paraId="15A3B209" w14:textId="63DFAF6F" w:rsidR="00673E5F" w:rsidRPr="00687919" w:rsidRDefault="00673E5F" w:rsidP="00673E5F">
      <w:pPr>
        <w:pStyle w:val="Beschriftung"/>
        <w:ind w:left="1134"/>
        <w:rPr>
          <w:rFonts w:asciiTheme="minorHAnsi" w:hAnsiTheme="minorHAnsi" w:cstheme="minorHAnsi"/>
          <w:color w:val="000000"/>
          <w:sz w:val="24"/>
          <w:szCs w:val="24"/>
        </w:rPr>
      </w:pPr>
      <w:r w:rsidRPr="00687919">
        <w:rPr>
          <w:rFonts w:asciiTheme="minorHAnsi" w:hAnsiTheme="minorHAnsi" w:cstheme="minorHAnsi"/>
        </w:rPr>
        <w:t xml:space="preserve">Abbildung </w:t>
      </w:r>
      <w:ins w:id="339" w:author="JB" w:date="2023-06-01T08:29:00Z">
        <w:r w:rsidR="00CC06E8">
          <w:rPr>
            <w:rFonts w:asciiTheme="minorHAnsi" w:hAnsiTheme="minorHAnsi" w:cstheme="minorHAnsi"/>
          </w:rPr>
          <w:fldChar w:fldCharType="begin"/>
        </w:r>
        <w:r w:rsidR="00CC06E8">
          <w:rPr>
            <w:rFonts w:asciiTheme="minorHAnsi" w:hAnsiTheme="minorHAnsi" w:cstheme="minorHAnsi"/>
          </w:rPr>
          <w:instrText xml:space="preserve"> SEQ Abbildung \* ARABIC </w:instrText>
        </w:r>
      </w:ins>
      <w:r w:rsidR="00CC06E8">
        <w:rPr>
          <w:rFonts w:asciiTheme="minorHAnsi" w:hAnsiTheme="minorHAnsi" w:cstheme="minorHAnsi"/>
        </w:rPr>
        <w:fldChar w:fldCharType="separate"/>
      </w:r>
      <w:ins w:id="340" w:author="Henriette Gercken" w:date="2023-06-15T14:21:00Z">
        <w:r w:rsidR="007F08C6">
          <w:rPr>
            <w:rFonts w:asciiTheme="minorHAnsi" w:hAnsiTheme="minorHAnsi" w:cstheme="minorHAnsi"/>
          </w:rPr>
          <w:t>1</w:t>
        </w:r>
      </w:ins>
      <w:ins w:id="341" w:author="JB" w:date="2023-06-01T08:29:00Z">
        <w:r w:rsidR="00CC06E8">
          <w:rPr>
            <w:rFonts w:asciiTheme="minorHAnsi" w:hAnsiTheme="minorHAnsi" w:cstheme="minorHAnsi"/>
          </w:rPr>
          <w:fldChar w:fldCharType="end"/>
        </w:r>
      </w:ins>
      <w:del w:id="342" w:author="JB" w:date="2023-06-01T08:29:00Z">
        <w:r w:rsidRPr="00E658DA" w:rsidDel="00CC06E8">
          <w:rPr>
            <w:rFonts w:asciiTheme="minorHAnsi" w:hAnsiTheme="minorHAnsi" w:cstheme="minorHAnsi"/>
            <w:noProof w:val="0"/>
          </w:rPr>
          <w:fldChar w:fldCharType="begin"/>
        </w:r>
        <w:r w:rsidRPr="00687919" w:rsidDel="00CC06E8">
          <w:rPr>
            <w:rFonts w:asciiTheme="minorHAnsi" w:hAnsiTheme="minorHAnsi" w:cstheme="minorHAnsi"/>
          </w:rPr>
          <w:delInstrText xml:space="preserve"> SEQ Abbildung \* ARABIC </w:delInstrText>
        </w:r>
        <w:r w:rsidRPr="00E658DA" w:rsidDel="00CC06E8">
          <w:rPr>
            <w:rFonts w:asciiTheme="minorHAnsi" w:hAnsiTheme="minorHAnsi" w:cstheme="minorHAnsi"/>
            <w:noProof w:val="0"/>
            <w:rPrChange w:id="343" w:author="Henriette Gercken" w:date="2023-05-30T15:49:00Z">
              <w:rPr>
                <w:rFonts w:asciiTheme="minorHAnsi" w:hAnsiTheme="minorHAnsi" w:cstheme="minorHAnsi"/>
              </w:rPr>
            </w:rPrChange>
          </w:rPr>
          <w:fldChar w:fldCharType="separate"/>
        </w:r>
        <w:r w:rsidRPr="00687919" w:rsidDel="00CC06E8">
          <w:rPr>
            <w:rFonts w:asciiTheme="minorHAnsi" w:hAnsiTheme="minorHAnsi" w:cstheme="minorHAnsi"/>
          </w:rPr>
          <w:delText>1</w:delText>
        </w:r>
        <w:r w:rsidRPr="00E658DA" w:rsidDel="00CC06E8">
          <w:rPr>
            <w:rFonts w:asciiTheme="minorHAnsi" w:hAnsiTheme="minorHAnsi" w:cstheme="minorHAnsi"/>
          </w:rPr>
          <w:fldChar w:fldCharType="end"/>
        </w:r>
      </w:del>
      <w:r w:rsidRPr="00687919">
        <w:rPr>
          <w:rFonts w:asciiTheme="minorHAnsi" w:hAnsiTheme="minorHAnsi" w:cstheme="minorHAnsi"/>
        </w:rPr>
        <w:t xml:space="preserve"> Kompartimente und Quellen für die entsprechenden Biomassefunktionen</w:t>
      </w:r>
    </w:p>
    <w:p w14:paraId="43F1D132"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Der Vergleich der berechneten Biomasse gemäß Treibhausgasinventur (GHGI) mit TapeS, Wutzler &amp; Wirth und Vondernach zeigt, dass die geringsten Unterschiede zwischen TapeS und GHGI bestehen. Daher wird die Nachträgliche Kompartimentierung mittels TapeS vorgenommen. </w:t>
      </w:r>
    </w:p>
    <w:p w14:paraId="2EF34168"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Für die konkrete Berechnung der Biomasse in den jeweiligen Kompartimenten wird folgendermaßen vorgegangen: </w:t>
      </w:r>
    </w:p>
    <w:p w14:paraId="45210F3E" w14:textId="77777777" w:rsidR="00673E5F" w:rsidRPr="00687919" w:rsidRDefault="00673E5F" w:rsidP="00673E5F">
      <w:pPr>
        <w:pStyle w:val="Listenabsatz"/>
        <w:numPr>
          <w:ilvl w:val="0"/>
          <w:numId w:val="12"/>
        </w:numPr>
        <w:rPr>
          <w:rFonts w:asciiTheme="minorHAnsi" w:hAnsiTheme="minorHAnsi" w:cstheme="minorHAnsi"/>
        </w:rPr>
      </w:pPr>
      <w:r w:rsidRPr="00687919">
        <w:rPr>
          <w:rFonts w:asciiTheme="minorHAnsi" w:hAnsiTheme="minorHAnsi" w:cstheme="minorHAnsi"/>
        </w:rPr>
        <w:t>aB = Aboveground Biomass (oberirdische Biomasse)</w:t>
      </w:r>
    </w:p>
    <w:p w14:paraId="20529CE9" w14:textId="77777777" w:rsidR="00673E5F" w:rsidRPr="00687919" w:rsidRDefault="00673E5F" w:rsidP="00673E5F">
      <w:pPr>
        <w:pStyle w:val="Listenabsatz"/>
        <w:numPr>
          <w:ilvl w:val="0"/>
          <w:numId w:val="12"/>
        </w:numPr>
        <w:rPr>
          <w:rFonts w:asciiTheme="minorHAnsi" w:hAnsiTheme="minorHAnsi" w:cstheme="minorHAnsi"/>
        </w:rPr>
      </w:pPr>
      <w:r w:rsidRPr="00687919">
        <w:rPr>
          <w:rFonts w:asciiTheme="minorHAnsi" w:hAnsiTheme="minorHAnsi" w:cstheme="minorHAnsi"/>
        </w:rPr>
        <w:t>fB = foliage Biomass (Blattmasse)</w:t>
      </w:r>
    </w:p>
    <w:p w14:paraId="1C5A52E4" w14:textId="77777777" w:rsidR="00673E5F" w:rsidRPr="00687919" w:rsidRDefault="00673E5F" w:rsidP="00673E5F">
      <w:pPr>
        <w:pStyle w:val="Listenabsatz"/>
        <w:numPr>
          <w:ilvl w:val="0"/>
          <w:numId w:val="12"/>
        </w:numPr>
        <w:rPr>
          <w:rFonts w:asciiTheme="minorHAnsi" w:hAnsiTheme="minorHAnsi" w:cstheme="minorHAnsi"/>
        </w:rPr>
      </w:pPr>
      <w:r w:rsidRPr="00687919">
        <w:rPr>
          <w:rFonts w:asciiTheme="minorHAnsi" w:hAnsiTheme="minorHAnsi" w:cstheme="minorHAnsi"/>
        </w:rPr>
        <w:t>fwbB = fine wood including bark Biomass (Biomasse Nichtderbholz inklusive Rinde)</w:t>
      </w:r>
    </w:p>
    <w:p w14:paraId="502AA9CD" w14:textId="77777777" w:rsidR="00673E5F" w:rsidRPr="00687919" w:rsidRDefault="00673E5F" w:rsidP="00673E5F">
      <w:pPr>
        <w:pStyle w:val="Listenabsatz"/>
        <w:numPr>
          <w:ilvl w:val="0"/>
          <w:numId w:val="12"/>
        </w:numPr>
        <w:rPr>
          <w:rFonts w:asciiTheme="minorHAnsi" w:hAnsiTheme="minorHAnsi" w:cstheme="minorHAnsi"/>
        </w:rPr>
      </w:pPr>
      <w:r w:rsidRPr="00687919">
        <w:rPr>
          <w:rFonts w:asciiTheme="minorHAnsi" w:hAnsiTheme="minorHAnsi" w:cstheme="minorHAnsi"/>
        </w:rPr>
        <w:t>swbB = solid wood bark Biomass (Biomasse Derbholzrinde)</w:t>
      </w:r>
    </w:p>
    <w:p w14:paraId="0FC1076D" w14:textId="77777777" w:rsidR="00673E5F" w:rsidRPr="00687919" w:rsidRDefault="00673E5F" w:rsidP="00673E5F">
      <w:pPr>
        <w:pStyle w:val="Listenabsatz"/>
        <w:numPr>
          <w:ilvl w:val="0"/>
          <w:numId w:val="12"/>
        </w:numPr>
        <w:rPr>
          <w:rFonts w:asciiTheme="minorHAnsi" w:hAnsiTheme="minorHAnsi" w:cstheme="minorHAnsi"/>
        </w:rPr>
      </w:pPr>
      <w:r w:rsidRPr="00687919">
        <w:rPr>
          <w:rFonts w:asciiTheme="minorHAnsi" w:hAnsiTheme="minorHAnsi" w:cstheme="minorHAnsi"/>
        </w:rPr>
        <w:t>swB = solid wood Biomass without bark (Biomasse Derbholz ohne Rinde)</w:t>
      </w:r>
    </w:p>
    <w:p w14:paraId="7B468DED" w14:textId="77777777" w:rsidR="00673E5F" w:rsidRPr="00687919" w:rsidRDefault="00673E5F" w:rsidP="00673E5F">
      <w:pPr>
        <w:pStyle w:val="Listenabsatz"/>
        <w:numPr>
          <w:ilvl w:val="0"/>
          <w:numId w:val="12"/>
        </w:numPr>
        <w:rPr>
          <w:rFonts w:asciiTheme="minorHAnsi" w:hAnsiTheme="minorHAnsi" w:cstheme="minorHAnsi"/>
          <w:lang w:val="en-GB"/>
        </w:rPr>
      </w:pPr>
      <w:r w:rsidRPr="00687919">
        <w:rPr>
          <w:rFonts w:asciiTheme="minorHAnsi" w:hAnsiTheme="minorHAnsi" w:cstheme="minorHAnsi"/>
          <w:lang w:val="en-GB"/>
        </w:rPr>
        <w:t>stB = stump biomass without bark (Stock Biomasse ohne Rinde)</w:t>
      </w:r>
    </w:p>
    <w:p w14:paraId="5CBFB92D" w14:textId="77777777" w:rsidR="00673E5F" w:rsidRPr="00687919" w:rsidRDefault="00673E5F" w:rsidP="00673E5F">
      <w:pPr>
        <w:pStyle w:val="Listenabsatz"/>
        <w:numPr>
          <w:ilvl w:val="0"/>
          <w:numId w:val="12"/>
        </w:numPr>
        <w:rPr>
          <w:rFonts w:asciiTheme="minorHAnsi" w:hAnsiTheme="minorHAnsi" w:cstheme="minorHAnsi"/>
        </w:rPr>
      </w:pPr>
      <w:r w:rsidRPr="00687919">
        <w:rPr>
          <w:rFonts w:asciiTheme="minorHAnsi" w:hAnsiTheme="minorHAnsi" w:cstheme="minorHAnsi"/>
        </w:rPr>
        <w:t>stbB = stump bark biomass (Biomasse Stock Rinde )</w:t>
      </w:r>
    </w:p>
    <w:p w14:paraId="422FEBC2" w14:textId="77777777" w:rsidR="00673E5F" w:rsidRPr="00687919" w:rsidRDefault="00673E5F" w:rsidP="00673E5F">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673E5F" w:rsidRPr="00687919" w14:paraId="7F1D25E4" w14:textId="77777777" w:rsidTr="00673E5F">
        <w:trPr>
          <w:trHeight w:val="331"/>
        </w:trPr>
        <w:tc>
          <w:tcPr>
            <w:tcW w:w="1117" w:type="dxa"/>
            <w:tcMar>
              <w:top w:w="72" w:type="dxa"/>
              <w:left w:w="144" w:type="dxa"/>
              <w:bottom w:w="72" w:type="dxa"/>
              <w:right w:w="144" w:type="dxa"/>
            </w:tcMar>
            <w:hideMark/>
          </w:tcPr>
          <w:p w14:paraId="43744758"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78BF"/>
                <w:kern w:val="24"/>
                <w:sz w:val="20"/>
              </w:rPr>
              <w:t>GHG swB</w:t>
            </w:r>
          </w:p>
        </w:tc>
        <w:tc>
          <w:tcPr>
            <w:tcW w:w="394" w:type="dxa"/>
            <w:tcMar>
              <w:top w:w="72" w:type="dxa"/>
              <w:left w:w="144" w:type="dxa"/>
              <w:bottom w:w="72" w:type="dxa"/>
              <w:right w:w="144" w:type="dxa"/>
            </w:tcMar>
            <w:hideMark/>
          </w:tcPr>
          <w:p w14:paraId="5EE1DAF3"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1999904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33406170"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47E6CC4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(TapeS fB</w:t>
            </w:r>
          </w:p>
        </w:tc>
        <w:tc>
          <w:tcPr>
            <w:tcW w:w="394" w:type="dxa"/>
            <w:tcMar>
              <w:top w:w="72" w:type="dxa"/>
              <w:left w:w="144" w:type="dxa"/>
              <w:bottom w:w="72" w:type="dxa"/>
              <w:right w:w="144" w:type="dxa"/>
            </w:tcMar>
            <w:hideMark/>
          </w:tcPr>
          <w:p w14:paraId="7C3750F3"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71296AF8"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TapeS fwbB</w:t>
            </w:r>
          </w:p>
        </w:tc>
        <w:tc>
          <w:tcPr>
            <w:tcW w:w="394" w:type="dxa"/>
            <w:tcMar>
              <w:top w:w="72" w:type="dxa"/>
              <w:left w:w="144" w:type="dxa"/>
              <w:bottom w:w="72" w:type="dxa"/>
              <w:right w:w="144" w:type="dxa"/>
            </w:tcMar>
            <w:hideMark/>
          </w:tcPr>
          <w:p w14:paraId="5CF98D20"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6CA7E727"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TapeS swbB</w:t>
            </w:r>
          </w:p>
        </w:tc>
        <w:tc>
          <w:tcPr>
            <w:tcW w:w="394" w:type="dxa"/>
            <w:tcMar>
              <w:top w:w="72" w:type="dxa"/>
              <w:left w:w="144" w:type="dxa"/>
              <w:bottom w:w="72" w:type="dxa"/>
              <w:right w:w="144" w:type="dxa"/>
            </w:tcMar>
            <w:hideMark/>
          </w:tcPr>
          <w:p w14:paraId="005BBDE8"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5A910EC6"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09F0A331"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6FB147D2"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stbB)</w:t>
            </w:r>
          </w:p>
        </w:tc>
      </w:tr>
      <w:tr w:rsidR="00673E5F" w:rsidRPr="00687919" w14:paraId="011CAABB" w14:textId="77777777" w:rsidTr="00673E5F">
        <w:trPr>
          <w:trHeight w:val="331"/>
        </w:trPr>
        <w:tc>
          <w:tcPr>
            <w:tcW w:w="1117" w:type="dxa"/>
            <w:tcMar>
              <w:top w:w="72" w:type="dxa"/>
              <w:left w:w="144" w:type="dxa"/>
              <w:bottom w:w="72" w:type="dxa"/>
              <w:right w:w="144" w:type="dxa"/>
            </w:tcMar>
            <w:hideMark/>
          </w:tcPr>
          <w:p w14:paraId="1C439D88" w14:textId="1D8B2EF1" w:rsidR="00673E5F" w:rsidRPr="00687919" w:rsidRDefault="00673E5F">
            <w:pPr>
              <w:suppressAutoHyphens w:val="0"/>
              <w:spacing w:before="0" w:line="240" w:lineRule="auto"/>
              <w:jc w:val="center"/>
              <w:rPr>
                <w:rFonts w:asciiTheme="minorHAnsi" w:hAnsiTheme="minorHAnsi" w:cstheme="minorHAnsi"/>
                <w:b/>
                <w:bCs/>
                <w:color w:val="0078BF"/>
                <w:kern w:val="24"/>
                <w:sz w:val="20"/>
              </w:rPr>
            </w:pPr>
            <w:r w:rsidRPr="00687919">
              <w:rPr>
                <w:rFonts w:asciiTheme="minorHAnsi" w:hAnsiTheme="minorHAnsi" w:cstheme="minorHAnsi"/>
                <w:noProof/>
                <w:rPrChange w:id="344" w:author="Henriette Gercken" w:date="2023-05-30T15:49:00Z">
                  <w:rPr>
                    <w:noProof/>
                  </w:rPr>
                </w:rPrChange>
              </w:rPr>
              <mc:AlternateContent>
                <mc:Choice Requires="wps">
                  <w:drawing>
                    <wp:anchor distT="0" distB="0" distL="114300" distR="114300" simplePos="0" relativeHeight="251656192" behindDoc="0" locked="0" layoutInCell="1" allowOverlap="1" wp14:anchorId="18B2A405" wp14:editId="486D20AC">
                      <wp:simplePos x="0" y="0"/>
                      <wp:positionH relativeFrom="column">
                        <wp:posOffset>231775</wp:posOffset>
                      </wp:positionH>
                      <wp:positionV relativeFrom="paragraph">
                        <wp:posOffset>-8890</wp:posOffset>
                      </wp:positionV>
                      <wp:extent cx="3867150" cy="215900"/>
                      <wp:effectExtent l="0" t="0" r="95250" b="50800"/>
                      <wp:wrapNone/>
                      <wp:docPr id="18" name="Verbinder: gewinkelt 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DDC2E0"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8" o:spid="_x0000_s1026" type="#_x0000_t34" style="position:absolute;margin-left:18.25pt;margin-top:-.7pt;width:304.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" adj="21741" strokecolor="#4579b8 [3044]">
                      <v:stroke endarrow="block"/>
                      <o:lock v:ext="edit" shapetype="f"/>
                    </v:shape>
                  </w:pict>
                </mc:Fallback>
              </mc:AlternateContent>
            </w:r>
          </w:p>
        </w:tc>
        <w:tc>
          <w:tcPr>
            <w:tcW w:w="394" w:type="dxa"/>
            <w:tcMar>
              <w:top w:w="72" w:type="dxa"/>
              <w:left w:w="144" w:type="dxa"/>
              <w:bottom w:w="72" w:type="dxa"/>
              <w:right w:w="144" w:type="dxa"/>
            </w:tcMar>
          </w:tcPr>
          <w:p w14:paraId="68FF2E10"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tcPr>
          <w:p w14:paraId="20971CD7"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603A35B3"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342B0CD0"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729759E8"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33610B06"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2CF0B4D4"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29560614"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433F7AB"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38B1431F"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0368DA9A"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6896ED5B"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r>
      <w:tr w:rsidR="00673E5F" w:rsidRPr="00687919" w14:paraId="3A2DEAC6" w14:textId="77777777" w:rsidTr="00673E5F">
        <w:trPr>
          <w:trHeight w:val="331"/>
        </w:trPr>
        <w:tc>
          <w:tcPr>
            <w:tcW w:w="1117" w:type="dxa"/>
            <w:tcMar>
              <w:top w:w="72" w:type="dxa"/>
              <w:left w:w="144" w:type="dxa"/>
              <w:bottom w:w="72" w:type="dxa"/>
              <w:right w:w="144" w:type="dxa"/>
            </w:tcMar>
            <w:hideMark/>
          </w:tcPr>
          <w:p w14:paraId="43CE8646"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65020A10"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1A48FCEE"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7D1BE643"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325D9433"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(TapeS fB</w:t>
            </w:r>
          </w:p>
        </w:tc>
        <w:tc>
          <w:tcPr>
            <w:tcW w:w="394" w:type="dxa"/>
            <w:tcMar>
              <w:top w:w="72" w:type="dxa"/>
              <w:left w:w="144" w:type="dxa"/>
              <w:bottom w:w="72" w:type="dxa"/>
              <w:right w:w="144" w:type="dxa"/>
            </w:tcMar>
            <w:hideMark/>
          </w:tcPr>
          <w:p w14:paraId="4B0B25BE"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5B3D33A"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TapeS fwbB</w:t>
            </w:r>
          </w:p>
        </w:tc>
        <w:tc>
          <w:tcPr>
            <w:tcW w:w="394" w:type="dxa"/>
            <w:tcMar>
              <w:top w:w="72" w:type="dxa"/>
              <w:left w:w="144" w:type="dxa"/>
              <w:bottom w:w="72" w:type="dxa"/>
              <w:right w:w="144" w:type="dxa"/>
            </w:tcMar>
            <w:hideMark/>
          </w:tcPr>
          <w:p w14:paraId="5EBB0C72"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48D949FB"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78BF"/>
                <w:kern w:val="24"/>
                <w:sz w:val="20"/>
              </w:rPr>
              <w:t>GHG swb</w:t>
            </w:r>
          </w:p>
        </w:tc>
        <w:tc>
          <w:tcPr>
            <w:tcW w:w="394" w:type="dxa"/>
            <w:tcMar>
              <w:top w:w="72" w:type="dxa"/>
              <w:left w:w="144" w:type="dxa"/>
              <w:bottom w:w="72" w:type="dxa"/>
              <w:right w:w="144" w:type="dxa"/>
            </w:tcMar>
            <w:hideMark/>
          </w:tcPr>
          <w:p w14:paraId="52F7F07C"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0CD197C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5FB8286C"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36F3987E"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stbB)</w:t>
            </w:r>
          </w:p>
        </w:tc>
      </w:tr>
      <w:tr w:rsidR="00673E5F" w:rsidRPr="00687919" w14:paraId="5B40A7DA" w14:textId="77777777" w:rsidTr="00673E5F">
        <w:trPr>
          <w:trHeight w:val="331"/>
        </w:trPr>
        <w:tc>
          <w:tcPr>
            <w:tcW w:w="1117" w:type="dxa"/>
            <w:tcMar>
              <w:top w:w="72" w:type="dxa"/>
              <w:left w:w="144" w:type="dxa"/>
              <w:bottom w:w="72" w:type="dxa"/>
              <w:right w:w="144" w:type="dxa"/>
            </w:tcMar>
          </w:tcPr>
          <w:p w14:paraId="0E946EF9" w14:textId="77777777" w:rsidR="00673E5F" w:rsidRPr="00687919" w:rsidRDefault="00673E5F">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6F71ED0B"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hideMark/>
          </w:tcPr>
          <w:p w14:paraId="009FADBF" w14:textId="0A832BB6"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noProof/>
                <w:rPrChange w:id="345" w:author="Henriette Gercken" w:date="2023-05-30T15:49:00Z">
                  <w:rPr>
                    <w:noProof/>
                  </w:rPr>
                </w:rPrChange>
              </w:rPr>
              <mc:AlternateContent>
                <mc:Choice Requires="wps">
                  <w:drawing>
                    <wp:anchor distT="0" distB="0" distL="114300" distR="114300" simplePos="0" relativeHeight="251657216" behindDoc="0" locked="0" layoutInCell="1" allowOverlap="1" wp14:anchorId="184B0E57" wp14:editId="6230F065">
                      <wp:simplePos x="0" y="0"/>
                      <wp:positionH relativeFrom="column">
                        <wp:posOffset>-685800</wp:posOffset>
                      </wp:positionH>
                      <wp:positionV relativeFrom="paragraph">
                        <wp:posOffset>-6350</wp:posOffset>
                      </wp:positionV>
                      <wp:extent cx="2749550" cy="241300"/>
                      <wp:effectExtent l="0" t="0" r="88900" b="63500"/>
                      <wp:wrapNone/>
                      <wp:docPr id="17" name="Verbinder: gewinkelt 1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C85CD" id="Verbinder: gewinkelt 17" o:spid="_x0000_s1026" type="#_x0000_t34" style="position:absolute;margin-left:-54pt;margin-top:-.5pt;width:216.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" adj="21741" strokecolor="#4579b8 [3044]">
                      <v:stroke endarrow="block"/>
                      <o:lock v:ext="edit" shapetype="f"/>
                    </v:shape>
                  </w:pict>
                </mc:Fallback>
              </mc:AlternateContent>
            </w:r>
          </w:p>
        </w:tc>
        <w:tc>
          <w:tcPr>
            <w:tcW w:w="393" w:type="dxa"/>
            <w:tcMar>
              <w:top w:w="72" w:type="dxa"/>
              <w:left w:w="144" w:type="dxa"/>
              <w:bottom w:w="72" w:type="dxa"/>
              <w:right w:w="144" w:type="dxa"/>
            </w:tcMar>
          </w:tcPr>
          <w:p w14:paraId="08D9177C"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0B66B223"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7DCCAFA2"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307AC3EA"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70BAB302"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45724D1C" w14:textId="77777777" w:rsidR="00673E5F" w:rsidRPr="00687919" w:rsidRDefault="00673E5F">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4D050EE7"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61984B1"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2C044CCC"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3C03076D"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r>
      <w:tr w:rsidR="00673E5F" w:rsidRPr="00687919" w14:paraId="1A0639C7" w14:textId="77777777" w:rsidTr="00673E5F">
        <w:trPr>
          <w:trHeight w:val="20"/>
        </w:trPr>
        <w:tc>
          <w:tcPr>
            <w:tcW w:w="1117" w:type="dxa"/>
            <w:tcMar>
              <w:top w:w="72" w:type="dxa"/>
              <w:left w:w="144" w:type="dxa"/>
              <w:bottom w:w="72" w:type="dxa"/>
              <w:right w:w="144" w:type="dxa"/>
            </w:tcMar>
            <w:hideMark/>
          </w:tcPr>
          <w:p w14:paraId="5A744C6E"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5A8E16"/>
                <w:kern w:val="24"/>
                <w:sz w:val="20"/>
              </w:rPr>
              <w:t>GHG fwbB</w:t>
            </w:r>
          </w:p>
        </w:tc>
        <w:tc>
          <w:tcPr>
            <w:tcW w:w="394" w:type="dxa"/>
            <w:tcMar>
              <w:top w:w="72" w:type="dxa"/>
              <w:left w:w="144" w:type="dxa"/>
              <w:bottom w:w="72" w:type="dxa"/>
              <w:right w:w="144" w:type="dxa"/>
            </w:tcMar>
            <w:hideMark/>
          </w:tcPr>
          <w:p w14:paraId="3AA509ED"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87AAD80"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455EF0A0"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6641FDE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(TapeS fB</w:t>
            </w:r>
          </w:p>
        </w:tc>
        <w:tc>
          <w:tcPr>
            <w:tcW w:w="394" w:type="dxa"/>
            <w:tcMar>
              <w:top w:w="72" w:type="dxa"/>
              <w:left w:w="144" w:type="dxa"/>
              <w:bottom w:w="72" w:type="dxa"/>
              <w:right w:w="144" w:type="dxa"/>
            </w:tcMar>
            <w:hideMark/>
          </w:tcPr>
          <w:p w14:paraId="0CB616E2"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409883AA"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35FFE700"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354DC776"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78BF"/>
                <w:kern w:val="24"/>
                <w:sz w:val="20"/>
              </w:rPr>
              <w:t xml:space="preserve">GHG swb </w:t>
            </w:r>
          </w:p>
        </w:tc>
        <w:tc>
          <w:tcPr>
            <w:tcW w:w="394" w:type="dxa"/>
            <w:tcMar>
              <w:top w:w="72" w:type="dxa"/>
              <w:left w:w="144" w:type="dxa"/>
              <w:bottom w:w="72" w:type="dxa"/>
              <w:right w:w="144" w:type="dxa"/>
            </w:tcMar>
            <w:hideMark/>
          </w:tcPr>
          <w:p w14:paraId="03E9D941"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3D404EDB"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671E02E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0561F52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stbB)</w:t>
            </w:r>
          </w:p>
        </w:tc>
      </w:tr>
      <w:tr w:rsidR="00673E5F" w:rsidRPr="00687919" w14:paraId="2E914178" w14:textId="77777777" w:rsidTr="00673E5F">
        <w:trPr>
          <w:trHeight w:val="331"/>
        </w:trPr>
        <w:tc>
          <w:tcPr>
            <w:tcW w:w="1117" w:type="dxa"/>
            <w:tcMar>
              <w:top w:w="72" w:type="dxa"/>
              <w:left w:w="144" w:type="dxa"/>
              <w:bottom w:w="72" w:type="dxa"/>
              <w:right w:w="144" w:type="dxa"/>
            </w:tcMar>
            <w:hideMark/>
          </w:tcPr>
          <w:p w14:paraId="7BE336A5" w14:textId="40D265AA" w:rsidR="00673E5F" w:rsidRPr="00687919" w:rsidRDefault="00673E5F">
            <w:pPr>
              <w:suppressAutoHyphens w:val="0"/>
              <w:spacing w:before="0" w:line="240" w:lineRule="auto"/>
              <w:jc w:val="left"/>
              <w:rPr>
                <w:rFonts w:asciiTheme="minorHAnsi" w:hAnsiTheme="minorHAnsi" w:cstheme="minorHAnsi"/>
                <w:sz w:val="20"/>
              </w:rPr>
            </w:pPr>
            <w:r w:rsidRPr="00687919">
              <w:rPr>
                <w:rFonts w:asciiTheme="minorHAnsi" w:hAnsiTheme="minorHAnsi" w:cstheme="minorHAnsi"/>
                <w:noProof/>
                <w:rPrChange w:id="346" w:author="Henriette Gercken" w:date="2023-05-30T15:49:00Z">
                  <w:rPr>
                    <w:noProof/>
                  </w:rPr>
                </w:rPrChange>
              </w:rPr>
              <mc:AlternateContent>
                <mc:Choice Requires="wps">
                  <w:drawing>
                    <wp:anchor distT="0" distB="0" distL="114300" distR="114300" simplePos="0" relativeHeight="251658240" behindDoc="0" locked="0" layoutInCell="1" allowOverlap="1" wp14:anchorId="1271CDC4" wp14:editId="0A0D71C6">
                      <wp:simplePos x="0" y="0"/>
                      <wp:positionH relativeFrom="column">
                        <wp:posOffset>342900</wp:posOffset>
                      </wp:positionH>
                      <wp:positionV relativeFrom="paragraph">
                        <wp:posOffset>3810</wp:posOffset>
                      </wp:positionV>
                      <wp:extent cx="1739900" cy="203200"/>
                      <wp:effectExtent l="0" t="0" r="88900" b="63500"/>
                      <wp:wrapNone/>
                      <wp:docPr id="15"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A8FA4" id="Verbinder: gewinkelt 15" o:spid="_x0000_s1026" type="#_x0000_t34" style="position:absolute;margin-left:27pt;margin-top:.3pt;width:137pt;height: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" adj="21741" strokecolor="#4579b8 [3044]">
                      <v:stroke endarrow="block"/>
                      <o:lock v:ext="edit" shapetype="f"/>
                    </v:shape>
                  </w:pict>
                </mc:Fallback>
              </mc:AlternateContent>
            </w:r>
          </w:p>
        </w:tc>
        <w:tc>
          <w:tcPr>
            <w:tcW w:w="394" w:type="dxa"/>
            <w:tcMar>
              <w:top w:w="72" w:type="dxa"/>
              <w:left w:w="144" w:type="dxa"/>
              <w:bottom w:w="72" w:type="dxa"/>
              <w:right w:w="144" w:type="dxa"/>
            </w:tcMar>
            <w:hideMark/>
          </w:tcPr>
          <w:p w14:paraId="56B4505A" w14:textId="77777777" w:rsidR="00673E5F" w:rsidRPr="00687919" w:rsidRDefault="00673E5F">
            <w:pPr>
              <w:rPr>
                <w:rFonts w:asciiTheme="minorHAnsi" w:hAnsiTheme="minorHAnsi" w:cstheme="minorHAnsi"/>
                <w:sz w:val="20"/>
              </w:rPr>
            </w:pPr>
          </w:p>
        </w:tc>
        <w:tc>
          <w:tcPr>
            <w:tcW w:w="962" w:type="dxa"/>
            <w:tcMar>
              <w:top w:w="72" w:type="dxa"/>
              <w:left w:w="144" w:type="dxa"/>
              <w:bottom w:w="72" w:type="dxa"/>
              <w:right w:w="144" w:type="dxa"/>
            </w:tcMar>
            <w:hideMark/>
          </w:tcPr>
          <w:p w14:paraId="5E7B62A3" w14:textId="77777777" w:rsidR="00673E5F" w:rsidRPr="00687919" w:rsidRDefault="00673E5F">
            <w:pPr>
              <w:suppressAutoHyphens w:val="0"/>
              <w:spacing w:before="0" w:line="240" w:lineRule="auto"/>
              <w:jc w:val="left"/>
              <w:rPr>
                <w:rFonts w:asciiTheme="minorHAnsi" w:hAnsiTheme="minorHAnsi" w:cstheme="minorHAnsi"/>
                <w:sz w:val="20"/>
                <w:rPrChange w:id="347" w:author="Henriette Gercken" w:date="2023-05-30T15:49:00Z">
                  <w:rPr>
                    <w:rFonts w:ascii="Times" w:hAnsi="Times" w:cs="Times"/>
                    <w:sz w:val="20"/>
                  </w:rPr>
                </w:rPrChange>
              </w:rPr>
            </w:pPr>
          </w:p>
        </w:tc>
        <w:tc>
          <w:tcPr>
            <w:tcW w:w="393" w:type="dxa"/>
            <w:tcMar>
              <w:top w:w="72" w:type="dxa"/>
              <w:left w:w="144" w:type="dxa"/>
              <w:bottom w:w="72" w:type="dxa"/>
              <w:right w:w="144" w:type="dxa"/>
            </w:tcMar>
            <w:hideMark/>
          </w:tcPr>
          <w:p w14:paraId="3E83EE2B" w14:textId="77777777" w:rsidR="00673E5F" w:rsidRPr="00687919" w:rsidRDefault="00673E5F">
            <w:pPr>
              <w:suppressAutoHyphens w:val="0"/>
              <w:spacing w:before="0" w:line="240" w:lineRule="auto"/>
              <w:jc w:val="left"/>
              <w:rPr>
                <w:rFonts w:asciiTheme="minorHAnsi" w:hAnsiTheme="minorHAnsi" w:cstheme="minorHAnsi"/>
                <w:sz w:val="20"/>
                <w:rPrChange w:id="348" w:author="Henriette Gercken" w:date="2023-05-30T15:49:00Z">
                  <w:rPr>
                    <w:rFonts w:ascii="Times" w:hAnsi="Times" w:cs="Times"/>
                    <w:sz w:val="20"/>
                  </w:rPr>
                </w:rPrChange>
              </w:rPr>
            </w:pPr>
          </w:p>
        </w:tc>
        <w:tc>
          <w:tcPr>
            <w:tcW w:w="1050" w:type="dxa"/>
            <w:tcMar>
              <w:top w:w="72" w:type="dxa"/>
              <w:left w:w="144" w:type="dxa"/>
              <w:bottom w:w="72" w:type="dxa"/>
              <w:right w:w="144" w:type="dxa"/>
            </w:tcMar>
            <w:hideMark/>
          </w:tcPr>
          <w:p w14:paraId="6654B120" w14:textId="77777777" w:rsidR="00673E5F" w:rsidRPr="00687919" w:rsidRDefault="00673E5F">
            <w:pPr>
              <w:suppressAutoHyphens w:val="0"/>
              <w:spacing w:before="0" w:line="240" w:lineRule="auto"/>
              <w:jc w:val="left"/>
              <w:rPr>
                <w:rFonts w:asciiTheme="minorHAnsi" w:hAnsiTheme="minorHAnsi" w:cstheme="minorHAnsi"/>
                <w:sz w:val="20"/>
                <w:rPrChange w:id="349" w:author="Henriette Gercken" w:date="2023-05-30T15:49:00Z">
                  <w:rPr>
                    <w:rFonts w:ascii="Times" w:hAnsi="Times" w:cs="Times"/>
                    <w:sz w:val="20"/>
                  </w:rPr>
                </w:rPrChange>
              </w:rPr>
            </w:pPr>
          </w:p>
        </w:tc>
        <w:tc>
          <w:tcPr>
            <w:tcW w:w="394" w:type="dxa"/>
            <w:tcMar>
              <w:top w:w="72" w:type="dxa"/>
              <w:left w:w="144" w:type="dxa"/>
              <w:bottom w:w="72" w:type="dxa"/>
              <w:right w:w="144" w:type="dxa"/>
            </w:tcMar>
            <w:hideMark/>
          </w:tcPr>
          <w:p w14:paraId="5A1BF9BB" w14:textId="77777777" w:rsidR="00673E5F" w:rsidRPr="00687919" w:rsidRDefault="00673E5F">
            <w:pPr>
              <w:suppressAutoHyphens w:val="0"/>
              <w:spacing w:before="0" w:line="240" w:lineRule="auto"/>
              <w:jc w:val="left"/>
              <w:rPr>
                <w:rFonts w:asciiTheme="minorHAnsi" w:hAnsiTheme="minorHAnsi" w:cstheme="minorHAnsi"/>
                <w:sz w:val="20"/>
                <w:rPrChange w:id="350" w:author="Henriette Gercken" w:date="2023-05-30T15:49:00Z">
                  <w:rPr>
                    <w:rFonts w:ascii="Times" w:hAnsi="Times" w:cs="Times"/>
                    <w:sz w:val="20"/>
                  </w:rPr>
                </w:rPrChange>
              </w:rPr>
            </w:pPr>
          </w:p>
        </w:tc>
        <w:tc>
          <w:tcPr>
            <w:tcW w:w="1304" w:type="dxa"/>
            <w:tcMar>
              <w:top w:w="72" w:type="dxa"/>
              <w:left w:w="144" w:type="dxa"/>
              <w:bottom w:w="72" w:type="dxa"/>
              <w:right w:w="144" w:type="dxa"/>
            </w:tcMar>
            <w:hideMark/>
          </w:tcPr>
          <w:p w14:paraId="7E48645B" w14:textId="77777777" w:rsidR="00673E5F" w:rsidRPr="00687919" w:rsidRDefault="00673E5F">
            <w:pPr>
              <w:suppressAutoHyphens w:val="0"/>
              <w:spacing w:before="0" w:line="240" w:lineRule="auto"/>
              <w:jc w:val="left"/>
              <w:rPr>
                <w:rFonts w:asciiTheme="minorHAnsi" w:hAnsiTheme="minorHAnsi" w:cstheme="minorHAnsi"/>
                <w:sz w:val="20"/>
                <w:rPrChange w:id="351" w:author="Henriette Gercken" w:date="2023-05-30T15:49:00Z">
                  <w:rPr>
                    <w:rFonts w:ascii="Times" w:hAnsi="Times" w:cs="Times"/>
                    <w:sz w:val="20"/>
                  </w:rPr>
                </w:rPrChange>
              </w:rPr>
            </w:pPr>
          </w:p>
        </w:tc>
        <w:tc>
          <w:tcPr>
            <w:tcW w:w="394" w:type="dxa"/>
            <w:tcMar>
              <w:top w:w="72" w:type="dxa"/>
              <w:left w:w="144" w:type="dxa"/>
              <w:bottom w:w="72" w:type="dxa"/>
              <w:right w:w="144" w:type="dxa"/>
            </w:tcMar>
            <w:hideMark/>
          </w:tcPr>
          <w:p w14:paraId="3A3EE6B4" w14:textId="77777777" w:rsidR="00673E5F" w:rsidRPr="00687919" w:rsidRDefault="00673E5F">
            <w:pPr>
              <w:suppressAutoHyphens w:val="0"/>
              <w:spacing w:before="0" w:line="240" w:lineRule="auto"/>
              <w:jc w:val="left"/>
              <w:rPr>
                <w:rFonts w:asciiTheme="minorHAnsi" w:hAnsiTheme="minorHAnsi" w:cstheme="minorHAnsi"/>
                <w:sz w:val="20"/>
                <w:rPrChange w:id="352" w:author="Henriette Gercken" w:date="2023-05-30T15:49:00Z">
                  <w:rPr>
                    <w:rFonts w:ascii="Times" w:hAnsi="Times" w:cs="Times"/>
                    <w:sz w:val="20"/>
                  </w:rPr>
                </w:rPrChange>
              </w:rPr>
            </w:pPr>
          </w:p>
        </w:tc>
        <w:tc>
          <w:tcPr>
            <w:tcW w:w="1223" w:type="dxa"/>
            <w:tcMar>
              <w:top w:w="72" w:type="dxa"/>
              <w:left w:w="144" w:type="dxa"/>
              <w:bottom w:w="72" w:type="dxa"/>
              <w:right w:w="144" w:type="dxa"/>
            </w:tcMar>
            <w:hideMark/>
          </w:tcPr>
          <w:p w14:paraId="1A2553BF" w14:textId="77777777" w:rsidR="00673E5F" w:rsidRPr="00687919" w:rsidRDefault="00673E5F">
            <w:pPr>
              <w:suppressAutoHyphens w:val="0"/>
              <w:spacing w:before="0" w:line="240" w:lineRule="auto"/>
              <w:jc w:val="left"/>
              <w:rPr>
                <w:rFonts w:asciiTheme="minorHAnsi" w:hAnsiTheme="minorHAnsi" w:cstheme="minorHAnsi"/>
                <w:sz w:val="20"/>
                <w:rPrChange w:id="353" w:author="Henriette Gercken" w:date="2023-05-30T15:49:00Z">
                  <w:rPr>
                    <w:rFonts w:ascii="Times" w:hAnsi="Times" w:cs="Times"/>
                    <w:sz w:val="20"/>
                  </w:rPr>
                </w:rPrChange>
              </w:rPr>
            </w:pPr>
          </w:p>
        </w:tc>
        <w:tc>
          <w:tcPr>
            <w:tcW w:w="394" w:type="dxa"/>
            <w:tcMar>
              <w:top w:w="72" w:type="dxa"/>
              <w:left w:w="144" w:type="dxa"/>
              <w:bottom w:w="72" w:type="dxa"/>
              <w:right w:w="144" w:type="dxa"/>
            </w:tcMar>
            <w:hideMark/>
          </w:tcPr>
          <w:p w14:paraId="250A7D63" w14:textId="77777777" w:rsidR="00673E5F" w:rsidRPr="00687919" w:rsidRDefault="00673E5F">
            <w:pPr>
              <w:suppressAutoHyphens w:val="0"/>
              <w:spacing w:before="0" w:line="240" w:lineRule="auto"/>
              <w:jc w:val="left"/>
              <w:rPr>
                <w:rFonts w:asciiTheme="minorHAnsi" w:hAnsiTheme="minorHAnsi" w:cstheme="minorHAnsi"/>
                <w:sz w:val="20"/>
                <w:rPrChange w:id="354" w:author="Henriette Gercken" w:date="2023-05-30T15:49:00Z">
                  <w:rPr>
                    <w:rFonts w:ascii="Times" w:hAnsi="Times" w:cs="Times"/>
                    <w:sz w:val="20"/>
                  </w:rPr>
                </w:rPrChange>
              </w:rPr>
            </w:pPr>
          </w:p>
        </w:tc>
        <w:tc>
          <w:tcPr>
            <w:tcW w:w="989" w:type="dxa"/>
            <w:tcMar>
              <w:top w:w="72" w:type="dxa"/>
              <w:left w:w="144" w:type="dxa"/>
              <w:bottom w:w="72" w:type="dxa"/>
              <w:right w:w="144" w:type="dxa"/>
            </w:tcMar>
            <w:hideMark/>
          </w:tcPr>
          <w:p w14:paraId="1E78FEE2" w14:textId="77777777" w:rsidR="00673E5F" w:rsidRPr="00687919" w:rsidRDefault="00673E5F">
            <w:pPr>
              <w:suppressAutoHyphens w:val="0"/>
              <w:spacing w:before="0" w:line="240" w:lineRule="auto"/>
              <w:jc w:val="left"/>
              <w:rPr>
                <w:rFonts w:asciiTheme="minorHAnsi" w:hAnsiTheme="minorHAnsi" w:cstheme="minorHAnsi"/>
                <w:sz w:val="20"/>
                <w:rPrChange w:id="355" w:author="Henriette Gercken" w:date="2023-05-30T15:49:00Z">
                  <w:rPr>
                    <w:rFonts w:ascii="Times" w:hAnsi="Times" w:cs="Times"/>
                    <w:sz w:val="20"/>
                  </w:rPr>
                </w:rPrChange>
              </w:rPr>
            </w:pPr>
          </w:p>
        </w:tc>
        <w:tc>
          <w:tcPr>
            <w:tcW w:w="394" w:type="dxa"/>
            <w:tcMar>
              <w:top w:w="72" w:type="dxa"/>
              <w:left w:w="144" w:type="dxa"/>
              <w:bottom w:w="72" w:type="dxa"/>
              <w:right w:w="144" w:type="dxa"/>
            </w:tcMar>
            <w:hideMark/>
          </w:tcPr>
          <w:p w14:paraId="22D6D542" w14:textId="77777777" w:rsidR="00673E5F" w:rsidRPr="00687919" w:rsidRDefault="00673E5F">
            <w:pPr>
              <w:suppressAutoHyphens w:val="0"/>
              <w:spacing w:before="0" w:line="240" w:lineRule="auto"/>
              <w:jc w:val="left"/>
              <w:rPr>
                <w:rFonts w:asciiTheme="minorHAnsi" w:hAnsiTheme="minorHAnsi" w:cstheme="minorHAnsi"/>
                <w:sz w:val="20"/>
                <w:rPrChange w:id="356" w:author="Henriette Gercken" w:date="2023-05-30T15:49:00Z">
                  <w:rPr>
                    <w:rFonts w:ascii="Times" w:hAnsi="Times" w:cs="Times"/>
                    <w:sz w:val="20"/>
                  </w:rPr>
                </w:rPrChange>
              </w:rPr>
            </w:pPr>
          </w:p>
        </w:tc>
        <w:tc>
          <w:tcPr>
            <w:tcW w:w="1036" w:type="dxa"/>
            <w:tcMar>
              <w:top w:w="72" w:type="dxa"/>
              <w:left w:w="144" w:type="dxa"/>
              <w:bottom w:w="72" w:type="dxa"/>
              <w:right w:w="144" w:type="dxa"/>
            </w:tcMar>
            <w:hideMark/>
          </w:tcPr>
          <w:p w14:paraId="26BFFE73" w14:textId="77777777" w:rsidR="00673E5F" w:rsidRPr="00687919" w:rsidRDefault="00673E5F">
            <w:pPr>
              <w:suppressAutoHyphens w:val="0"/>
              <w:spacing w:before="0" w:line="240" w:lineRule="auto"/>
              <w:jc w:val="left"/>
              <w:rPr>
                <w:rFonts w:asciiTheme="minorHAnsi" w:hAnsiTheme="minorHAnsi" w:cstheme="minorHAnsi"/>
                <w:sz w:val="20"/>
                <w:rPrChange w:id="357" w:author="Henriette Gercken" w:date="2023-05-30T15:49:00Z">
                  <w:rPr>
                    <w:rFonts w:ascii="Times" w:hAnsi="Times" w:cs="Times"/>
                    <w:sz w:val="20"/>
                  </w:rPr>
                </w:rPrChange>
              </w:rPr>
            </w:pPr>
          </w:p>
        </w:tc>
      </w:tr>
      <w:tr w:rsidR="00673E5F" w:rsidRPr="00687919" w14:paraId="2ED8F2D6" w14:textId="77777777" w:rsidTr="00673E5F">
        <w:trPr>
          <w:trHeight w:val="331"/>
        </w:trPr>
        <w:tc>
          <w:tcPr>
            <w:tcW w:w="1117" w:type="dxa"/>
            <w:tcMar>
              <w:top w:w="72" w:type="dxa"/>
              <w:left w:w="144" w:type="dxa"/>
              <w:bottom w:w="72" w:type="dxa"/>
              <w:right w:w="144" w:type="dxa"/>
            </w:tcMar>
            <w:hideMark/>
          </w:tcPr>
          <w:p w14:paraId="15895B3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66C6FF"/>
                <w:kern w:val="24"/>
                <w:sz w:val="20"/>
              </w:rPr>
              <w:t>GHG fB</w:t>
            </w:r>
          </w:p>
        </w:tc>
        <w:tc>
          <w:tcPr>
            <w:tcW w:w="394" w:type="dxa"/>
            <w:tcMar>
              <w:top w:w="72" w:type="dxa"/>
              <w:left w:w="144" w:type="dxa"/>
              <w:bottom w:w="72" w:type="dxa"/>
              <w:right w:w="144" w:type="dxa"/>
            </w:tcMar>
            <w:hideMark/>
          </w:tcPr>
          <w:p w14:paraId="517CC616"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3AC81EEC"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2A5710EA"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693097EE"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w:t>
            </w:r>
            <w:r w:rsidRPr="00687919">
              <w:rPr>
                <w:rFonts w:asciiTheme="minorHAnsi" w:hAnsiTheme="minorHAnsi" w:cstheme="minorHAnsi"/>
                <w:b/>
                <w:bCs/>
                <w:color w:val="5A8E16"/>
                <w:kern w:val="24"/>
                <w:sz w:val="20"/>
              </w:rPr>
              <w:t>GHG fwbB</w:t>
            </w:r>
          </w:p>
        </w:tc>
        <w:tc>
          <w:tcPr>
            <w:tcW w:w="394" w:type="dxa"/>
            <w:tcMar>
              <w:top w:w="72" w:type="dxa"/>
              <w:left w:w="144" w:type="dxa"/>
              <w:bottom w:w="72" w:type="dxa"/>
              <w:right w:w="144" w:type="dxa"/>
            </w:tcMar>
            <w:hideMark/>
          </w:tcPr>
          <w:p w14:paraId="084164C6"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4FC3B534"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220B6B5A"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2B221EE8"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0078BF"/>
                <w:kern w:val="24"/>
                <w:sz w:val="20"/>
              </w:rPr>
              <w:t xml:space="preserve">GHG swb </w:t>
            </w:r>
          </w:p>
        </w:tc>
        <w:tc>
          <w:tcPr>
            <w:tcW w:w="394" w:type="dxa"/>
            <w:tcMar>
              <w:top w:w="72" w:type="dxa"/>
              <w:left w:w="144" w:type="dxa"/>
              <w:bottom w:w="72" w:type="dxa"/>
              <w:right w:w="144" w:type="dxa"/>
            </w:tcMar>
            <w:hideMark/>
          </w:tcPr>
          <w:p w14:paraId="5708817F"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7C5CCF75"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0F8FB20B"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16AE1143" w14:textId="77777777" w:rsidR="00673E5F" w:rsidRPr="00687919" w:rsidRDefault="00673E5F">
            <w:pPr>
              <w:suppressAutoHyphens w:val="0"/>
              <w:spacing w:before="0" w:line="240" w:lineRule="auto"/>
              <w:jc w:val="center"/>
              <w:rPr>
                <w:rFonts w:asciiTheme="minorHAnsi" w:hAnsiTheme="minorHAnsi" w:cstheme="minorHAnsi"/>
                <w:sz w:val="20"/>
              </w:rPr>
            </w:pPr>
            <w:r w:rsidRPr="00687919">
              <w:rPr>
                <w:rFonts w:asciiTheme="minorHAnsi" w:hAnsiTheme="minorHAnsi" w:cstheme="minorHAnsi"/>
                <w:b/>
                <w:bCs/>
                <w:color w:val="7F7F7F"/>
                <w:kern w:val="24"/>
                <w:sz w:val="20"/>
              </w:rPr>
              <w:t>TapeS stbB)</w:t>
            </w:r>
          </w:p>
        </w:tc>
      </w:tr>
      <w:tr w:rsidR="00673E5F" w:rsidRPr="00687919" w14:paraId="463B2E99" w14:textId="77777777" w:rsidTr="00673E5F">
        <w:trPr>
          <w:trHeight w:val="331"/>
        </w:trPr>
        <w:tc>
          <w:tcPr>
            <w:tcW w:w="1117" w:type="dxa"/>
            <w:tcMar>
              <w:top w:w="72" w:type="dxa"/>
              <w:left w:w="144" w:type="dxa"/>
              <w:bottom w:w="72" w:type="dxa"/>
              <w:right w:w="144" w:type="dxa"/>
            </w:tcMar>
          </w:tcPr>
          <w:p w14:paraId="53E8B7C2" w14:textId="77777777" w:rsidR="00673E5F" w:rsidRPr="00687919" w:rsidRDefault="00673E5F">
            <w:pPr>
              <w:suppressAutoHyphens w:val="0"/>
              <w:spacing w:before="0" w:line="240" w:lineRule="auto"/>
              <w:jc w:val="center"/>
              <w:rPr>
                <w:rFonts w:asciiTheme="minorHAnsi" w:hAnsiTheme="minorHAnsi" w:cstheme="minorHAnsi"/>
                <w:b/>
                <w:bCs/>
                <w:color w:val="66C6FF"/>
                <w:kern w:val="24"/>
                <w:sz w:val="20"/>
              </w:rPr>
            </w:pPr>
          </w:p>
        </w:tc>
        <w:tc>
          <w:tcPr>
            <w:tcW w:w="394" w:type="dxa"/>
            <w:tcMar>
              <w:top w:w="72" w:type="dxa"/>
              <w:left w:w="144" w:type="dxa"/>
              <w:bottom w:w="72" w:type="dxa"/>
              <w:right w:w="144" w:type="dxa"/>
            </w:tcMar>
            <w:hideMark/>
          </w:tcPr>
          <w:p w14:paraId="21DE7A46" w14:textId="0F6E8603"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noProof/>
                <w:rPrChange w:id="358" w:author="Henriette Gercken" w:date="2023-05-30T15:49:00Z">
                  <w:rPr>
                    <w:noProof/>
                  </w:rPr>
                </w:rPrChange>
              </w:rPr>
              <mc:AlternateContent>
                <mc:Choice Requires="wps">
                  <w:drawing>
                    <wp:anchor distT="0" distB="0" distL="114300" distR="114300" simplePos="0" relativeHeight="251659264" behindDoc="0" locked="0" layoutInCell="1" allowOverlap="1" wp14:anchorId="32EF877C" wp14:editId="148A0F02">
                      <wp:simplePos x="0" y="0"/>
                      <wp:positionH relativeFrom="column">
                        <wp:posOffset>-394970</wp:posOffset>
                      </wp:positionH>
                      <wp:positionV relativeFrom="paragraph">
                        <wp:posOffset>-35560</wp:posOffset>
                      </wp:positionV>
                      <wp:extent cx="895350" cy="317500"/>
                      <wp:effectExtent l="0" t="0" r="76200" b="63500"/>
                      <wp:wrapNone/>
                      <wp:docPr id="12" name="Verbinder: gewinkelt 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254D9" id="Verbinder: gewinkelt 12" o:spid="_x0000_s1026" type="#_x0000_t34" style="position:absolute;margin-left:-31.1pt;margin-top:-2.8pt;width:70.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" adj="21741" strokecolor="#4579b8 [3044]">
                      <v:stroke endarrow="block"/>
                      <o:lock v:ext="edit" shapetype="f"/>
                    </v:shape>
                  </w:pict>
                </mc:Fallback>
              </mc:AlternateContent>
            </w:r>
          </w:p>
        </w:tc>
        <w:tc>
          <w:tcPr>
            <w:tcW w:w="962" w:type="dxa"/>
            <w:tcMar>
              <w:top w:w="72" w:type="dxa"/>
              <w:left w:w="144" w:type="dxa"/>
              <w:bottom w:w="72" w:type="dxa"/>
              <w:right w:w="144" w:type="dxa"/>
            </w:tcMar>
          </w:tcPr>
          <w:p w14:paraId="6F059F60"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45C01ECF"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766ACBA1"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7A12D6EC"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3FCC0A41" w14:textId="77777777" w:rsidR="00673E5F" w:rsidRPr="00687919" w:rsidRDefault="00673E5F">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11B23675"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7CDFEDFB" w14:textId="77777777" w:rsidR="00673E5F" w:rsidRPr="00687919" w:rsidRDefault="00673E5F">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35B9C154"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323A72D5"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07541B84"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40B04B07"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p>
        </w:tc>
      </w:tr>
      <w:tr w:rsidR="00673E5F" w:rsidRPr="00687919" w14:paraId="1CE6213F" w14:textId="77777777" w:rsidTr="00673E5F">
        <w:trPr>
          <w:trHeight w:val="331"/>
        </w:trPr>
        <w:tc>
          <w:tcPr>
            <w:tcW w:w="1117" w:type="dxa"/>
            <w:tcMar>
              <w:top w:w="72" w:type="dxa"/>
              <w:left w:w="144" w:type="dxa"/>
              <w:bottom w:w="72" w:type="dxa"/>
              <w:right w:w="144" w:type="dxa"/>
            </w:tcMar>
            <w:hideMark/>
          </w:tcPr>
          <w:p w14:paraId="6777825D" w14:textId="77777777" w:rsidR="00673E5F" w:rsidRPr="00687919" w:rsidRDefault="00673E5F">
            <w:pPr>
              <w:suppressAutoHyphens w:val="0"/>
              <w:spacing w:before="0" w:line="240" w:lineRule="auto"/>
              <w:jc w:val="center"/>
              <w:rPr>
                <w:rFonts w:asciiTheme="minorHAnsi" w:hAnsiTheme="minorHAnsi" w:cstheme="minorHAnsi"/>
                <w:b/>
                <w:bCs/>
                <w:color w:val="66C6FF"/>
                <w:kern w:val="24"/>
                <w:sz w:val="20"/>
              </w:rPr>
            </w:pPr>
            <w:r w:rsidRPr="00687919">
              <w:rPr>
                <w:rFonts w:asciiTheme="minorHAnsi" w:hAnsiTheme="minorHAnsi" w:cstheme="minorHAnsi"/>
                <w:b/>
                <w:bCs/>
                <w:color w:val="000000" w:themeColor="text1"/>
                <w:kern w:val="24"/>
                <w:rPrChange w:id="359" w:author="Henriette Gercken" w:date="2023-05-30T15:49:00Z">
                  <w:rPr>
                    <w:rFonts w:cs="Calibri"/>
                    <w:b/>
                    <w:bCs/>
                    <w:color w:val="000000" w:themeColor="text1"/>
                    <w:kern w:val="24"/>
                  </w:rPr>
                </w:rPrChange>
              </w:rPr>
              <w:t>GHG ab</w:t>
            </w:r>
          </w:p>
        </w:tc>
        <w:tc>
          <w:tcPr>
            <w:tcW w:w="394" w:type="dxa"/>
            <w:tcMar>
              <w:top w:w="72" w:type="dxa"/>
              <w:left w:w="144" w:type="dxa"/>
              <w:bottom w:w="72" w:type="dxa"/>
              <w:right w:w="144" w:type="dxa"/>
            </w:tcMar>
            <w:hideMark/>
          </w:tcPr>
          <w:p w14:paraId="6ED1215E"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b/>
                <w:bCs/>
                <w:color w:val="000000" w:themeColor="text1"/>
                <w:kern w:val="24"/>
                <w:rPrChange w:id="360" w:author="Henriette Gercken" w:date="2023-05-30T15:49:00Z">
                  <w:rPr>
                    <w:rFonts w:cs="Calibri"/>
                    <w:b/>
                    <w:bCs/>
                    <w:color w:val="000000" w:themeColor="text1"/>
                    <w:kern w:val="24"/>
                  </w:rPr>
                </w:rPrChange>
              </w:rPr>
              <w:t xml:space="preserve">= </w:t>
            </w:r>
          </w:p>
        </w:tc>
        <w:tc>
          <w:tcPr>
            <w:tcW w:w="962" w:type="dxa"/>
            <w:tcMar>
              <w:top w:w="72" w:type="dxa"/>
              <w:left w:w="144" w:type="dxa"/>
              <w:bottom w:w="72" w:type="dxa"/>
              <w:right w:w="144" w:type="dxa"/>
            </w:tcMar>
            <w:hideMark/>
          </w:tcPr>
          <w:p w14:paraId="67FA0F74"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b/>
                <w:bCs/>
                <w:color w:val="66C6FF"/>
                <w:kern w:val="24"/>
                <w:sz w:val="20"/>
              </w:rPr>
              <w:t>GHG fB</w:t>
            </w:r>
          </w:p>
        </w:tc>
        <w:tc>
          <w:tcPr>
            <w:tcW w:w="393" w:type="dxa"/>
            <w:tcMar>
              <w:top w:w="72" w:type="dxa"/>
              <w:left w:w="144" w:type="dxa"/>
              <w:bottom w:w="72" w:type="dxa"/>
              <w:right w:w="144" w:type="dxa"/>
            </w:tcMar>
            <w:hideMark/>
          </w:tcPr>
          <w:p w14:paraId="7F2FBC2A"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b/>
                <w:bCs/>
                <w:color w:val="000000" w:themeColor="text1"/>
                <w:kern w:val="24"/>
                <w:rPrChange w:id="361" w:author="Henriette Gercken" w:date="2023-05-30T15:49:00Z">
                  <w:rPr>
                    <w:rFonts w:cs="Calibri"/>
                    <w:b/>
                    <w:bCs/>
                    <w:color w:val="000000" w:themeColor="text1"/>
                    <w:kern w:val="24"/>
                  </w:rPr>
                </w:rPrChange>
              </w:rPr>
              <w:t>+</w:t>
            </w:r>
          </w:p>
        </w:tc>
        <w:tc>
          <w:tcPr>
            <w:tcW w:w="1050" w:type="dxa"/>
            <w:tcMar>
              <w:top w:w="72" w:type="dxa"/>
              <w:left w:w="144" w:type="dxa"/>
              <w:bottom w:w="72" w:type="dxa"/>
              <w:right w:w="144" w:type="dxa"/>
            </w:tcMar>
            <w:hideMark/>
          </w:tcPr>
          <w:p w14:paraId="65528E18"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b/>
                <w:bCs/>
                <w:color w:val="000000"/>
                <w:kern w:val="24"/>
                <w:sz w:val="20"/>
              </w:rPr>
              <w:t>(</w:t>
            </w:r>
            <w:r w:rsidRPr="00687919">
              <w:rPr>
                <w:rFonts w:asciiTheme="minorHAnsi" w:hAnsiTheme="minorHAnsi" w:cstheme="minorHAnsi"/>
                <w:b/>
                <w:bCs/>
                <w:color w:val="5A8E16"/>
                <w:kern w:val="24"/>
                <w:sz w:val="20"/>
              </w:rPr>
              <w:t>GHG fwbB</w:t>
            </w:r>
          </w:p>
        </w:tc>
        <w:tc>
          <w:tcPr>
            <w:tcW w:w="394" w:type="dxa"/>
            <w:tcMar>
              <w:top w:w="72" w:type="dxa"/>
              <w:left w:w="144" w:type="dxa"/>
              <w:bottom w:w="72" w:type="dxa"/>
              <w:right w:w="144" w:type="dxa"/>
            </w:tcMar>
            <w:hideMark/>
          </w:tcPr>
          <w:p w14:paraId="2B220BDB"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b/>
                <w:bCs/>
                <w:color w:val="000000" w:themeColor="text1"/>
                <w:kern w:val="24"/>
                <w:rPrChange w:id="362" w:author="Henriette Gercken" w:date="2023-05-30T15:49:00Z">
                  <w:rPr>
                    <w:rFonts w:cs="Calibri"/>
                    <w:b/>
                    <w:bCs/>
                    <w:color w:val="000000" w:themeColor="text1"/>
                    <w:kern w:val="24"/>
                  </w:rPr>
                </w:rPrChange>
              </w:rPr>
              <w:t>+</w:t>
            </w:r>
          </w:p>
        </w:tc>
        <w:tc>
          <w:tcPr>
            <w:tcW w:w="1304" w:type="dxa"/>
            <w:tcMar>
              <w:top w:w="72" w:type="dxa"/>
              <w:left w:w="144" w:type="dxa"/>
              <w:bottom w:w="72" w:type="dxa"/>
              <w:right w:w="144" w:type="dxa"/>
            </w:tcMar>
            <w:hideMark/>
          </w:tcPr>
          <w:p w14:paraId="542DA1EE" w14:textId="77777777" w:rsidR="00673E5F" w:rsidRPr="00687919" w:rsidRDefault="00673E5F">
            <w:pPr>
              <w:suppressAutoHyphens w:val="0"/>
              <w:spacing w:before="0" w:line="240" w:lineRule="auto"/>
              <w:jc w:val="center"/>
              <w:rPr>
                <w:rFonts w:asciiTheme="minorHAnsi" w:hAnsiTheme="minorHAnsi" w:cstheme="minorHAnsi"/>
                <w:b/>
                <w:bCs/>
                <w:color w:val="007F7F"/>
                <w:kern w:val="24"/>
                <w:sz w:val="20"/>
              </w:rPr>
            </w:pPr>
            <w:r w:rsidRPr="00687919">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75AA0B56" w14:textId="77777777" w:rsidR="00673E5F" w:rsidRPr="00687919" w:rsidRDefault="00673E5F">
            <w:pPr>
              <w:suppressAutoHyphens w:val="0"/>
              <w:spacing w:before="0" w:line="240" w:lineRule="auto"/>
              <w:jc w:val="center"/>
              <w:rPr>
                <w:rFonts w:asciiTheme="minorHAnsi" w:hAnsiTheme="minorHAnsi" w:cstheme="minorHAnsi"/>
                <w:b/>
                <w:bCs/>
                <w:color w:val="000000"/>
                <w:kern w:val="24"/>
                <w:sz w:val="20"/>
              </w:rPr>
            </w:pPr>
            <w:r w:rsidRPr="00687919">
              <w:rPr>
                <w:rFonts w:asciiTheme="minorHAnsi" w:hAnsiTheme="minorHAnsi" w:cstheme="minorHAnsi"/>
                <w:b/>
                <w:bCs/>
                <w:color w:val="000000" w:themeColor="text1"/>
                <w:kern w:val="24"/>
                <w:rPrChange w:id="363" w:author="Henriette Gercken" w:date="2023-05-30T15:49:00Z">
                  <w:rPr>
                    <w:rFonts w:cs="Calibri"/>
                    <w:b/>
                    <w:bCs/>
                    <w:color w:val="000000" w:themeColor="text1"/>
                    <w:kern w:val="24"/>
                  </w:rPr>
                </w:rPrChange>
              </w:rPr>
              <w:t>+</w:t>
            </w:r>
          </w:p>
        </w:tc>
        <w:tc>
          <w:tcPr>
            <w:tcW w:w="1223" w:type="dxa"/>
            <w:tcMar>
              <w:top w:w="72" w:type="dxa"/>
              <w:left w:w="144" w:type="dxa"/>
              <w:bottom w:w="72" w:type="dxa"/>
              <w:right w:w="144" w:type="dxa"/>
            </w:tcMar>
            <w:hideMark/>
          </w:tcPr>
          <w:p w14:paraId="1781E751" w14:textId="77777777" w:rsidR="00673E5F" w:rsidRPr="00687919" w:rsidRDefault="00673E5F">
            <w:pPr>
              <w:suppressAutoHyphens w:val="0"/>
              <w:spacing w:before="0" w:line="240" w:lineRule="auto"/>
              <w:jc w:val="center"/>
              <w:rPr>
                <w:rFonts w:asciiTheme="minorHAnsi" w:hAnsiTheme="minorHAnsi" w:cstheme="minorHAnsi"/>
                <w:b/>
                <w:bCs/>
                <w:color w:val="0078BF"/>
                <w:kern w:val="24"/>
                <w:sz w:val="20"/>
              </w:rPr>
            </w:pPr>
            <w:r w:rsidRPr="00687919">
              <w:rPr>
                <w:rFonts w:asciiTheme="minorHAnsi" w:hAnsiTheme="minorHAnsi" w:cstheme="minorHAnsi"/>
                <w:b/>
                <w:bCs/>
                <w:color w:val="0078BF"/>
                <w:kern w:val="24"/>
                <w:sz w:val="20"/>
              </w:rPr>
              <w:t>GHG swb</w:t>
            </w:r>
          </w:p>
        </w:tc>
        <w:tc>
          <w:tcPr>
            <w:tcW w:w="394" w:type="dxa"/>
            <w:tcMar>
              <w:top w:w="72" w:type="dxa"/>
              <w:left w:w="144" w:type="dxa"/>
              <w:bottom w:w="72" w:type="dxa"/>
              <w:right w:w="144" w:type="dxa"/>
            </w:tcMar>
            <w:hideMark/>
          </w:tcPr>
          <w:p w14:paraId="6D93D8AD"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r w:rsidRPr="00687919">
              <w:rPr>
                <w:rFonts w:asciiTheme="minorHAnsi" w:hAnsiTheme="minorHAnsi" w:cstheme="minorHAnsi"/>
                <w:b/>
                <w:bCs/>
                <w:color w:val="948A54" w:themeColor="background2" w:themeShade="80"/>
                <w:kern w:val="24"/>
                <w:rPrChange w:id="364" w:author="Henriette Gercken" w:date="2023-05-30T15:49:00Z">
                  <w:rPr>
                    <w:rFonts w:cs="Calibri"/>
                    <w:b/>
                    <w:bCs/>
                    <w:color w:val="948A54" w:themeColor="background2" w:themeShade="80"/>
                    <w:kern w:val="24"/>
                  </w:rPr>
                </w:rPrChange>
              </w:rPr>
              <w:t xml:space="preserve">+ </w:t>
            </w:r>
          </w:p>
        </w:tc>
        <w:tc>
          <w:tcPr>
            <w:tcW w:w="989" w:type="dxa"/>
            <w:tcMar>
              <w:top w:w="72" w:type="dxa"/>
              <w:left w:w="144" w:type="dxa"/>
              <w:bottom w:w="72" w:type="dxa"/>
              <w:right w:w="144" w:type="dxa"/>
            </w:tcMar>
            <w:hideMark/>
          </w:tcPr>
          <w:p w14:paraId="5BEC6546"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r w:rsidRPr="00687919">
              <w:rPr>
                <w:rFonts w:asciiTheme="minorHAnsi" w:hAnsiTheme="minorHAnsi" w:cstheme="minorHAnsi"/>
                <w:b/>
                <w:bCs/>
                <w:color w:val="7F7F7F" w:themeColor="text1" w:themeTint="80"/>
                <w:kern w:val="24"/>
                <w:rPrChange w:id="365" w:author="Henriette Gercken" w:date="2023-05-30T15:49:00Z">
                  <w:rPr>
                    <w:rFonts w:cs="Calibri"/>
                    <w:b/>
                    <w:bCs/>
                    <w:color w:val="7F7F7F" w:themeColor="text1" w:themeTint="80"/>
                    <w:kern w:val="24"/>
                  </w:rPr>
                </w:rPrChange>
              </w:rPr>
              <w:t>TapeS</w:t>
            </w:r>
            <w:r w:rsidRPr="00687919">
              <w:rPr>
                <w:rFonts w:asciiTheme="minorHAnsi" w:hAnsiTheme="minorHAnsi" w:cstheme="minorHAnsi"/>
                <w:b/>
                <w:bCs/>
                <w:color w:val="948A54" w:themeColor="background2" w:themeShade="80"/>
                <w:kern w:val="24"/>
                <w:rPrChange w:id="366" w:author="Henriette Gercken" w:date="2023-05-30T15:49:00Z">
                  <w:rPr>
                    <w:rFonts w:cs="Calibri"/>
                    <w:b/>
                    <w:bCs/>
                    <w:color w:val="948A54" w:themeColor="background2" w:themeShade="80"/>
                    <w:kern w:val="24"/>
                  </w:rPr>
                </w:rPrChange>
              </w:rPr>
              <w:t xml:space="preserve"> stB</w:t>
            </w:r>
          </w:p>
        </w:tc>
        <w:tc>
          <w:tcPr>
            <w:tcW w:w="394" w:type="dxa"/>
            <w:tcMar>
              <w:top w:w="72" w:type="dxa"/>
              <w:left w:w="144" w:type="dxa"/>
              <w:bottom w:w="72" w:type="dxa"/>
              <w:right w:w="144" w:type="dxa"/>
            </w:tcMar>
            <w:hideMark/>
          </w:tcPr>
          <w:p w14:paraId="16F61529"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r w:rsidRPr="00687919">
              <w:rPr>
                <w:rFonts w:asciiTheme="minorHAnsi" w:hAnsiTheme="minorHAnsi" w:cstheme="minorHAnsi"/>
                <w:b/>
                <w:bCs/>
                <w:color w:val="948A54" w:themeColor="background2" w:themeShade="80"/>
                <w:kern w:val="24"/>
                <w:rPrChange w:id="367" w:author="Henriette Gercken" w:date="2023-05-30T15:49:00Z">
                  <w:rPr>
                    <w:rFonts w:cs="Calibri"/>
                    <w:b/>
                    <w:bCs/>
                    <w:color w:val="948A54" w:themeColor="background2" w:themeShade="80"/>
                    <w:kern w:val="24"/>
                  </w:rPr>
                </w:rPrChange>
              </w:rPr>
              <w:t xml:space="preserve">+ </w:t>
            </w:r>
          </w:p>
        </w:tc>
        <w:tc>
          <w:tcPr>
            <w:tcW w:w="1036" w:type="dxa"/>
            <w:tcMar>
              <w:top w:w="72" w:type="dxa"/>
              <w:left w:w="144" w:type="dxa"/>
              <w:bottom w:w="72" w:type="dxa"/>
              <w:right w:w="144" w:type="dxa"/>
            </w:tcMar>
            <w:hideMark/>
          </w:tcPr>
          <w:p w14:paraId="79967A7E" w14:textId="77777777" w:rsidR="00673E5F" w:rsidRPr="00687919" w:rsidRDefault="00673E5F">
            <w:pPr>
              <w:suppressAutoHyphens w:val="0"/>
              <w:spacing w:before="0" w:line="240" w:lineRule="auto"/>
              <w:jc w:val="center"/>
              <w:rPr>
                <w:rFonts w:asciiTheme="minorHAnsi" w:hAnsiTheme="minorHAnsi" w:cstheme="minorHAnsi"/>
                <w:b/>
                <w:bCs/>
                <w:color w:val="7F7F7F"/>
                <w:kern w:val="24"/>
                <w:sz w:val="20"/>
              </w:rPr>
            </w:pPr>
            <w:r w:rsidRPr="00687919">
              <w:rPr>
                <w:rFonts w:asciiTheme="minorHAnsi" w:hAnsiTheme="minorHAnsi" w:cstheme="minorHAnsi"/>
                <w:b/>
                <w:bCs/>
                <w:color w:val="7F7F7F" w:themeColor="text1" w:themeTint="80"/>
                <w:kern w:val="24"/>
                <w:rPrChange w:id="368" w:author="Henriette Gercken" w:date="2023-05-30T15:49:00Z">
                  <w:rPr>
                    <w:rFonts w:cs="Calibri"/>
                    <w:b/>
                    <w:bCs/>
                    <w:color w:val="7F7F7F" w:themeColor="text1" w:themeTint="80"/>
                    <w:kern w:val="24"/>
                  </w:rPr>
                </w:rPrChange>
              </w:rPr>
              <w:t>TapeS</w:t>
            </w:r>
            <w:r w:rsidRPr="00687919">
              <w:rPr>
                <w:rFonts w:asciiTheme="minorHAnsi" w:hAnsiTheme="minorHAnsi" w:cstheme="minorHAnsi"/>
                <w:b/>
                <w:bCs/>
                <w:color w:val="948A54" w:themeColor="background2" w:themeShade="80"/>
                <w:kern w:val="24"/>
                <w:rPrChange w:id="369" w:author="Henriette Gercken" w:date="2023-05-30T15:49:00Z">
                  <w:rPr>
                    <w:rFonts w:cs="Calibri"/>
                    <w:b/>
                    <w:bCs/>
                    <w:color w:val="948A54" w:themeColor="background2" w:themeShade="80"/>
                    <w:kern w:val="24"/>
                  </w:rPr>
                </w:rPrChange>
              </w:rPr>
              <w:t xml:space="preserve"> stbB</w:t>
            </w:r>
          </w:p>
        </w:tc>
      </w:tr>
    </w:tbl>
    <w:p w14:paraId="43962FE6" w14:textId="77777777" w:rsidR="00673E5F" w:rsidRPr="00687919" w:rsidRDefault="00673E5F" w:rsidP="00673E5F">
      <w:pPr>
        <w:spacing w:before="100" w:beforeAutospacing="1" w:after="142" w:line="276" w:lineRule="auto"/>
        <w:rPr>
          <w:rFonts w:asciiTheme="minorHAnsi" w:hAnsiTheme="minorHAnsi" w:cstheme="minorHAnsi"/>
          <w:color w:val="000000"/>
          <w:szCs w:val="21"/>
        </w:rPr>
      </w:pPr>
      <w:r w:rsidRPr="00687919">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für die nachträgliche Kompartimentierung abgezogen oder hinzugerechnet werden muss. Hierzu kann die Methodikdokumentation zur 3. BWI Auskunft geben: </w:t>
      </w:r>
    </w:p>
    <w:p w14:paraId="73B8655D" w14:textId="77777777" w:rsidR="00673E5F" w:rsidRPr="00687919" w:rsidRDefault="00673E5F" w:rsidP="00673E5F">
      <w:pPr>
        <w:spacing w:before="100" w:beforeAutospacing="1" w:after="142" w:line="276" w:lineRule="auto"/>
        <w:rPr>
          <w:rFonts w:asciiTheme="minorHAnsi" w:hAnsiTheme="minorHAnsi" w:cstheme="minorHAnsi"/>
          <w:color w:val="000000"/>
          <w:szCs w:val="21"/>
        </w:rPr>
      </w:pPr>
      <w:r w:rsidRPr="00687919">
        <w:rPr>
          <w:rFonts w:asciiTheme="minorHAnsi" w:hAnsiTheme="minorHAnsi" w:cstheme="minorHAnsi"/>
          <w:rPrChange w:id="370" w:author="Henriette Gercken" w:date="2023-05-30T15:49:00Z">
            <w:rPr/>
          </w:rPrChange>
        </w:rPr>
        <w:t xml:space="preserve">Methodenentwicklung für die 3 Bundeswaldinventur: Modul 3 Überprüfung </w:t>
      </w:r>
      <w:r w:rsidRPr="00687919">
        <w:rPr>
          <w:rFonts w:asciiTheme="minorHAnsi" w:hAnsiTheme="minorHAnsi" w:cstheme="minorHAnsi"/>
          <w:rPrChange w:id="371" w:author="Henriette Gercken" w:date="2023-05-30T15:49:00Z">
            <w:rPr/>
          </w:rPrChange>
        </w:rPr>
        <w:br/>
        <w:t xml:space="preserve">und Neukonzeption einer Biomassefunktion" von Kändler &amp; Bösch </w:t>
      </w:r>
    </w:p>
    <w:p w14:paraId="0415A6B0" w14:textId="77777777" w:rsidR="00673E5F" w:rsidRPr="00687919" w:rsidRDefault="00673E5F" w:rsidP="00673E5F">
      <w:pPr>
        <w:pStyle w:val="Listenabsatz"/>
        <w:numPr>
          <w:ilvl w:val="0"/>
          <w:numId w:val="13"/>
        </w:numPr>
        <w:spacing w:before="100" w:beforeAutospacing="1" w:after="142" w:line="276" w:lineRule="auto"/>
        <w:rPr>
          <w:rFonts w:asciiTheme="minorHAnsi" w:hAnsiTheme="minorHAnsi" w:cstheme="minorHAnsi"/>
          <w:color w:val="000000"/>
          <w:szCs w:val="21"/>
        </w:rPr>
      </w:pPr>
      <w:r w:rsidRPr="00687919">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 wurde versucht, das Volumen möglichst genau zu bestimmen, da die Biomasse über die</w:t>
      </w:r>
      <w:r w:rsidRPr="00687919">
        <w:rPr>
          <w:rFonts w:asciiTheme="minorHAnsi" w:hAnsiTheme="minorHAnsi" w:cstheme="minorHAnsi"/>
          <w:szCs w:val="21"/>
        </w:rPr>
        <w:br/>
        <w:t>Umrechnung des Volumens mit Raumdichtefaktoren berechnet wurde. Daher wurde das</w:t>
      </w:r>
      <w:r w:rsidRPr="00687919">
        <w:rPr>
          <w:rFonts w:asciiTheme="minorHAnsi" w:hAnsiTheme="minorHAnsi" w:cstheme="minorHAnsi"/>
          <w:szCs w:val="21"/>
        </w:rPr>
        <w:br/>
        <w:t>Volumen einschließlich des Wurzelstocks (also bodeneben) unter Messung eines weiteren</w:t>
      </w:r>
      <w:r w:rsidRPr="00687919">
        <w:rPr>
          <w:rFonts w:asciiTheme="minorHAnsi" w:hAnsiTheme="minorHAnsi" w:cstheme="minorHAnsi"/>
          <w:szCs w:val="21"/>
        </w:rPr>
        <w:br/>
        <w:t>Durchmessers in 0,5 m Höhe über Grund (also im Bereich des Wurzelanlaufs) erfasst. Bei</w:t>
      </w:r>
      <w:r w:rsidRPr="00687919">
        <w:rPr>
          <w:rFonts w:asciiTheme="minorHAnsi" w:hAnsiTheme="minorHAnsi" w:cstheme="minorHAnsi"/>
          <w:szCs w:val="21"/>
        </w:rPr>
        <w:br/>
        <w:t>den historischen Daten liegt der tiefste Durchmesser bei 1 m über Grund. Außerdem ist laut</w:t>
      </w:r>
      <w:r w:rsidRPr="00687919">
        <w:rPr>
          <w:rFonts w:asciiTheme="minorHAnsi" w:hAnsiTheme="minorHAnsi" w:cstheme="minorHAnsi"/>
          <w:szCs w:val="21"/>
        </w:rPr>
        <w:br/>
        <w:t>Angaben in den Grundner-Schwappach’schen Volumentafeln das Wurzelstockvolumen im</w:t>
      </w:r>
      <w:r w:rsidRPr="00687919">
        <w:rPr>
          <w:rFonts w:asciiTheme="minorHAnsi" w:hAnsiTheme="minorHAnsi" w:cstheme="minorHAnsi"/>
          <w:szCs w:val="21"/>
        </w:rPr>
        <w:br/>
        <w:t>Derbholz nicht mit enthalten; ob das Baumholz das Wurzelstockholz einschließt, ist indes</w:t>
      </w:r>
      <w:r w:rsidRPr="00687919">
        <w:rPr>
          <w:rFonts w:asciiTheme="minorHAnsi" w:hAnsiTheme="minorHAnsi" w:cstheme="minorHAnsi"/>
          <w:szCs w:val="21"/>
        </w:rPr>
        <w:br/>
        <w:t>nicht ganz klar.1 Beim BDAT-Derbholzvolumen ist der Wurzelstock allerdings wie in dieser</w:t>
      </w:r>
      <w:r w:rsidRPr="00687919">
        <w:rPr>
          <w:rFonts w:asciiTheme="minorHAnsi" w:hAnsiTheme="minorHAnsi" w:cstheme="minorHAnsi"/>
          <w:szCs w:val="21"/>
        </w:rPr>
        <w:br/>
        <w:t>Untersuchung ebenfalls eingeschlossen, da bei der Voluminierung des untersten Abschnitts</w:t>
      </w:r>
      <w:r w:rsidRPr="00687919">
        <w:rPr>
          <w:rFonts w:asciiTheme="minorHAnsi" w:hAnsiTheme="minorHAnsi" w:cstheme="minorHAnsi"/>
          <w:szCs w:val="21"/>
        </w:rPr>
        <w:br/>
        <w:t>die volle 2-m-Sektion unterstellt wird.“</w:t>
      </w:r>
    </w:p>
    <w:p w14:paraId="4DA851D4" w14:textId="77777777" w:rsidR="00673E5F" w:rsidRPr="00687919" w:rsidRDefault="00673E5F" w:rsidP="00673E5F">
      <w:pPr>
        <w:pStyle w:val="Listenabsatz"/>
        <w:numPr>
          <w:ilvl w:val="1"/>
          <w:numId w:val="13"/>
        </w:numPr>
        <w:spacing w:before="100" w:beforeAutospacing="1" w:after="142" w:line="276" w:lineRule="auto"/>
        <w:rPr>
          <w:rFonts w:asciiTheme="minorHAnsi" w:hAnsiTheme="minorHAnsi" w:cstheme="minorHAnsi"/>
          <w:color w:val="000000"/>
          <w:szCs w:val="21"/>
        </w:rPr>
      </w:pPr>
      <w:r w:rsidRPr="00687919">
        <w:rPr>
          <w:rFonts w:asciiTheme="minorHAnsi" w:hAnsiTheme="minorHAnsi" w:cstheme="minorHAnsi"/>
          <w:color w:val="000000"/>
          <w:szCs w:val="21"/>
        </w:rPr>
        <w:t>Alles was auf Grundner-Schwappach beruht, schließt somit den Wurzelstock nicht mit ein</w:t>
      </w:r>
    </w:p>
    <w:p w14:paraId="4D580C14" w14:textId="77777777" w:rsidR="00673E5F" w:rsidRPr="00687919" w:rsidRDefault="00673E5F" w:rsidP="00673E5F">
      <w:pPr>
        <w:pStyle w:val="Listenabsatz"/>
        <w:numPr>
          <w:ilvl w:val="1"/>
          <w:numId w:val="13"/>
        </w:numPr>
        <w:spacing w:before="100" w:beforeAutospacing="1" w:after="142" w:line="276" w:lineRule="auto"/>
        <w:rPr>
          <w:rFonts w:asciiTheme="minorHAnsi" w:hAnsiTheme="minorHAnsi" w:cstheme="minorHAnsi"/>
          <w:color w:val="000000"/>
          <w:szCs w:val="21"/>
        </w:rPr>
      </w:pPr>
      <w:r w:rsidRPr="00687919">
        <w:rPr>
          <w:rFonts w:asciiTheme="minorHAnsi" w:hAnsiTheme="minorHAnsi" w:cstheme="minorHAnsi"/>
          <w:color w:val="000000"/>
          <w:szCs w:val="21"/>
        </w:rPr>
        <w:t xml:space="preserve">Jedoch wurden diese Volumina für die Erstellung des BDat packges korrigiert: </w:t>
      </w:r>
    </w:p>
    <w:p w14:paraId="45D441D8" w14:textId="77777777" w:rsidR="00673E5F" w:rsidRPr="00687919" w:rsidRDefault="00673E5F" w:rsidP="00673E5F">
      <w:pPr>
        <w:pStyle w:val="Listenabsatz"/>
        <w:spacing w:before="100" w:beforeAutospacing="1" w:after="142" w:line="276" w:lineRule="auto"/>
        <w:ind w:left="1440"/>
        <w:rPr>
          <w:rFonts w:asciiTheme="minorHAnsi" w:hAnsiTheme="minorHAnsi" w:cstheme="minorHAnsi"/>
          <w:szCs w:val="21"/>
        </w:rPr>
      </w:pPr>
      <w:r w:rsidRPr="00687919">
        <w:rPr>
          <w:rFonts w:asciiTheme="minorHAnsi" w:hAnsiTheme="minorHAnsi" w:cstheme="minorHAnsi"/>
          <w:szCs w:val="21"/>
        </w:rPr>
        <w:t>„Für die Anpassung der Baumholzexpansionsfunktion wurde zunächst der von BDAT abwei-</w:t>
      </w:r>
      <w:r w:rsidRPr="00687919">
        <w:rPr>
          <w:rFonts w:asciiTheme="minorHAnsi" w:hAnsiTheme="minorHAnsi" w:cstheme="minorHAnsi"/>
          <w:szCs w:val="21"/>
        </w:rPr>
        <w:br/>
        <w:t>chenden Derbholzdefinition von Grundner-Schwappach Rechnung getragen (siehe Abschnitt</w:t>
      </w:r>
      <w:r w:rsidRPr="00687919">
        <w:rPr>
          <w:rFonts w:asciiTheme="minorHAnsi" w:hAnsiTheme="minorHAnsi" w:cstheme="minorHAnsi"/>
          <w:szCs w:val="21"/>
        </w:rPr>
        <w:br/>
        <w:t>3.3.1), wonach das Stockholz beim Derbholz (und vermutlich auch beim Baumholz) nicht</w:t>
      </w:r>
      <w:r w:rsidRPr="00687919">
        <w:rPr>
          <w:rFonts w:asciiTheme="minorHAnsi" w:hAnsiTheme="minorHAnsi" w:cstheme="minorHAnsi"/>
          <w:szCs w:val="21"/>
        </w:rPr>
        <w:br/>
        <w:t>enthalten ist. Daher wurden die Volumina der Grundner-Schwappach-Tafeln korrigiert. „</w:t>
      </w:r>
    </w:p>
    <w:p w14:paraId="7AEEC87E" w14:textId="77777777" w:rsidR="00673E5F" w:rsidRPr="00687919" w:rsidRDefault="00673E5F" w:rsidP="00673E5F">
      <w:pPr>
        <w:pStyle w:val="Listenabsatz"/>
        <w:spacing w:before="100" w:beforeAutospacing="1" w:after="142" w:line="276" w:lineRule="auto"/>
        <w:ind w:left="1440"/>
        <w:rPr>
          <w:rFonts w:asciiTheme="minorHAnsi" w:hAnsiTheme="minorHAnsi" w:cstheme="minorHAnsi"/>
          <w:color w:val="000000"/>
          <w:szCs w:val="21"/>
        </w:rPr>
      </w:pPr>
    </w:p>
    <w:p w14:paraId="358E7F7D" w14:textId="175A33BB" w:rsidR="00673E5F" w:rsidRPr="00687919" w:rsidRDefault="00673E5F" w:rsidP="00673E5F">
      <w:pPr>
        <w:pStyle w:val="Listenabsatz"/>
        <w:numPr>
          <w:ilvl w:val="0"/>
          <w:numId w:val="13"/>
        </w:numPr>
        <w:spacing w:before="100" w:beforeAutospacing="1" w:after="142" w:line="276" w:lineRule="auto"/>
        <w:rPr>
          <w:rFonts w:asciiTheme="minorHAnsi" w:hAnsiTheme="minorHAnsi" w:cstheme="minorHAnsi"/>
          <w:color w:val="000000"/>
          <w:szCs w:val="21"/>
        </w:rPr>
      </w:pPr>
      <w:r w:rsidRPr="00687919">
        <w:rPr>
          <w:rFonts w:asciiTheme="minorHAnsi" w:hAnsiTheme="minorHAnsi" w:cstheme="minorHAnsi"/>
          <w:color w:val="000000"/>
          <w:szCs w:val="21"/>
        </w:rPr>
        <w:t xml:space="preserve">Die GHGI Biomassefunktionen beruhen jedoch auf verschiedenen Studien mit tatsächlich gemessenen Biomassen und ausschließlich die Biomassen bzw. Volumina von Weichlaubhölzern (soft-hard-woods , anderes Laubholz kurzer Lebensdauer) wurden mittels sogenannter „Pseudoobervationen“ aus Grunder-Schwappbachs Ertragstafeln gefittet aufgrund des Mangels an tatsächlichen Proben. (siehe </w:t>
      </w:r>
      <w:r w:rsidR="004A4263" w:rsidRPr="00687919">
        <w:rPr>
          <w:rFonts w:asciiTheme="minorHAnsi" w:hAnsiTheme="minorHAnsi" w:cstheme="minorHAnsi"/>
          <w:rPrChange w:id="372" w:author="Henriette Gercken" w:date="2023-05-30T15:49:00Z">
            <w:rPr/>
          </w:rPrChange>
        </w:rPr>
        <w:fldChar w:fldCharType="begin"/>
      </w:r>
      <w:r w:rsidR="004A4263" w:rsidRPr="00687919">
        <w:rPr>
          <w:rFonts w:asciiTheme="minorHAnsi" w:hAnsiTheme="minorHAnsi" w:cstheme="minorHAnsi"/>
          <w:rPrChange w:id="373" w:author="Henriette Gercken" w:date="2023-05-30T15:49:00Z">
            <w:rPr/>
          </w:rPrChange>
        </w:rPr>
        <w:instrText xml:space="preserve"> HYPERLINK "file:///O:\\a7bze\\ZZ_BZE3_Bestand_Auswertung\\Literatur\\BMEL_BWI_Methodenband_Web_BWI3.pdf" </w:instrText>
      </w:r>
      <w:ins w:id="374" w:author="Henriette Gercken" w:date="2023-06-15T14:21:00Z">
        <w:r w:rsidR="007F08C6" w:rsidRPr="00687919">
          <w:rPr>
            <w:rFonts w:asciiTheme="minorHAnsi" w:hAnsiTheme="minorHAnsi" w:cstheme="minorHAnsi"/>
            <w:rPrChange w:id="375" w:author="Henriette Gercken" w:date="2023-05-30T15:49:00Z">
              <w:rPr>
                <w:rFonts w:asciiTheme="minorHAnsi" w:hAnsiTheme="minorHAnsi" w:cstheme="minorHAnsi"/>
              </w:rPr>
            </w:rPrChange>
          </w:rPr>
        </w:r>
      </w:ins>
      <w:r w:rsidR="004A4263" w:rsidRPr="00687919">
        <w:rPr>
          <w:rFonts w:asciiTheme="minorHAnsi" w:hAnsiTheme="minorHAnsi" w:cstheme="minorHAnsi"/>
          <w:rPrChange w:id="376" w:author="Henriette Gercken" w:date="2023-05-30T15:49:00Z">
            <w:rPr>
              <w:rStyle w:val="Hyperlink"/>
            </w:rPr>
          </w:rPrChange>
        </w:rPr>
        <w:fldChar w:fldCharType="separate"/>
      </w:r>
      <w:r w:rsidRPr="00687919">
        <w:rPr>
          <w:rStyle w:val="Hyperlink"/>
          <w:rFonts w:asciiTheme="minorHAnsi" w:hAnsiTheme="minorHAnsi" w:cstheme="minorHAnsi"/>
          <w:rPrChange w:id="377" w:author="Henriette Gercken" w:date="2023-05-30T15:49:00Z">
            <w:rPr>
              <w:rStyle w:val="Hyperlink"/>
            </w:rPr>
          </w:rPrChange>
        </w:rPr>
        <w:t>BMEL_BWI_Methodenband_Web_BWI3.pdf</w:t>
      </w:r>
      <w:r w:rsidR="004A4263" w:rsidRPr="00687919">
        <w:rPr>
          <w:rStyle w:val="Hyperlink"/>
          <w:rFonts w:asciiTheme="minorHAnsi" w:hAnsiTheme="minorHAnsi" w:cstheme="minorHAnsi"/>
          <w:rPrChange w:id="378" w:author="Henriette Gercken" w:date="2023-05-30T15:49:00Z">
            <w:rPr>
              <w:rStyle w:val="Hyperlink"/>
            </w:rPr>
          </w:rPrChange>
        </w:rPr>
        <w:fldChar w:fldCharType="end"/>
      </w:r>
      <w:r w:rsidRPr="00687919">
        <w:rPr>
          <w:rFonts w:asciiTheme="minorHAnsi" w:hAnsiTheme="minorHAnsi" w:cstheme="minorHAnsi"/>
          <w:rPrChange w:id="379" w:author="Henriette Gercken" w:date="2023-05-30T15:49:00Z">
            <w:rPr/>
          </w:rPrChange>
        </w:rPr>
        <w:t xml:space="preserve">, Kap. 5.2.8.) </w:t>
      </w:r>
    </w:p>
    <w:p w14:paraId="36BD9FAC" w14:textId="7A7F50D1" w:rsidR="00673E5F" w:rsidRPr="00687919" w:rsidRDefault="00673E5F" w:rsidP="00673E5F">
      <w:pPr>
        <w:pStyle w:val="Listenabsatz"/>
        <w:numPr>
          <w:ilvl w:val="0"/>
          <w:numId w:val="13"/>
        </w:numPr>
        <w:spacing w:before="100" w:beforeAutospacing="1" w:after="142" w:line="276" w:lineRule="auto"/>
        <w:rPr>
          <w:rFonts w:asciiTheme="minorHAnsi" w:hAnsiTheme="minorHAnsi" w:cstheme="minorHAnsi"/>
          <w:color w:val="000000"/>
          <w:szCs w:val="21"/>
        </w:rPr>
      </w:pPr>
      <w:r w:rsidRPr="00687919">
        <w:rPr>
          <w:rFonts w:asciiTheme="minorHAnsi" w:hAnsiTheme="minorHAnsi" w:cstheme="minorHAnsi"/>
          <w:color w:val="000000"/>
          <w:szCs w:val="21"/>
        </w:rPr>
        <w:t xml:space="preserve">Die Marklund Funktionen die die Grundlage für die Biomasse Funktionen der BWI &amp; GHGI darstellen, sind laut </w:t>
      </w:r>
      <w:r w:rsidR="004A4263" w:rsidRPr="00687919">
        <w:rPr>
          <w:rFonts w:asciiTheme="minorHAnsi" w:hAnsiTheme="minorHAnsi" w:cstheme="minorHAnsi"/>
          <w:rPrChange w:id="380" w:author="Henriette Gercken" w:date="2023-05-30T15:49:00Z">
            <w:rPr/>
          </w:rPrChange>
        </w:rPr>
        <w:fldChar w:fldCharType="begin"/>
      </w:r>
      <w:r w:rsidR="004A4263" w:rsidRPr="00687919">
        <w:rPr>
          <w:rFonts w:asciiTheme="minorHAnsi" w:hAnsiTheme="minorHAnsi" w:cstheme="minorHAnsi"/>
          <w:rPrChange w:id="381" w:author="Henriette Gercken" w:date="2023-05-30T15:49:00Z">
            <w:rPr/>
          </w:rPrChange>
        </w:rPr>
        <w:instrText xml:space="preserve"> HYPERLINK "https://search.r-project.org/CRAN/refmans/sitreeE/html/biomass.birch.M1988.html" </w:instrText>
      </w:r>
      <w:ins w:id="382" w:author="Henriette Gercken" w:date="2023-06-15T14:21:00Z">
        <w:r w:rsidR="007F08C6" w:rsidRPr="00687919">
          <w:rPr>
            <w:rFonts w:asciiTheme="minorHAnsi" w:hAnsiTheme="minorHAnsi" w:cstheme="minorHAnsi"/>
            <w:rPrChange w:id="383" w:author="Henriette Gercken" w:date="2023-05-30T15:49:00Z">
              <w:rPr>
                <w:rFonts w:asciiTheme="minorHAnsi" w:hAnsiTheme="minorHAnsi" w:cstheme="minorHAnsi"/>
              </w:rPr>
            </w:rPrChange>
          </w:rPr>
        </w:r>
      </w:ins>
      <w:r w:rsidR="004A4263" w:rsidRPr="00687919">
        <w:rPr>
          <w:rPrChange w:id="384" w:author="Henriette Gercken" w:date="2023-05-30T15:49:00Z">
            <w:rPr>
              <w:rStyle w:val="Hyperlink"/>
              <w:rFonts w:asciiTheme="minorHAnsi" w:hAnsiTheme="minorHAnsi" w:cstheme="minorHAnsi"/>
              <w:szCs w:val="21"/>
            </w:rPr>
          </w:rPrChange>
        </w:rPr>
        <w:fldChar w:fldCharType="separate"/>
      </w:r>
      <w:r w:rsidRPr="00687919">
        <w:rPr>
          <w:rStyle w:val="Hyperlink"/>
          <w:rFonts w:asciiTheme="minorHAnsi" w:hAnsiTheme="minorHAnsi" w:cstheme="minorHAnsi"/>
          <w:szCs w:val="21"/>
        </w:rPr>
        <w:t>https://search.r-project.org/CRAN/refmans/sitreeE/html/biomass.birch.M1988.html</w:t>
      </w:r>
      <w:r w:rsidR="004A4263" w:rsidRPr="00687919">
        <w:rPr>
          <w:rStyle w:val="Hyperlink"/>
          <w:rFonts w:asciiTheme="minorHAnsi" w:hAnsiTheme="minorHAnsi" w:cstheme="minorHAnsi"/>
          <w:szCs w:val="21"/>
          <w:rPrChange w:id="385" w:author="Henriette Gercken" w:date="2023-05-30T15:49:00Z">
            <w:rPr>
              <w:rStyle w:val="Hyperlink"/>
              <w:rFonts w:asciiTheme="minorHAnsi" w:hAnsiTheme="minorHAnsi" w:cstheme="minorHAnsi"/>
              <w:szCs w:val="21"/>
            </w:rPr>
          </w:rPrChange>
        </w:rPr>
        <w:fldChar w:fldCharType="end"/>
      </w:r>
      <w:r w:rsidRPr="00687919">
        <w:rPr>
          <w:rFonts w:asciiTheme="minorHAnsi" w:hAnsiTheme="minorHAnsi" w:cstheme="minorHAnsi"/>
          <w:color w:val="000000"/>
          <w:szCs w:val="21"/>
        </w:rPr>
        <w:t xml:space="preserve"> jedoch in der Lage die Biomasse in den Kompartimenten: „</w:t>
      </w:r>
      <w:r w:rsidRPr="00687919">
        <w:rPr>
          <w:rFonts w:asciiTheme="minorHAnsi" w:hAnsiTheme="minorHAnsi" w:cstheme="minorHAnsi"/>
          <w:rPrChange w:id="386" w:author="Henriette Gercken" w:date="2023-05-30T15:49:00Z">
            <w:rPr/>
          </w:rPrChange>
        </w:rPr>
        <w:t xml:space="preserve">living.branches, dead.branches, stem.wood, stump.roots, bark, usoil, rot1, rot2, and foliage.“ Zu berechnen. </w:t>
      </w:r>
      <w:r w:rsidRPr="00687919">
        <w:rPr>
          <w:rFonts w:asciiTheme="minorHAnsi" w:hAnsiTheme="minorHAnsi" w:cstheme="minorHAnsi"/>
          <w:highlight w:val="yellow"/>
          <w:rPrChange w:id="387" w:author="Henriette Gercken" w:date="2023-05-30T15:49:00Z">
            <w:rPr>
              <w:highlight w:val="yellow"/>
            </w:rPr>
          </w:rPrChange>
        </w:rPr>
        <w:t>Dementspreched kann davon ausgegangen werden, dass die Biomasse des Stocks in der GHGI Biomasse miteinbezogen ist.</w:t>
      </w:r>
      <w:r w:rsidRPr="00687919">
        <w:rPr>
          <w:rFonts w:asciiTheme="minorHAnsi" w:hAnsiTheme="minorHAnsi" w:cstheme="minorHAnsi"/>
          <w:rPrChange w:id="388" w:author="Henriette Gercken" w:date="2023-05-30T15:49:00Z">
            <w:rPr/>
          </w:rPrChange>
        </w:rPr>
        <w:t xml:space="preserve"> Fragwürdig bleibt, ob dies auch für soft-hard-woods der Falls ist, bzw. ob es hier, sofern eine derartige Kompartimentierung vorgenommen wird zu starken Unterschätzungen des Biomassevorrates kommt. Das ist insofern relevant, dass soft-hard-woods einen Großteil der Hauptbaumarten an MoMoK Standorten darstellen. </w:t>
      </w:r>
    </w:p>
    <w:p w14:paraId="23A36B58" w14:textId="77777777" w:rsidR="00673E5F" w:rsidRPr="00687919" w:rsidRDefault="00673E5F" w:rsidP="00673E5F">
      <w:pPr>
        <w:rPr>
          <w:rFonts w:asciiTheme="minorHAnsi" w:hAnsiTheme="minorHAnsi" w:cstheme="minorHAnsi"/>
          <w:szCs w:val="21"/>
        </w:rPr>
      </w:pPr>
    </w:p>
    <w:p w14:paraId="4F59CAFC" w14:textId="77777777" w:rsidR="00673E5F" w:rsidRPr="00687919" w:rsidRDefault="00673E5F" w:rsidP="00673E5F">
      <w:pPr>
        <w:rPr>
          <w:rFonts w:asciiTheme="minorHAnsi" w:hAnsiTheme="minorHAnsi" w:cstheme="minorHAnsi"/>
          <w:szCs w:val="21"/>
        </w:rPr>
      </w:pPr>
    </w:p>
    <w:p w14:paraId="42CD1258" w14:textId="139D60E8" w:rsidR="00673E5F" w:rsidRPr="00687919" w:rsidRDefault="00E76C94" w:rsidP="00673E5F">
      <w:pPr>
        <w:rPr>
          <w:ins w:id="389" w:author="Henriette Gercken" w:date="2023-05-16T15:15:00Z"/>
          <w:rFonts w:asciiTheme="minorHAnsi" w:hAnsiTheme="minorHAnsi" w:cstheme="minorHAnsi"/>
        </w:rPr>
      </w:pPr>
      <w:ins w:id="390" w:author="Henriette Gercken" w:date="2023-05-16T15:14:00Z">
        <w:r w:rsidRPr="00687919">
          <w:rPr>
            <w:rFonts w:asciiTheme="minorHAnsi" w:hAnsiTheme="minorHAnsi" w:cstheme="minorHAnsi"/>
          </w:rPr>
          <w:t>UPDATE ZU NACHTRÄGLICHER KOM</w:t>
        </w:r>
      </w:ins>
      <w:ins w:id="391" w:author="Henriette Gercken" w:date="2023-05-16T15:15:00Z">
        <w:r w:rsidRPr="00687919">
          <w:rPr>
            <w:rFonts w:asciiTheme="minorHAnsi" w:hAnsiTheme="minorHAnsi" w:cstheme="minorHAnsi"/>
          </w:rPr>
          <w:t xml:space="preserve">PARTIMENTIERUNG: </w:t>
        </w:r>
      </w:ins>
    </w:p>
    <w:p w14:paraId="179B5510" w14:textId="3086CB54" w:rsidR="00E76C94" w:rsidRPr="00687919" w:rsidRDefault="003E2071" w:rsidP="00673E5F">
      <w:pPr>
        <w:rPr>
          <w:ins w:id="392" w:author="Henriette Gercken" w:date="2023-05-16T16:04:00Z"/>
          <w:rFonts w:asciiTheme="minorHAnsi" w:hAnsiTheme="minorHAnsi" w:cstheme="minorHAnsi"/>
        </w:rPr>
      </w:pPr>
      <w:ins w:id="393" w:author="Henriette Gercken" w:date="2023-05-16T16:03:00Z">
        <w:r w:rsidRPr="00687919">
          <w:rPr>
            <w:rFonts w:asciiTheme="minorHAnsi" w:hAnsiTheme="minorHAnsi" w:cstheme="minorHAnsi"/>
          </w:rPr>
          <w:lastRenderedPageBreak/>
          <w:t xml:space="preserve">Nach Rücksprache mit Nicole Wellbrock und dem Momok Team wir die Biomassenebrechn ung sowie die </w:t>
        </w:r>
      </w:ins>
      <w:ins w:id="394" w:author="Henriette Gercken" w:date="2023-05-16T15:15:00Z">
        <w:r w:rsidR="00E76C94" w:rsidRPr="00687919">
          <w:rPr>
            <w:rFonts w:asciiTheme="minorHAnsi" w:hAnsiTheme="minorHAnsi" w:cstheme="minorHAnsi"/>
          </w:rPr>
          <w:t>Kompartimentierung vol</w:t>
        </w:r>
      </w:ins>
      <w:ins w:id="395" w:author="Henriette Gercken" w:date="2023-05-16T16:03:00Z">
        <w:r w:rsidRPr="00687919">
          <w:rPr>
            <w:rFonts w:asciiTheme="minorHAnsi" w:hAnsiTheme="minorHAnsi" w:cstheme="minorHAnsi"/>
          </w:rPr>
          <w:t>l</w:t>
        </w:r>
      </w:ins>
      <w:ins w:id="396" w:author="Henriette Gercken" w:date="2023-05-16T15:15:00Z">
        <w:r w:rsidR="00E76C94" w:rsidRPr="00687919">
          <w:rPr>
            <w:rFonts w:asciiTheme="minorHAnsi" w:hAnsiTheme="minorHAnsi" w:cstheme="minorHAnsi"/>
          </w:rPr>
          <w:t>ständig in TapeS durcgeführt</w:t>
        </w:r>
      </w:ins>
      <w:ins w:id="397" w:author="Henriette Gercken" w:date="2023-05-16T16:03:00Z">
        <w:r w:rsidR="00155BF8" w:rsidRPr="00687919">
          <w:rPr>
            <w:rFonts w:asciiTheme="minorHAnsi" w:hAnsiTheme="minorHAnsi" w:cstheme="minorHAnsi"/>
          </w:rPr>
          <w:t xml:space="preserve">. Ein Kombinierter Ansatz wie oben beschrieben aus </w:t>
        </w:r>
      </w:ins>
      <w:ins w:id="398" w:author="Henriette Gercken" w:date="2023-05-16T15:15:00Z">
        <w:r w:rsidR="00E76C94" w:rsidRPr="00687919">
          <w:rPr>
            <w:rFonts w:asciiTheme="minorHAnsi" w:hAnsiTheme="minorHAnsi" w:cstheme="minorHAnsi"/>
          </w:rPr>
          <w:t xml:space="preserve"> GHGI Formeln</w:t>
        </w:r>
      </w:ins>
      <w:ins w:id="399" w:author="Henriette Gercken" w:date="2023-05-16T16:04:00Z">
        <w:r w:rsidR="00155BF8" w:rsidRPr="00687919">
          <w:rPr>
            <w:rFonts w:asciiTheme="minorHAnsi" w:hAnsiTheme="minorHAnsi" w:cstheme="minorHAnsi"/>
          </w:rPr>
          <w:t xml:space="preserve"> für die gesammte Biomasse und TapeS Kompartiemnten wird nicht angewendet.</w:t>
        </w:r>
      </w:ins>
      <w:ins w:id="400" w:author="Henriette Gercken" w:date="2023-05-16T15:15:00Z">
        <w:r w:rsidR="00E76C94" w:rsidRPr="00687919">
          <w:rPr>
            <w:rFonts w:asciiTheme="minorHAnsi" w:hAnsiTheme="minorHAnsi" w:cstheme="minorHAnsi"/>
          </w:rPr>
          <w:t xml:space="preserve"> Diese Veränderung im Vor</w:t>
        </w:r>
      </w:ins>
      <w:ins w:id="401" w:author="Henriette Gercken" w:date="2023-05-16T15:16:00Z">
        <w:r w:rsidR="00E76C94" w:rsidRPr="00687919">
          <w:rPr>
            <w:rFonts w:asciiTheme="minorHAnsi" w:hAnsiTheme="minorHAnsi" w:cstheme="minorHAnsi"/>
          </w:rPr>
          <w:t xml:space="preserve">gehen </w:t>
        </w:r>
      </w:ins>
      <w:ins w:id="402" w:author="Henriette Gercken" w:date="2023-05-16T16:04:00Z">
        <w:r w:rsidR="00155BF8" w:rsidRPr="00687919">
          <w:rPr>
            <w:rFonts w:asciiTheme="minorHAnsi" w:hAnsiTheme="minorHAnsi" w:cstheme="minorHAnsi"/>
          </w:rPr>
          <w:t xml:space="preserve">begründet sich folgendermaßen: </w:t>
        </w:r>
      </w:ins>
    </w:p>
    <w:p w14:paraId="3E331B93" w14:textId="18DF9276" w:rsidR="00155BF8" w:rsidRPr="00687919" w:rsidRDefault="00155BF8" w:rsidP="00673E5F">
      <w:pPr>
        <w:rPr>
          <w:rFonts w:asciiTheme="minorHAnsi" w:hAnsiTheme="minorHAnsi" w:cstheme="minorHAnsi"/>
        </w:rPr>
      </w:pPr>
      <w:ins w:id="403" w:author="Henriette Gercken" w:date="2023-05-16T16:04:00Z">
        <w:r w:rsidRPr="00687919">
          <w:rPr>
            <w:rFonts w:asciiTheme="minorHAnsi" w:hAnsiTheme="minorHAnsi" w:cstheme="minorHAnsi"/>
          </w:rPr>
          <w:t xml:space="preserve">Die Biomasse von Tielen der Verjünung wosie des </w:t>
        </w:r>
      </w:ins>
      <w:ins w:id="404" w:author="Henriette Gercken" w:date="2023-05-16T16:05:00Z">
        <w:r w:rsidRPr="00687919">
          <w:rPr>
            <w:rFonts w:asciiTheme="minorHAnsi" w:hAnsiTheme="minorHAnsi" w:cstheme="minorHAnsi"/>
          </w:rPr>
          <w:t xml:space="preserve">Totholzes, ebenso wie die unterirdische Biomasse des Lbeneden Altbestandes un der Verjünung über 1.3m Höhe werden jedoch weiterhin über GHGI Formneln Stattfinden, da es für die genangten Bestandeskomponenten keine </w:t>
        </w:r>
      </w:ins>
      <w:ins w:id="405" w:author="Henriette Gercken" w:date="2023-05-16T16:06:00Z">
        <w:r w:rsidRPr="00687919">
          <w:rPr>
            <w:rFonts w:asciiTheme="minorHAnsi" w:hAnsiTheme="minorHAnsi" w:cstheme="minorHAnsi"/>
          </w:rPr>
          <w:t xml:space="preserve">Functionen in TapeS gibt. </w:t>
        </w:r>
      </w:ins>
    </w:p>
    <w:p w14:paraId="66206C6E" w14:textId="4E20CEE1" w:rsidR="00E76C94" w:rsidRPr="00687919" w:rsidRDefault="00673E5F" w:rsidP="00E76C94">
      <w:pPr>
        <w:pStyle w:val="berschrift4"/>
        <w:numPr>
          <w:ilvl w:val="3"/>
          <w:numId w:val="7"/>
        </w:numPr>
        <w:rPr>
          <w:ins w:id="406" w:author="Henriette Gercken" w:date="2023-05-16T15:17:00Z"/>
          <w:rFonts w:asciiTheme="minorHAnsi" w:hAnsiTheme="minorHAnsi" w:cstheme="minorHAnsi"/>
          <w:shd w:val="clear" w:color="auto" w:fill="FFFFFF"/>
        </w:rPr>
      </w:pPr>
      <w:r w:rsidRPr="00687919">
        <w:rPr>
          <w:rFonts w:asciiTheme="minorHAnsi" w:hAnsiTheme="minorHAnsi" w:cstheme="minorHAnsi"/>
          <w:shd w:val="clear" w:color="auto" w:fill="FFFFFF"/>
        </w:rPr>
        <w:t>Blattmasse bei NH &amp; LH</w:t>
      </w:r>
    </w:p>
    <w:p w14:paraId="5BAD5A8A" w14:textId="170E18C7" w:rsidR="00E76C94" w:rsidRPr="00E658DA" w:rsidRDefault="00E76C94">
      <w:pPr>
        <w:rPr>
          <w:rFonts w:asciiTheme="minorHAnsi" w:hAnsiTheme="minorHAnsi" w:cstheme="minorHAnsi"/>
        </w:rPr>
        <w:pPrChange w:id="407" w:author="Henriette Gercken" w:date="2023-05-16T15:17:00Z">
          <w:pPr>
            <w:pStyle w:val="berschrift4"/>
            <w:numPr>
              <w:numId w:val="7"/>
            </w:numPr>
          </w:pPr>
        </w:pPrChange>
      </w:pPr>
      <w:ins w:id="408" w:author="Henriette Gercken" w:date="2023-05-16T15:18:00Z">
        <w:r w:rsidRPr="00687919">
          <w:rPr>
            <w:rFonts w:asciiTheme="minorHAnsi" w:hAnsiTheme="minorHAnsi" w:cstheme="minorHAnsi"/>
            <w:rPrChange w:id="409" w:author="Henriette Gercken" w:date="2023-05-30T15:49:00Z">
              <w:rPr>
                <w:b w:val="0"/>
              </w:rPr>
            </w:rPrChange>
          </w:rPr>
          <w:t>In Absprache mit Nicole W</w:t>
        </w:r>
      </w:ins>
      <w:ins w:id="410" w:author="Henriette Gercken" w:date="2023-05-16T15:19:00Z">
        <w:r w:rsidRPr="00687919">
          <w:rPr>
            <w:rFonts w:asciiTheme="minorHAnsi" w:hAnsiTheme="minorHAnsi" w:cstheme="minorHAnsi"/>
            <w:rPrChange w:id="411" w:author="Henriette Gercken" w:date="2023-05-30T15:49:00Z">
              <w:rPr>
                <w:b w:val="0"/>
              </w:rPr>
            </w:rPrChange>
          </w:rPr>
          <w:t xml:space="preserve">ellbrock und dem MoMoK Team wird (wie zuvor erwähnt) sämtliche Kompartimentierung und so auch die Berechnung der Blattmasse über TapeS durchgeführt. </w:t>
        </w:r>
      </w:ins>
    </w:p>
    <w:p w14:paraId="16C8CEF2"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30B7D3D6"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17467BE1"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060B36FE" w14:textId="77777777" w:rsidR="00673E5F" w:rsidRPr="00687919" w:rsidRDefault="00673E5F" w:rsidP="00673E5F">
      <w:pPr>
        <w:rPr>
          <w:rFonts w:asciiTheme="minorHAnsi" w:hAnsiTheme="minorHAnsi" w:cstheme="minorHAnsi"/>
          <w:sz w:val="24"/>
          <w:szCs w:val="24"/>
        </w:rPr>
      </w:pPr>
    </w:p>
    <w:p w14:paraId="77494FFD"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528E9312"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z w:val="24"/>
          <w:szCs w:val="24"/>
          <w:shd w:val="clear" w:color="auto" w:fill="FFFD59"/>
        </w:rPr>
        <w:t>Der Empfehlung von Thomas Riedel</w:t>
      </w:r>
    </w:p>
    <w:p w14:paraId="42AD049D"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0296C42B"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begründet , dass die Hauptbaumarten an MoMoK Standorten (Birke, Erle, Bergkiefer, etc.) ohnehin nicht in den Biomassenfunktionen Vertreten sind </w:t>
      </w:r>
    </w:p>
    <w:p w14:paraId="6CF063E2"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412"/>
      <w:r w:rsidRPr="00687919">
        <w:rPr>
          <w:rFonts w:asciiTheme="minorHAnsi" w:hAnsiTheme="minorHAnsi" w:cstheme="minorHAnsi"/>
          <w:sz w:val="24"/>
          <w:szCs w:val="24"/>
        </w:rPr>
        <w:t xml:space="preserve">Oberhöhe </w:t>
      </w:r>
      <w:commentRangeEnd w:id="412"/>
      <w:r w:rsidRPr="00687919">
        <w:rPr>
          <w:rStyle w:val="Kommentarzeichen"/>
          <w:rFonts w:asciiTheme="minorHAnsi" w:hAnsiTheme="minorHAnsi" w:cstheme="minorHAnsi"/>
        </w:rPr>
        <w:commentReference w:id="412"/>
      </w:r>
      <w:r w:rsidRPr="00687919">
        <w:rPr>
          <w:rFonts w:asciiTheme="minorHAnsi" w:hAnsiTheme="minorHAnsi" w:cstheme="minorHAnsi"/>
          <w:sz w:val="24"/>
          <w:szCs w:val="24"/>
        </w:rPr>
        <w:t xml:space="preserve">= </w:t>
      </w:r>
      <w:r w:rsidRPr="00687919">
        <w:rPr>
          <w:rFonts w:asciiTheme="minorHAnsi" w:hAnsiTheme="minorHAnsi" w:cstheme="minorHAnsi"/>
        </w:rPr>
        <w:t>Die Höhe des Grundflächenmittelstammes der 100 stärksten Stämme des Bestandes pro Hektar (Assmann 1961)</w:t>
      </w:r>
      <w:r w:rsidRPr="00687919">
        <w:rPr>
          <w:rFonts w:asciiTheme="minorHAnsi" w:hAnsiTheme="minorHAnsi" w:cstheme="minorHAnsi"/>
          <w:sz w:val="24"/>
          <w:szCs w:val="24"/>
        </w:rPr>
        <w:t>, altitude = Höhe über Meerespiegel.  </w:t>
      </w:r>
    </w:p>
    <w:p w14:paraId="5D34D322"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Daher sind für die Schätzung der Blattmasse folgende Aspekte zu berücksichtigen/ erledigen: </w:t>
      </w:r>
    </w:p>
    <w:p w14:paraId="4E949DD6" w14:textId="77777777" w:rsidR="00673E5F" w:rsidRPr="00687919" w:rsidRDefault="00673E5F" w:rsidP="00673E5F">
      <w:pPr>
        <w:numPr>
          <w:ilvl w:val="0"/>
          <w:numId w:val="14"/>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Gute Begründung &amp; Darstellung der Wissenschaftlichen Grundlage für die Auswahl der Modelle für die Blattbiomasse</w:t>
      </w:r>
    </w:p>
    <w:p w14:paraId="3677F675" w14:textId="77777777" w:rsidR="00673E5F" w:rsidRPr="00687919" w:rsidRDefault="00673E5F" w:rsidP="00673E5F">
      <w:pPr>
        <w:numPr>
          <w:ilvl w:val="0"/>
          <w:numId w:val="14"/>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organisieren der fehlenden Input Variablen </w:t>
      </w:r>
    </w:p>
    <w:p w14:paraId="3336A692" w14:textId="77777777" w:rsidR="00673E5F" w:rsidRPr="00687919" w:rsidRDefault="00673E5F" w:rsidP="00673E5F">
      <w:pPr>
        <w:numPr>
          <w:ilvl w:val="1"/>
          <w:numId w:val="14"/>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Alter → Julian Gärtner → schon angefragt</w:t>
      </w:r>
    </w:p>
    <w:p w14:paraId="755467CC" w14:textId="77777777" w:rsidR="008D63BC" w:rsidRDefault="00673E5F" w:rsidP="00673E5F">
      <w:pPr>
        <w:numPr>
          <w:ilvl w:val="1"/>
          <w:numId w:val="14"/>
        </w:numPr>
        <w:spacing w:before="102" w:line="238" w:lineRule="atLeast"/>
        <w:ind w:left="1134"/>
        <w:rPr>
          <w:ins w:id="413" w:author="Henriette Gercken" w:date="2023-06-13T15:21:00Z"/>
          <w:rFonts w:asciiTheme="minorHAnsi" w:hAnsiTheme="minorHAnsi" w:cstheme="minorHAnsi"/>
          <w:color w:val="000000"/>
          <w:sz w:val="24"/>
          <w:szCs w:val="24"/>
        </w:rPr>
      </w:pPr>
      <w:r w:rsidRPr="00687919">
        <w:rPr>
          <w:rFonts w:asciiTheme="minorHAnsi" w:hAnsiTheme="minorHAnsi" w:cstheme="minorHAnsi"/>
          <w:color w:val="000000"/>
          <w:sz w:val="24"/>
          <w:szCs w:val="24"/>
        </w:rPr>
        <w:lastRenderedPageBreak/>
        <w:t>Oberhöhe</w:t>
      </w:r>
      <w:del w:id="414" w:author="Henriette Gercken" w:date="2023-06-13T15:21:00Z">
        <w:r w:rsidRPr="00687919" w:rsidDel="008D63BC">
          <w:rPr>
            <w:rFonts w:asciiTheme="minorHAnsi" w:hAnsiTheme="minorHAnsi" w:cstheme="minorHAnsi"/>
            <w:color w:val="000000"/>
            <w:sz w:val="24"/>
            <w:szCs w:val="24"/>
          </w:rPr>
          <w:delText xml:space="preserve"> → Forsteinrichtungswerk? Selber berechnen? Wo hat D. Ziche die herbekommen?</w:delText>
        </w:r>
      </w:del>
      <w:ins w:id="415" w:author="Henriette Gercken" w:date="2023-06-13T15:21:00Z">
        <w:r w:rsidR="008D63BC">
          <w:rPr>
            <w:rFonts w:asciiTheme="minorHAnsi" w:hAnsiTheme="minorHAnsi" w:cstheme="minorHAnsi"/>
            <w:color w:val="000000"/>
            <w:sz w:val="24"/>
            <w:szCs w:val="24"/>
          </w:rPr>
          <w:t xml:space="preserve">: </w:t>
        </w:r>
      </w:ins>
    </w:p>
    <w:p w14:paraId="6BA7A86D" w14:textId="77777777" w:rsidR="00964D44" w:rsidRDefault="008D63BC" w:rsidP="008D63BC">
      <w:pPr>
        <w:numPr>
          <w:ilvl w:val="2"/>
          <w:numId w:val="14"/>
        </w:numPr>
        <w:spacing w:before="102" w:line="238" w:lineRule="atLeast"/>
        <w:rPr>
          <w:ins w:id="416" w:author="Henriette Gercken" w:date="2023-06-13T15:24:00Z"/>
          <w:rFonts w:asciiTheme="minorHAnsi" w:hAnsiTheme="minorHAnsi" w:cstheme="minorHAnsi"/>
          <w:color w:val="000000"/>
          <w:sz w:val="24"/>
          <w:szCs w:val="24"/>
        </w:rPr>
      </w:pPr>
      <w:ins w:id="417" w:author="Henriette Gercken" w:date="2023-06-13T15:21:00Z">
        <w:r>
          <w:rPr>
            <w:rFonts w:asciiTheme="minorHAnsi" w:hAnsiTheme="minorHAnsi" w:cstheme="minorHAnsi"/>
            <w:color w:val="000000"/>
            <w:sz w:val="24"/>
            <w:szCs w:val="24"/>
          </w:rPr>
          <w:t xml:space="preserve">Berechnet über </w:t>
        </w:r>
      </w:ins>
      <w:ins w:id="418" w:author="Henriette Gercken" w:date="2023-06-13T15:24:00Z">
        <w:r w:rsidR="00964D44">
          <w:rPr>
            <w:rFonts w:asciiTheme="minorHAnsi" w:hAnsiTheme="minorHAnsi" w:cstheme="minorHAnsi"/>
            <w:color w:val="000000"/>
            <w:sz w:val="24"/>
            <w:szCs w:val="24"/>
          </w:rPr>
          <w:t xml:space="preserve">Dreisatz: </w:t>
        </w:r>
      </w:ins>
    </w:p>
    <w:p w14:paraId="43A172BE" w14:textId="16FD0170" w:rsidR="00964D44" w:rsidRDefault="00964D44" w:rsidP="00964D44">
      <w:pPr>
        <w:numPr>
          <w:ilvl w:val="3"/>
          <w:numId w:val="14"/>
        </w:numPr>
        <w:spacing w:before="102" w:line="238" w:lineRule="atLeast"/>
        <w:rPr>
          <w:ins w:id="419" w:author="Henriette Gercken" w:date="2023-06-13T15:24:00Z"/>
          <w:rFonts w:asciiTheme="minorHAnsi" w:hAnsiTheme="minorHAnsi" w:cstheme="minorHAnsi"/>
          <w:color w:val="000000"/>
          <w:sz w:val="24"/>
          <w:szCs w:val="24"/>
        </w:rPr>
      </w:pPr>
      <w:ins w:id="420" w:author="Henriette Gercken" w:date="2023-06-13T15:24:00Z">
        <w:r>
          <w:rPr>
            <w:rFonts w:asciiTheme="minorHAnsi" w:hAnsiTheme="minorHAnsi" w:cstheme="minorHAnsi"/>
            <w:color w:val="000000"/>
            <w:sz w:val="24"/>
            <w:szCs w:val="24"/>
          </w:rPr>
          <w:t xml:space="preserve">100 Bäume </w:t>
        </w:r>
        <w:r w:rsidRPr="00964D44">
          <w:rPr>
            <w:rFonts w:asciiTheme="minorHAnsi" w:hAnsiTheme="minorHAnsi" w:cstheme="minorHAnsi"/>
            <w:color w:val="000000"/>
            <w:sz w:val="24"/>
            <w:szCs w:val="24"/>
          </w:rPr>
          <w:sym w:font="Wingdings" w:char="F0F3"/>
        </w:r>
        <w:r>
          <w:rPr>
            <w:rFonts w:asciiTheme="minorHAnsi" w:hAnsiTheme="minorHAnsi" w:cstheme="minorHAnsi"/>
            <w:color w:val="000000"/>
            <w:sz w:val="24"/>
            <w:szCs w:val="24"/>
          </w:rPr>
          <w:t xml:space="preserve"> 1 Hektar</w:t>
        </w:r>
      </w:ins>
    </w:p>
    <w:p w14:paraId="032CD7E5" w14:textId="1E694B0F" w:rsidR="00964D44" w:rsidRDefault="00964D44" w:rsidP="00964D44">
      <w:pPr>
        <w:numPr>
          <w:ilvl w:val="3"/>
          <w:numId w:val="14"/>
        </w:numPr>
        <w:spacing w:before="102" w:line="238" w:lineRule="atLeast"/>
        <w:rPr>
          <w:ins w:id="421" w:author="Henriette Gercken" w:date="2023-06-13T15:24:00Z"/>
          <w:rFonts w:asciiTheme="minorHAnsi" w:hAnsiTheme="minorHAnsi" w:cstheme="minorHAnsi"/>
          <w:color w:val="000000"/>
          <w:sz w:val="24"/>
          <w:szCs w:val="24"/>
        </w:rPr>
      </w:pPr>
      <w:ins w:id="422" w:author="Henriette Gercken" w:date="2023-06-13T15:24:00Z">
        <w:r>
          <w:rPr>
            <w:rFonts w:asciiTheme="minorHAnsi" w:hAnsiTheme="minorHAnsi" w:cstheme="minorHAnsi"/>
            <w:color w:val="000000"/>
            <w:sz w:val="24"/>
            <w:szCs w:val="24"/>
          </w:rPr>
          <w:t>100/</w:t>
        </w:r>
      </w:ins>
      <w:ins w:id="423" w:author="Henriette Gercken" w:date="2023-06-13T15:25:00Z">
        <w:r>
          <w:rPr>
            <w:rFonts w:asciiTheme="minorHAnsi" w:hAnsiTheme="minorHAnsi" w:cstheme="minorHAnsi"/>
            <w:color w:val="000000"/>
            <w:sz w:val="24"/>
            <w:szCs w:val="24"/>
          </w:rPr>
          <w:t xml:space="preserve">(1/Plot Fläche) </w:t>
        </w:r>
        <w:r w:rsidRPr="00964D44">
          <w:rPr>
            <w:rFonts w:asciiTheme="minorHAnsi" w:hAnsiTheme="minorHAnsi" w:cstheme="minorHAnsi"/>
            <w:color w:val="000000"/>
            <w:sz w:val="24"/>
            <w:szCs w:val="24"/>
          </w:rPr>
          <w:sym w:font="Wingdings" w:char="F0F3"/>
        </w:r>
        <w:r>
          <w:rPr>
            <w:rFonts w:asciiTheme="minorHAnsi" w:hAnsiTheme="minorHAnsi" w:cstheme="minorHAnsi"/>
            <w:color w:val="000000"/>
            <w:sz w:val="24"/>
            <w:szCs w:val="24"/>
          </w:rPr>
          <w:t xml:space="preserve"> 1 Hektar/ Plotfläche</w:t>
        </w:r>
      </w:ins>
    </w:p>
    <w:p w14:paraId="52A0EE21" w14:textId="26AEB25B" w:rsidR="00673E5F" w:rsidRPr="00687919" w:rsidRDefault="00964D44">
      <w:pPr>
        <w:numPr>
          <w:ilvl w:val="3"/>
          <w:numId w:val="14"/>
        </w:numPr>
        <w:spacing w:before="102" w:line="238" w:lineRule="atLeast"/>
        <w:rPr>
          <w:rFonts w:asciiTheme="minorHAnsi" w:hAnsiTheme="minorHAnsi" w:cstheme="minorHAnsi"/>
          <w:color w:val="000000"/>
          <w:sz w:val="24"/>
          <w:szCs w:val="24"/>
        </w:rPr>
        <w:pPrChange w:id="424" w:author="Henriette Gercken" w:date="2023-06-13T15:24:00Z">
          <w:pPr>
            <w:numPr>
              <w:ilvl w:val="1"/>
              <w:numId w:val="14"/>
            </w:numPr>
            <w:tabs>
              <w:tab w:val="num" w:pos="1440"/>
            </w:tabs>
            <w:spacing w:before="102" w:line="238" w:lineRule="atLeast"/>
            <w:ind w:left="1134" w:hanging="360"/>
          </w:pPr>
        </w:pPrChange>
      </w:pPr>
      <w:ins w:id="425" w:author="Henriette Gercken" w:date="2023-06-13T15:24:00Z">
        <w:r>
          <w:rPr>
            <w:rFonts w:asciiTheme="minorHAnsi" w:hAnsiTheme="minorHAnsi" w:cstheme="minorHAnsi"/>
            <w:color w:val="000000"/>
            <w:sz w:val="24"/>
            <w:szCs w:val="24"/>
          </w:rPr>
          <w:t xml:space="preserve">X Bäume </w:t>
        </w:r>
        <w:r w:rsidRPr="00964D44">
          <w:rPr>
            <w:rFonts w:asciiTheme="minorHAnsi" w:hAnsiTheme="minorHAnsi" w:cstheme="minorHAnsi"/>
            <w:color w:val="000000"/>
            <w:sz w:val="24"/>
            <w:szCs w:val="24"/>
          </w:rPr>
          <w:sym w:font="Wingdings" w:char="F0F3"/>
        </w:r>
        <w:r>
          <w:rPr>
            <w:rFonts w:asciiTheme="minorHAnsi" w:hAnsiTheme="minorHAnsi" w:cstheme="minorHAnsi"/>
            <w:color w:val="000000"/>
            <w:sz w:val="24"/>
            <w:szCs w:val="24"/>
          </w:rPr>
          <w:t xml:space="preserve"> Plot</w:t>
        </w:r>
      </w:ins>
      <w:r w:rsidR="00673E5F" w:rsidRPr="00687919">
        <w:rPr>
          <w:rFonts w:asciiTheme="minorHAnsi" w:hAnsiTheme="minorHAnsi" w:cstheme="minorHAnsi"/>
          <w:color w:val="000000"/>
          <w:sz w:val="24"/>
          <w:szCs w:val="24"/>
        </w:rPr>
        <w:t xml:space="preserve"> </w:t>
      </w:r>
    </w:p>
    <w:p w14:paraId="02DC3F95" w14:textId="77777777" w:rsidR="00673E5F" w:rsidRPr="00687919" w:rsidRDefault="00673E5F" w:rsidP="00673E5F">
      <w:pPr>
        <w:numPr>
          <w:ilvl w:val="1"/>
          <w:numId w:val="14"/>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Altitude: → mittels DEM selbst ermitteln → HPC Server → DGM5 → Rstudio Server → Nikolai´s skript</w:t>
      </w:r>
    </w:p>
    <w:p w14:paraId="567FF791" w14:textId="77777777" w:rsidR="00673E5F" w:rsidRPr="00687919" w:rsidRDefault="00673E5F" w:rsidP="00673E5F">
      <w:pPr>
        <w:spacing w:before="102" w:line="238" w:lineRule="atLeast"/>
        <w:ind w:left="1134"/>
        <w:rPr>
          <w:rFonts w:asciiTheme="minorHAnsi" w:hAnsiTheme="minorHAnsi" w:cstheme="minorHAnsi"/>
          <w:color w:val="000000"/>
          <w:sz w:val="24"/>
          <w:szCs w:val="24"/>
        </w:rPr>
      </w:pPr>
    </w:p>
    <w:p w14:paraId="0649579D" w14:textId="77777777" w:rsidR="00673E5F" w:rsidRPr="00687919" w:rsidRDefault="00673E5F" w:rsidP="00673E5F">
      <w:pPr>
        <w:pStyle w:val="berschrift4"/>
        <w:numPr>
          <w:ilvl w:val="3"/>
          <w:numId w:val="7"/>
        </w:numPr>
        <w:rPr>
          <w:rFonts w:asciiTheme="minorHAnsi" w:hAnsiTheme="minorHAnsi" w:cstheme="minorHAnsi"/>
        </w:rPr>
      </w:pPr>
      <w:r w:rsidRPr="00687919">
        <w:rPr>
          <w:rFonts w:asciiTheme="minorHAnsi" w:hAnsiTheme="minorHAnsi" w:cstheme="minorHAnsi"/>
        </w:rPr>
        <w:t>DGM5 für die Ermittlung der Höhe über Meeresspiegel</w:t>
      </w:r>
    </w:p>
    <w:p w14:paraId="46B2D5A9"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55BB9401"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1829BB83"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Da dieser Prozess nicht innerhalb des bereits erstellten Skripts ablaufen kann, muss er der Analyse weiterer/ anderer Datensätze vorgeschaltet werden.</w:t>
      </w:r>
    </w:p>
    <w:p w14:paraId="140B5F91" w14:textId="77777777" w:rsidR="00673E5F" w:rsidRPr="00687919" w:rsidRDefault="00673E5F" w:rsidP="00673E5F">
      <w:pPr>
        <w:pStyle w:val="berschrift4"/>
        <w:numPr>
          <w:ilvl w:val="3"/>
          <w:numId w:val="7"/>
        </w:numPr>
        <w:rPr>
          <w:rFonts w:asciiTheme="minorHAnsi" w:hAnsiTheme="minorHAnsi" w:cstheme="minorHAnsi"/>
        </w:rPr>
      </w:pPr>
      <w:r w:rsidRPr="00687919">
        <w:rPr>
          <w:rFonts w:asciiTheme="minorHAnsi" w:hAnsiTheme="minorHAnsi" w:cstheme="minorHAnsi"/>
        </w:rPr>
        <w:t>Oberhöhe</w:t>
      </w:r>
    </w:p>
    <w:p w14:paraId="135E0263"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188E5919"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27FCD259" w14:textId="77777777" w:rsidR="00673E5F" w:rsidRPr="00687919" w:rsidRDefault="00673E5F" w:rsidP="00673E5F">
      <w:pPr>
        <w:pStyle w:val="Listenabsatz"/>
        <w:numPr>
          <w:ilvl w:val="0"/>
          <w:numId w:val="15"/>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Die Anzahl der Bäume ist bekannt.</w:t>
      </w:r>
    </w:p>
    <w:p w14:paraId="291E7800" w14:textId="77777777" w:rsidR="00673E5F" w:rsidRPr="00687919" w:rsidRDefault="00673E5F" w:rsidP="00673E5F">
      <w:pPr>
        <w:pStyle w:val="Listenabsatz"/>
        <w:numPr>
          <w:ilvl w:val="0"/>
          <w:numId w:val="15"/>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Die Größe des Plot in Hektar ist bekannt</w:t>
      </w:r>
    </w:p>
    <w:p w14:paraId="10EE5F69" w14:textId="77777777" w:rsidR="00673E5F" w:rsidRPr="00687919" w:rsidRDefault="00673E5F" w:rsidP="00673E5F">
      <w:pPr>
        <w:pStyle w:val="Listenabsatz"/>
        <w:numPr>
          <w:ilvl w:val="0"/>
          <w:numId w:val="15"/>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Hierrüber kann die Anzahl der Bäume pro Hektar bestimmt werden</w:t>
      </w:r>
    </w:p>
    <w:p w14:paraId="23CEF698" w14:textId="77777777" w:rsidR="00673E5F" w:rsidRPr="00687919" w:rsidRDefault="00673E5F" w:rsidP="00673E5F">
      <w:pPr>
        <w:pStyle w:val="Listenabsatz"/>
        <w:numPr>
          <w:ilvl w:val="0"/>
          <w:numId w:val="15"/>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Anschließend kann man ausrechnen wieviel Prozent der </w:t>
      </w:r>
      <w:commentRangeStart w:id="426"/>
      <w:commentRangeStart w:id="427"/>
      <w:r w:rsidRPr="00687919">
        <w:rPr>
          <w:rFonts w:asciiTheme="minorHAnsi" w:hAnsiTheme="minorHAnsi" w:cstheme="minorHAnsi"/>
          <w:color w:val="000000"/>
          <w:sz w:val="24"/>
          <w:szCs w:val="24"/>
        </w:rPr>
        <w:t xml:space="preserve">Gesamtzahl </w:t>
      </w:r>
      <w:commentRangeEnd w:id="426"/>
      <w:r w:rsidRPr="00687919">
        <w:rPr>
          <w:rStyle w:val="Kommentarzeichen"/>
          <w:rFonts w:asciiTheme="minorHAnsi" w:hAnsiTheme="minorHAnsi" w:cstheme="minorHAnsi"/>
        </w:rPr>
        <w:commentReference w:id="426"/>
      </w:r>
      <w:commentRangeEnd w:id="427"/>
      <w:r w:rsidRPr="00687919">
        <w:rPr>
          <w:rStyle w:val="Kommentarzeichen"/>
          <w:rFonts w:asciiTheme="minorHAnsi" w:hAnsiTheme="minorHAnsi" w:cstheme="minorHAnsi"/>
        </w:rPr>
        <w:commentReference w:id="427"/>
      </w:r>
      <w:r w:rsidRPr="00687919">
        <w:rPr>
          <w:rFonts w:asciiTheme="minorHAnsi" w:hAnsiTheme="minorHAnsi" w:cstheme="minorHAnsi"/>
          <w:color w:val="000000"/>
          <w:sz w:val="24"/>
          <w:szCs w:val="24"/>
        </w:rPr>
        <w:t>an Bäumen pro Hektar 100 Bäume repräsentieren</w:t>
      </w:r>
    </w:p>
    <w:p w14:paraId="55D6E894" w14:textId="77777777" w:rsidR="00673E5F" w:rsidRPr="00687919" w:rsidRDefault="00673E5F" w:rsidP="00673E5F">
      <w:pPr>
        <w:pStyle w:val="Listenabsatz"/>
        <w:numPr>
          <w:ilvl w:val="0"/>
          <w:numId w:val="15"/>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Mit einem Loop per plot über die dplyr Funktion slice_max() kann man sich die Höhe der entsprechenden oberen 100 Bäume pro Hektar repräsentierenden Prozentzahl ausgeben lassen </w:t>
      </w:r>
    </w:p>
    <w:p w14:paraId="30A55AEC" w14:textId="77777777" w:rsidR="00673E5F" w:rsidRPr="00687919" w:rsidRDefault="00673E5F" w:rsidP="00673E5F">
      <w:pPr>
        <w:pStyle w:val="Listenabsatz"/>
        <w:numPr>
          <w:ilvl w:val="0"/>
          <w:numId w:val="15"/>
        </w:numPr>
        <w:spacing w:before="102" w:line="238" w:lineRule="atLeast"/>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Und anschließend den Mittelwert dieser top n Prozent bestimmen</w:t>
      </w:r>
    </w:p>
    <w:p w14:paraId="529DCB74" w14:textId="77777777" w:rsidR="00673E5F" w:rsidRPr="00687919" w:rsidRDefault="00673E5F" w:rsidP="00673E5F">
      <w:pPr>
        <w:spacing w:before="102" w:line="238" w:lineRule="atLeast"/>
        <w:ind w:left="1134"/>
        <w:rPr>
          <w:rFonts w:asciiTheme="minorHAnsi" w:hAnsiTheme="minorHAnsi" w:cstheme="minorHAnsi"/>
          <w:color w:val="000000"/>
          <w:sz w:val="24"/>
          <w:szCs w:val="24"/>
        </w:rPr>
      </w:pPr>
    </w:p>
    <w:p w14:paraId="0A92F211" w14:textId="77777777" w:rsidR="00673E5F" w:rsidRPr="00687919" w:rsidRDefault="00673E5F" w:rsidP="00673E5F">
      <w:pPr>
        <w:pStyle w:val="berschrift3"/>
        <w:numPr>
          <w:ilvl w:val="2"/>
          <w:numId w:val="7"/>
        </w:numPr>
        <w:rPr>
          <w:rFonts w:asciiTheme="minorHAnsi" w:hAnsiTheme="minorHAnsi" w:cstheme="minorHAnsi"/>
        </w:rPr>
      </w:pPr>
      <w:bookmarkStart w:id="428" w:name="_Toc137731318"/>
      <w:r w:rsidRPr="00687919">
        <w:rPr>
          <w:rFonts w:asciiTheme="minorHAnsi" w:hAnsiTheme="minorHAnsi" w:cstheme="minorHAnsi"/>
          <w:shd w:val="clear" w:color="auto" w:fill="FFFFFF"/>
        </w:rPr>
        <w:t>Berechnung unterirdische Biomasse</w:t>
      </w:r>
      <w:bookmarkEnd w:id="428"/>
      <w:r w:rsidRPr="00687919">
        <w:rPr>
          <w:rFonts w:asciiTheme="minorHAnsi" w:hAnsiTheme="minorHAnsi" w:cstheme="minorHAnsi"/>
          <w:shd w:val="clear" w:color="auto" w:fill="FFFFFF"/>
        </w:rPr>
        <w:t> </w:t>
      </w:r>
    </w:p>
    <w:p w14:paraId="425D303F"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t xml:space="preserve">Die unterirdische Biomasse wird mittels der in THGI und BWI hinterlegten Funktion berechnet. </w:t>
      </w:r>
    </w:p>
    <w:p w14:paraId="0C10B1F6"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z w:val="24"/>
          <w:szCs w:val="24"/>
        </w:rPr>
        <w:t>Zu b</w:t>
      </w:r>
      <w:r w:rsidRPr="00687919">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7787F25F" w14:textId="77777777" w:rsidR="00673E5F" w:rsidRPr="00687919" w:rsidRDefault="00673E5F" w:rsidP="00673E5F">
      <w:pPr>
        <w:rPr>
          <w:rFonts w:asciiTheme="minorHAnsi" w:hAnsiTheme="minorHAnsi" w:cstheme="minorHAnsi"/>
          <w:sz w:val="24"/>
          <w:szCs w:val="24"/>
        </w:rPr>
      </w:pPr>
      <w:r w:rsidRPr="00687919">
        <w:rPr>
          <w:rFonts w:asciiTheme="minorHAnsi" w:hAnsiTheme="minorHAnsi" w:cstheme="minorHAnsi"/>
          <w:shd w:val="clear" w:color="auto" w:fill="FFFFFF"/>
        </w:rPr>
        <w:lastRenderedPageBreak/>
        <w:t xml:space="preserve">Hierzu wird seitens des MoMoK Teams bereits recherchiert. </w:t>
      </w:r>
    </w:p>
    <w:p w14:paraId="356A15B5" w14:textId="77777777" w:rsidR="00673E5F" w:rsidRPr="00687919" w:rsidRDefault="00673E5F" w:rsidP="00673E5F">
      <w:pPr>
        <w:pStyle w:val="berschrift3"/>
        <w:numPr>
          <w:ilvl w:val="2"/>
          <w:numId w:val="7"/>
        </w:numPr>
        <w:rPr>
          <w:rFonts w:asciiTheme="minorHAnsi" w:hAnsiTheme="minorHAnsi" w:cstheme="minorHAnsi"/>
        </w:rPr>
      </w:pPr>
      <w:bookmarkStart w:id="429" w:name="_Toc137731319"/>
      <w:r w:rsidRPr="00687919">
        <w:rPr>
          <w:rFonts w:asciiTheme="minorHAnsi" w:hAnsiTheme="minorHAnsi" w:cstheme="minorHAnsi"/>
        </w:rPr>
        <w:t>Berechnung Kohlenstoff</w:t>
      </w:r>
      <w:bookmarkEnd w:id="429"/>
    </w:p>
    <w:p w14:paraId="41CF8982"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51DB2860" w14:textId="77777777" w:rsidR="00673E5F" w:rsidRPr="00687919" w:rsidRDefault="00673E5F" w:rsidP="00673E5F">
      <w:pPr>
        <w:pStyle w:val="berschrift3"/>
        <w:numPr>
          <w:ilvl w:val="2"/>
          <w:numId w:val="7"/>
        </w:numPr>
        <w:rPr>
          <w:rFonts w:asciiTheme="minorHAnsi" w:hAnsiTheme="minorHAnsi" w:cstheme="minorHAnsi"/>
        </w:rPr>
      </w:pPr>
      <w:bookmarkStart w:id="430" w:name="_Toc137731320"/>
      <w:r w:rsidRPr="00687919">
        <w:rPr>
          <w:rFonts w:asciiTheme="minorHAnsi" w:hAnsiTheme="minorHAnsi" w:cstheme="minorHAnsi"/>
          <w:shd w:val="clear" w:color="auto" w:fill="FFFD59"/>
        </w:rPr>
        <w:t>Berechnung Stickstoffvorrat / andere Elemente</w:t>
      </w:r>
      <w:bookmarkEnd w:id="430"/>
    </w:p>
    <w:p w14:paraId="5FA8D725"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6B529256"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59C4DCA9" w14:textId="014C5180"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87919">
        <w:rPr>
          <w:rFonts w:asciiTheme="minorHAnsi" w:hAnsiTheme="minorHAnsi" w:cstheme="minorHAnsi"/>
          <w:i/>
          <w:iCs/>
          <w:color w:val="000000"/>
          <w:sz w:val="24"/>
          <w:szCs w:val="24"/>
        </w:rPr>
        <w:t>Canadian Journal of Forest Research</w:t>
      </w:r>
      <w:r w:rsidRPr="00687919">
        <w:rPr>
          <w:rFonts w:asciiTheme="minorHAnsi" w:hAnsiTheme="minorHAnsi" w:cstheme="minorHAnsi"/>
          <w:color w:val="000000"/>
          <w:sz w:val="24"/>
          <w:szCs w:val="24"/>
        </w:rPr>
        <w:t xml:space="preserve">.2012. </w:t>
      </w:r>
      <w:r w:rsidRPr="00687919">
        <w:rPr>
          <w:rFonts w:asciiTheme="minorHAnsi" w:hAnsiTheme="minorHAnsi" w:cstheme="minorHAnsi"/>
          <w:b/>
          <w:bCs/>
          <w:color w:val="000000"/>
          <w:sz w:val="24"/>
          <w:szCs w:val="24"/>
        </w:rPr>
        <w:t>43</w:t>
      </w:r>
      <w:r w:rsidRPr="00687919">
        <w:rPr>
          <w:rFonts w:asciiTheme="minorHAnsi" w:hAnsiTheme="minorHAnsi" w:cstheme="minorHAnsi"/>
          <w:color w:val="000000"/>
          <w:sz w:val="24"/>
          <w:szCs w:val="24"/>
        </w:rPr>
        <w:t xml:space="preserve">(7): 599-608. </w:t>
      </w:r>
      <w:r w:rsidR="004A4263" w:rsidRPr="00687919">
        <w:rPr>
          <w:rFonts w:asciiTheme="minorHAnsi" w:hAnsiTheme="minorHAnsi" w:cstheme="minorHAnsi"/>
          <w:rPrChange w:id="431" w:author="Henriette Gercken" w:date="2023-05-30T15:49:00Z">
            <w:rPr/>
          </w:rPrChange>
        </w:rPr>
        <w:fldChar w:fldCharType="begin"/>
      </w:r>
      <w:r w:rsidR="004A4263" w:rsidRPr="00687919">
        <w:rPr>
          <w:rFonts w:asciiTheme="minorHAnsi" w:hAnsiTheme="minorHAnsi" w:cstheme="minorHAnsi"/>
          <w:rPrChange w:id="432" w:author="Henriette Gercken" w:date="2023-05-30T15:49:00Z">
            <w:rPr/>
          </w:rPrChange>
        </w:rPr>
        <w:instrText xml:space="preserve"> HYPERLINK "https://doi.org/10.1139/cjfr-2012-0454" </w:instrText>
      </w:r>
      <w:ins w:id="433" w:author="Henriette Gercken" w:date="2023-06-15T14:21:00Z">
        <w:r w:rsidR="007F08C6" w:rsidRPr="00687919">
          <w:rPr>
            <w:rFonts w:asciiTheme="minorHAnsi" w:hAnsiTheme="minorHAnsi" w:cstheme="minorHAnsi"/>
            <w:rPrChange w:id="434" w:author="Henriette Gercken" w:date="2023-05-30T15:49:00Z">
              <w:rPr>
                <w:rFonts w:asciiTheme="minorHAnsi" w:hAnsiTheme="minorHAnsi" w:cstheme="minorHAnsi"/>
              </w:rPr>
            </w:rPrChange>
          </w:rPr>
        </w:r>
      </w:ins>
      <w:r w:rsidR="004A4263" w:rsidRPr="00687919">
        <w:rPr>
          <w:rPrChange w:id="435" w:author="Henriette Gercken" w:date="2023-05-30T15:49:00Z">
            <w:rPr>
              <w:rStyle w:val="Hyperlink"/>
              <w:rFonts w:asciiTheme="minorHAnsi" w:hAnsiTheme="minorHAnsi" w:cstheme="minorHAnsi"/>
              <w:color w:val="000080"/>
              <w:sz w:val="24"/>
              <w:szCs w:val="24"/>
            </w:rPr>
          </w:rPrChange>
        </w:rPr>
        <w:fldChar w:fldCharType="separate"/>
      </w:r>
      <w:r w:rsidRPr="00687919">
        <w:rPr>
          <w:rStyle w:val="Hyperlink"/>
          <w:rFonts w:asciiTheme="minorHAnsi" w:hAnsiTheme="minorHAnsi" w:cstheme="minorHAnsi"/>
          <w:color w:val="000080"/>
          <w:sz w:val="24"/>
          <w:szCs w:val="24"/>
        </w:rPr>
        <w:t>https://doi.org/10.1139/cjfr-2012-0454</w:t>
      </w:r>
      <w:r w:rsidR="004A4263" w:rsidRPr="00687919">
        <w:rPr>
          <w:rStyle w:val="Hyperlink"/>
          <w:rFonts w:asciiTheme="minorHAnsi" w:hAnsiTheme="minorHAnsi" w:cstheme="minorHAnsi"/>
          <w:color w:val="000080"/>
          <w:sz w:val="24"/>
          <w:szCs w:val="24"/>
          <w:rPrChange w:id="436" w:author="Henriette Gercken" w:date="2023-05-30T15:49:00Z">
            <w:rPr>
              <w:rStyle w:val="Hyperlink"/>
              <w:rFonts w:asciiTheme="minorHAnsi" w:hAnsiTheme="minorHAnsi" w:cstheme="minorHAnsi"/>
              <w:color w:val="000080"/>
              <w:sz w:val="24"/>
              <w:szCs w:val="24"/>
            </w:rPr>
          </w:rPrChange>
        </w:rPr>
        <w:fldChar w:fldCharType="end"/>
      </w:r>
      <w:r w:rsidRPr="00687919">
        <w:rPr>
          <w:rFonts w:asciiTheme="minorHAnsi" w:hAnsiTheme="minorHAnsi" w:cstheme="minorHAnsi"/>
          <w:color w:val="000000"/>
          <w:sz w:val="24"/>
          <w:szCs w:val="24"/>
        </w:rPr>
        <w:t xml:space="preserve"> </w:t>
      </w:r>
    </w:p>
    <w:p w14:paraId="70521D21"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bezieht auch Baumarten wie Birke etc. mit ein, ist allerdings für kanadische Wälder gemessen worden</w:t>
      </w:r>
    </w:p>
    <w:p w14:paraId="19345DBF" w14:textId="77777777"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highlight w:val="yellow"/>
        </w:rPr>
      </w:pPr>
      <w:commentRangeStart w:id="437"/>
      <w:r w:rsidRPr="00687919">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437"/>
      <w:r w:rsidRPr="00687919">
        <w:rPr>
          <w:rStyle w:val="Kommentarzeichen"/>
          <w:rFonts w:asciiTheme="minorHAnsi" w:hAnsiTheme="minorHAnsi" w:cstheme="minorHAnsi"/>
        </w:rPr>
        <w:commentReference w:id="437"/>
      </w:r>
    </w:p>
    <w:p w14:paraId="08FD2B74"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highlight w:val="yellow"/>
        </w:rPr>
      </w:pPr>
      <w:r w:rsidRPr="00687919">
        <w:rPr>
          <w:rFonts w:asciiTheme="minorHAnsi" w:hAnsiTheme="minorHAnsi" w:cstheme="minorHAnsi"/>
          <w:color w:val="000000"/>
          <w:sz w:val="24"/>
          <w:szCs w:val="24"/>
          <w:highlight w:val="yellow"/>
        </w:rPr>
        <w:t>unterteilt in Haupbaumarten, für Deutschland</w:t>
      </w:r>
    </w:p>
    <w:p w14:paraId="7378A40E"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highlight w:val="yellow"/>
        </w:rPr>
      </w:pPr>
      <w:r w:rsidRPr="00687919">
        <w:rPr>
          <w:rFonts w:asciiTheme="minorHAnsi" w:hAnsiTheme="minorHAnsi" w:cstheme="minorHAnsi"/>
          <w:color w:val="000000"/>
          <w:sz w:val="24"/>
          <w:szCs w:val="24"/>
          <w:highlight w:val="yellow"/>
        </w:rPr>
        <w:t>Tabllen ab Seite 42</w:t>
      </w:r>
    </w:p>
    <w:p w14:paraId="763A9FA6"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highlight w:val="yellow"/>
        </w:rPr>
      </w:pPr>
      <w:r w:rsidRPr="00687919">
        <w:rPr>
          <w:rFonts w:asciiTheme="minorHAnsi" w:hAnsiTheme="minorHAnsi" w:cstheme="minorHAnsi"/>
          <w:color w:val="000000"/>
          <w:sz w:val="24"/>
          <w:szCs w:val="24"/>
          <w:highlight w:val="yellow"/>
        </w:rPr>
        <w:t>Es gibt keine Daten für Laub, nur für Nadelmasse</w:t>
      </w:r>
    </w:p>
    <w:p w14:paraId="420B992B"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highlight w:val="yellow"/>
        </w:rPr>
      </w:pPr>
      <w:r w:rsidRPr="00687919">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51FFD5D2" w14:textId="77777777"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Jacobsen, Carsten &amp; Rademacher, Peter &amp; Meesenburg, Henning &amp; Meiwes, K.. (2003). Gehalte chemischer Elemente in Baumkompartimenten: Literaturstudie und Datensammlung. </w:t>
      </w:r>
    </w:p>
    <w:p w14:paraId="5EBAB2E7"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3B6E2B0C"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allerdings von 2003</w:t>
      </w:r>
    </w:p>
    <w:p w14:paraId="0C76511E" w14:textId="67DF3A71"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Elementgehalte in Baumkompartimenten, Rademacher, Meewes, SChoenfeld, </w:t>
      </w:r>
      <w:r w:rsidR="004A4263" w:rsidRPr="00687919">
        <w:rPr>
          <w:rFonts w:asciiTheme="minorHAnsi" w:hAnsiTheme="minorHAnsi" w:cstheme="minorHAnsi"/>
          <w:rPrChange w:id="438" w:author="Henriette Gercken" w:date="2023-05-30T15:49:00Z">
            <w:rPr/>
          </w:rPrChange>
        </w:rPr>
        <w:fldChar w:fldCharType="begin"/>
      </w:r>
      <w:r w:rsidR="004A4263" w:rsidRPr="00687919">
        <w:rPr>
          <w:rFonts w:asciiTheme="minorHAnsi" w:hAnsiTheme="minorHAnsi" w:cstheme="minorHAnsi"/>
          <w:rPrChange w:id="439" w:author="Henriette Gercken" w:date="2023-05-30T15:49:00Z">
            <w:rPr/>
          </w:rPrChange>
        </w:rPr>
        <w:instrText xml:space="preserve"> HYPERLINK "https://www.fnr.de/ftp/pdf/berichte/22015407.pdf" </w:instrText>
      </w:r>
      <w:ins w:id="440" w:author="Henriette Gercken" w:date="2023-06-15T14:21:00Z">
        <w:r w:rsidR="007F08C6" w:rsidRPr="00687919">
          <w:rPr>
            <w:rFonts w:asciiTheme="minorHAnsi" w:hAnsiTheme="minorHAnsi" w:cstheme="minorHAnsi"/>
            <w:rPrChange w:id="441" w:author="Henriette Gercken" w:date="2023-05-30T15:49:00Z">
              <w:rPr>
                <w:rFonts w:asciiTheme="minorHAnsi" w:hAnsiTheme="minorHAnsi" w:cstheme="minorHAnsi"/>
              </w:rPr>
            </w:rPrChange>
          </w:rPr>
        </w:r>
      </w:ins>
      <w:r w:rsidR="004A4263" w:rsidRPr="00687919">
        <w:rPr>
          <w:rPrChange w:id="442" w:author="Henriette Gercken" w:date="2023-05-30T15:49:00Z">
            <w:rPr>
              <w:rStyle w:val="Hyperlink"/>
              <w:rFonts w:asciiTheme="minorHAnsi" w:hAnsiTheme="minorHAnsi" w:cstheme="minorHAnsi"/>
              <w:color w:val="000080"/>
              <w:sz w:val="24"/>
              <w:szCs w:val="24"/>
            </w:rPr>
          </w:rPrChange>
        </w:rPr>
        <w:fldChar w:fldCharType="separate"/>
      </w:r>
      <w:r w:rsidRPr="00687919">
        <w:rPr>
          <w:rStyle w:val="Hyperlink"/>
          <w:rFonts w:asciiTheme="minorHAnsi" w:hAnsiTheme="minorHAnsi" w:cstheme="minorHAnsi"/>
          <w:color w:val="000080"/>
          <w:sz w:val="24"/>
          <w:szCs w:val="24"/>
        </w:rPr>
        <w:t>https://www.fnr.de/ftp/pdf/berichte/22015407.pdf</w:t>
      </w:r>
      <w:r w:rsidR="004A4263" w:rsidRPr="00687919">
        <w:rPr>
          <w:rStyle w:val="Hyperlink"/>
          <w:rFonts w:asciiTheme="minorHAnsi" w:hAnsiTheme="minorHAnsi" w:cstheme="minorHAnsi"/>
          <w:color w:val="000080"/>
          <w:sz w:val="24"/>
          <w:szCs w:val="24"/>
          <w:rPrChange w:id="443" w:author="Henriette Gercken" w:date="2023-05-30T15:49:00Z">
            <w:rPr>
              <w:rStyle w:val="Hyperlink"/>
              <w:rFonts w:asciiTheme="minorHAnsi" w:hAnsiTheme="minorHAnsi" w:cstheme="minorHAnsi"/>
              <w:color w:val="000080"/>
              <w:sz w:val="24"/>
              <w:szCs w:val="24"/>
            </w:rPr>
          </w:rPrChange>
        </w:rPr>
        <w:fldChar w:fldCharType="end"/>
      </w:r>
      <w:r w:rsidRPr="00687919">
        <w:rPr>
          <w:rFonts w:asciiTheme="minorHAnsi" w:hAnsiTheme="minorHAnsi" w:cstheme="minorHAnsi"/>
          <w:color w:val="000000"/>
          <w:sz w:val="24"/>
          <w:szCs w:val="24"/>
        </w:rPr>
        <w:t>, S. 125</w:t>
      </w:r>
    </w:p>
    <w:p w14:paraId="321292A3"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Informationen sind leider nicht in Tabellenform aufbereitet</w:t>
      </w:r>
    </w:p>
    <w:p w14:paraId="0D904D89" w14:textId="77777777"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Weis, Wendelin &amp; Göttlein, A.. (2012). Nährstoffnachhaltige Biomassenutzung/Nutrient-sustainable biomass utilization (in German). LWF aktuell. 90. 44-47. </w:t>
      </w:r>
    </w:p>
    <w:p w14:paraId="73FB3DD5"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nur für Buche &amp; Fichte </w:t>
      </w:r>
    </w:p>
    <w:p w14:paraId="08801602" w14:textId="77777777"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Im Thünen Report von 2014</w:t>
      </w:r>
    </w:p>
    <w:p w14:paraId="34D9077F" w14:textId="79D201ED" w:rsidR="00673E5F" w:rsidRPr="00687919" w:rsidRDefault="004A4263"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rPrChange w:id="444" w:author="Henriette Gercken" w:date="2023-05-30T15:49:00Z">
            <w:rPr/>
          </w:rPrChange>
        </w:rPr>
        <w:fldChar w:fldCharType="begin"/>
      </w:r>
      <w:r w:rsidRPr="00687919">
        <w:rPr>
          <w:rFonts w:asciiTheme="minorHAnsi" w:hAnsiTheme="minorHAnsi" w:cstheme="minorHAnsi"/>
          <w:rPrChange w:id="445" w:author="Henriette Gercken" w:date="2023-05-30T15:49:00Z">
            <w:rPr/>
          </w:rPrChange>
        </w:rPr>
        <w:instrText xml:space="preserve"> HYPERLINK "file:///C:\\INSTITUT\\a7forum\\LEVEL%20I\\ZZ_Literatur_Publikationen\\BZE2\\ThnenReport16_C_und_Nhrelementspeicherung_Wald_RP_2014.pdf" </w:instrText>
      </w:r>
      <w:ins w:id="446" w:author="Henriette Gercken" w:date="2023-06-15T14:21:00Z">
        <w:r w:rsidR="007F08C6" w:rsidRPr="00687919">
          <w:rPr>
            <w:rFonts w:asciiTheme="minorHAnsi" w:hAnsiTheme="minorHAnsi" w:cstheme="minorHAnsi"/>
            <w:rPrChange w:id="447" w:author="Henriette Gercken" w:date="2023-05-30T15:49:00Z">
              <w:rPr>
                <w:rFonts w:asciiTheme="minorHAnsi" w:hAnsiTheme="minorHAnsi" w:cstheme="minorHAnsi"/>
              </w:rPr>
            </w:rPrChange>
          </w:rPr>
        </w:r>
      </w:ins>
      <w:r w:rsidRPr="00687919">
        <w:rPr>
          <w:rPrChange w:id="448" w:author="Henriette Gercken" w:date="2023-05-30T15:49:00Z">
            <w:rPr>
              <w:rStyle w:val="Hyperlink"/>
              <w:rFonts w:asciiTheme="minorHAnsi" w:hAnsiTheme="minorHAnsi" w:cstheme="minorHAnsi"/>
              <w:color w:val="000080"/>
              <w:sz w:val="24"/>
              <w:szCs w:val="24"/>
            </w:rPr>
          </w:rPrChange>
        </w:rPr>
        <w:fldChar w:fldCharType="separate"/>
      </w:r>
      <w:r w:rsidR="00673E5F" w:rsidRPr="00687919">
        <w:rPr>
          <w:rStyle w:val="Hyperlink"/>
          <w:rFonts w:asciiTheme="minorHAnsi" w:hAnsiTheme="minorHAnsi" w:cstheme="minorHAnsi"/>
          <w:color w:val="000080"/>
          <w:sz w:val="24"/>
          <w:szCs w:val="24"/>
        </w:rPr>
        <w:t>ThnenReport16_C_und_Nhrelementspeicherung_Wald_RP_2014.pdf</w:t>
      </w:r>
      <w:r w:rsidRPr="00687919">
        <w:rPr>
          <w:rStyle w:val="Hyperlink"/>
          <w:rFonts w:asciiTheme="minorHAnsi" w:hAnsiTheme="minorHAnsi" w:cstheme="minorHAnsi"/>
          <w:color w:val="000080"/>
          <w:sz w:val="24"/>
          <w:szCs w:val="24"/>
          <w:rPrChange w:id="449" w:author="Henriette Gercken" w:date="2023-05-30T15:49:00Z">
            <w:rPr>
              <w:rStyle w:val="Hyperlink"/>
              <w:rFonts w:asciiTheme="minorHAnsi" w:hAnsiTheme="minorHAnsi" w:cstheme="minorHAnsi"/>
              <w:color w:val="000080"/>
              <w:sz w:val="24"/>
              <w:szCs w:val="24"/>
            </w:rPr>
          </w:rPrChange>
        </w:rPr>
        <w:fldChar w:fldCharType="end"/>
      </w:r>
      <w:r w:rsidR="00673E5F" w:rsidRPr="00687919">
        <w:rPr>
          <w:rFonts w:asciiTheme="minorHAnsi" w:hAnsiTheme="minorHAnsi" w:cstheme="minorHAnsi"/>
          <w:color w:val="000000"/>
          <w:sz w:val="24"/>
          <w:szCs w:val="24"/>
        </w:rPr>
        <w:t xml:space="preserve"> </w:t>
      </w:r>
    </w:p>
    <w:p w14:paraId="05015288"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Artenspezifische Nährelemetngehalte in Kompartimenten, Brechnet</w:t>
      </w:r>
    </w:p>
    <w:p w14:paraId="1EC7D226" w14:textId="77777777" w:rsidR="00673E5F" w:rsidRPr="00687919" w:rsidRDefault="00673E5F" w:rsidP="00673E5F">
      <w:pPr>
        <w:numPr>
          <w:ilvl w:val="3"/>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Tab. A-5: Nährelementgehalte der Kompartimente des Bestand (BHD &lt;7 cm)</w:t>
      </w:r>
    </w:p>
    <w:p w14:paraId="72D5ABC2" w14:textId="77777777" w:rsidR="00673E5F" w:rsidRPr="00687919" w:rsidRDefault="00673E5F" w:rsidP="00673E5F">
      <w:pPr>
        <w:numPr>
          <w:ilvl w:val="3"/>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lastRenderedPageBreak/>
        <w:t>berechungsgrundlage: Jacobsen, BLOCK, J. UND SCHUCK, J. (2002): Nährstoffentzüge durch die Holzernte und ihr Einfluss auf den Nährstoffhaushalt armer Standorte in Rheinland-Pfalz. Forstliche Forschungsberichte München, 186, S. 150–151</w:t>
      </w:r>
    </w:p>
    <w:p w14:paraId="0A2B14E9" w14:textId="77777777"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Herleitung von Trockenmassen und Nährstoffspeicherungen in Buchenbeständen, Landesforstanstalt Eberswalde , 2008 </w:t>
      </w:r>
    </w:p>
    <w:p w14:paraId="31CDE39F"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nur für Buche</w:t>
      </w:r>
    </w:p>
    <w:p w14:paraId="42A20E59" w14:textId="629924F7" w:rsidR="00673E5F" w:rsidRPr="00687919" w:rsidRDefault="004A4263"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rPrChange w:id="450" w:author="Henriette Gercken" w:date="2023-05-30T15:49:00Z">
            <w:rPr/>
          </w:rPrChange>
        </w:rPr>
        <w:fldChar w:fldCharType="begin"/>
      </w:r>
      <w:r w:rsidRPr="00687919">
        <w:rPr>
          <w:rFonts w:asciiTheme="minorHAnsi" w:hAnsiTheme="minorHAnsi" w:cstheme="minorHAnsi"/>
          <w:rPrChange w:id="451" w:author="Henriette Gercken" w:date="2023-05-30T15:49:00Z">
            <w:rPr/>
          </w:rPrChange>
        </w:rPr>
        <w:instrText xml:space="preserve"> HYPERLINK "https://fawf.wald.rlp.de/index.php?eID=dumpFile&amp;t=f&amp;f=19278&amp;token=3666547a435508f1f0990da23976af6c254ee0af" </w:instrText>
      </w:r>
      <w:ins w:id="452" w:author="Henriette Gercken" w:date="2023-06-15T14:21:00Z">
        <w:r w:rsidR="007F08C6" w:rsidRPr="00687919">
          <w:rPr>
            <w:rFonts w:asciiTheme="minorHAnsi" w:hAnsiTheme="minorHAnsi" w:cstheme="minorHAnsi"/>
            <w:rPrChange w:id="453" w:author="Henriette Gercken" w:date="2023-05-30T15:49:00Z">
              <w:rPr>
                <w:rFonts w:asciiTheme="minorHAnsi" w:hAnsiTheme="minorHAnsi" w:cstheme="minorHAnsi"/>
              </w:rPr>
            </w:rPrChange>
          </w:rPr>
        </w:r>
      </w:ins>
      <w:r w:rsidRPr="00687919">
        <w:rPr>
          <w:rPrChange w:id="454" w:author="Henriette Gercken" w:date="2023-05-30T15:49:00Z">
            <w:rPr>
              <w:rStyle w:val="Hyperlink"/>
              <w:rFonts w:asciiTheme="minorHAnsi" w:hAnsiTheme="minorHAnsi" w:cstheme="minorHAnsi"/>
              <w:color w:val="000080"/>
              <w:sz w:val="24"/>
              <w:szCs w:val="24"/>
            </w:rPr>
          </w:rPrChange>
        </w:rPr>
        <w:fldChar w:fldCharType="separate"/>
      </w:r>
      <w:r w:rsidR="00673E5F" w:rsidRPr="00687919">
        <w:rPr>
          <w:rStyle w:val="Hyperlink"/>
          <w:rFonts w:asciiTheme="minorHAnsi" w:hAnsiTheme="minorHAnsi" w:cstheme="minorHAnsi"/>
          <w:color w:val="000080"/>
          <w:sz w:val="24"/>
          <w:szCs w:val="24"/>
        </w:rPr>
        <w:t>Pretzsch, H.; Block, J.; Böttcher, M.; Dieler, J.; Gauer, J.; Göttlein, A.; Moshammer, R.; Schuck, J.; Weis, W.; Wunn, U. (2013): </w:t>
      </w:r>
      <w:r w:rsidRPr="00687919">
        <w:rPr>
          <w:rStyle w:val="Hyperlink"/>
          <w:rFonts w:asciiTheme="minorHAnsi" w:hAnsiTheme="minorHAnsi" w:cstheme="minorHAnsi"/>
          <w:color w:val="000080"/>
          <w:sz w:val="24"/>
          <w:szCs w:val="24"/>
          <w:rPrChange w:id="455" w:author="Henriette Gercken" w:date="2023-05-30T15:49:00Z">
            <w:rPr>
              <w:rStyle w:val="Hyperlink"/>
              <w:rFonts w:asciiTheme="minorHAnsi" w:hAnsiTheme="minorHAnsi" w:cstheme="minorHAnsi"/>
              <w:color w:val="000080"/>
              <w:sz w:val="24"/>
              <w:szCs w:val="24"/>
            </w:rPr>
          </w:rPrChange>
        </w:rPr>
        <w:fldChar w:fldCharType="end"/>
      </w:r>
      <w:r w:rsidRPr="00687919">
        <w:rPr>
          <w:rFonts w:asciiTheme="minorHAnsi" w:hAnsiTheme="minorHAnsi" w:cstheme="minorHAnsi"/>
          <w:rPrChange w:id="456" w:author="Henriette Gercken" w:date="2023-05-30T15:49:00Z">
            <w:rPr/>
          </w:rPrChange>
        </w:rPr>
        <w:fldChar w:fldCharType="begin"/>
      </w:r>
      <w:r w:rsidRPr="00687919">
        <w:rPr>
          <w:rFonts w:asciiTheme="minorHAnsi" w:hAnsiTheme="minorHAnsi" w:cstheme="minorHAnsi"/>
          <w:rPrChange w:id="457" w:author="Henriette Gercken" w:date="2023-05-30T15:49:00Z">
            <w:rPr/>
          </w:rPrChange>
        </w:rPr>
        <w:instrText xml:space="preserve"> HYPERLINK "https://fawf.wald.rlp.de/index.php?eID=dumpFile&amp;t=f&amp;f=19278&amp;token=3666547a435508f1f0990da23976af6c254ee0af" </w:instrText>
      </w:r>
      <w:ins w:id="458" w:author="Henriette Gercken" w:date="2023-06-15T14:21:00Z">
        <w:r w:rsidR="007F08C6" w:rsidRPr="00687919">
          <w:rPr>
            <w:rFonts w:asciiTheme="minorHAnsi" w:hAnsiTheme="minorHAnsi" w:cstheme="minorHAnsi"/>
            <w:rPrChange w:id="459" w:author="Henriette Gercken" w:date="2023-05-30T15:49:00Z">
              <w:rPr>
                <w:rFonts w:asciiTheme="minorHAnsi" w:hAnsiTheme="minorHAnsi" w:cstheme="minorHAnsi"/>
              </w:rPr>
            </w:rPrChange>
          </w:rPr>
        </w:r>
      </w:ins>
      <w:r w:rsidRPr="00687919">
        <w:rPr>
          <w:rPrChange w:id="460" w:author="Henriette Gercken" w:date="2023-05-30T15:49:00Z">
            <w:rPr>
              <w:rStyle w:val="Hyperlink"/>
              <w:rFonts w:asciiTheme="minorHAnsi" w:hAnsiTheme="minorHAnsi" w:cstheme="minorHAnsi"/>
              <w:color w:val="000080"/>
              <w:sz w:val="24"/>
              <w:szCs w:val="24"/>
            </w:rPr>
          </w:rPrChange>
        </w:rPr>
        <w:fldChar w:fldCharType="separate"/>
      </w:r>
      <w:r w:rsidR="00673E5F" w:rsidRPr="00687919">
        <w:rPr>
          <w:rStyle w:val="Hyperlink"/>
          <w:rFonts w:asciiTheme="minorHAnsi" w:hAnsiTheme="minorHAnsi" w:cstheme="minorHAnsi"/>
          <w:color w:val="000080"/>
          <w:sz w:val="24"/>
          <w:szCs w:val="24"/>
        </w:rPr>
        <w:t>Entscheidungsstützungssystem zum Nährstoffentzug im Rahmen der Holzernte - Nährstoffbilanzen wichtiger Waldstandorte in Bayern und Rheinland-Pfalz.</w:t>
      </w:r>
      <w:r w:rsidRPr="00687919">
        <w:rPr>
          <w:rStyle w:val="Hyperlink"/>
          <w:rFonts w:asciiTheme="minorHAnsi" w:hAnsiTheme="minorHAnsi" w:cstheme="minorHAnsi"/>
          <w:color w:val="000080"/>
          <w:sz w:val="24"/>
          <w:szCs w:val="24"/>
          <w:rPrChange w:id="461" w:author="Henriette Gercken" w:date="2023-05-30T15:49:00Z">
            <w:rPr>
              <w:rStyle w:val="Hyperlink"/>
              <w:rFonts w:asciiTheme="minorHAnsi" w:hAnsiTheme="minorHAnsi" w:cstheme="minorHAnsi"/>
              <w:color w:val="000080"/>
              <w:sz w:val="24"/>
              <w:szCs w:val="24"/>
            </w:rPr>
          </w:rPrChange>
        </w:rPr>
        <w:fldChar w:fldCharType="end"/>
      </w:r>
      <w:r w:rsidR="00673E5F" w:rsidRPr="00687919">
        <w:rPr>
          <w:rFonts w:asciiTheme="minorHAnsi" w:hAnsiTheme="minorHAnsi" w:cstheme="minorHAnsi"/>
          <w:color w:val="000000"/>
          <w:sz w:val="24"/>
          <w:szCs w:val="24"/>
        </w:rPr>
        <w:t> Schlussbericht zum Projekt 25966-33/0, Deutsche Bundesstiftung Umwelt, 204 S. und </w:t>
      </w:r>
      <w:r w:rsidRPr="00687919">
        <w:rPr>
          <w:rFonts w:asciiTheme="minorHAnsi" w:hAnsiTheme="minorHAnsi" w:cstheme="minorHAnsi"/>
          <w:rPrChange w:id="462" w:author="Henriette Gercken" w:date="2023-05-30T15:49:00Z">
            <w:rPr/>
          </w:rPrChange>
        </w:rPr>
        <w:fldChar w:fldCharType="begin"/>
      </w:r>
      <w:r w:rsidRPr="00687919">
        <w:rPr>
          <w:rFonts w:asciiTheme="minorHAnsi" w:hAnsiTheme="minorHAnsi" w:cstheme="minorHAnsi"/>
          <w:rPrChange w:id="463" w:author="Henriette Gercken" w:date="2023-05-30T15:49:00Z">
            <w:rPr/>
          </w:rPrChange>
        </w:rPr>
        <w:instrText xml:space="preserve"> HYPERLINK "https://fawf.wald.rlp.de/index.php?eID=dumpFile&amp;t=f&amp;f=19279&amp;token=a80f5609f215ad7ab270834d6e7fab906d83c066" </w:instrText>
      </w:r>
      <w:ins w:id="464" w:author="Henriette Gercken" w:date="2023-06-15T14:21:00Z">
        <w:r w:rsidR="007F08C6" w:rsidRPr="00687919">
          <w:rPr>
            <w:rFonts w:asciiTheme="minorHAnsi" w:hAnsiTheme="minorHAnsi" w:cstheme="minorHAnsi"/>
            <w:rPrChange w:id="465" w:author="Henriette Gercken" w:date="2023-05-30T15:49:00Z">
              <w:rPr>
                <w:rFonts w:asciiTheme="minorHAnsi" w:hAnsiTheme="minorHAnsi" w:cstheme="minorHAnsi"/>
              </w:rPr>
            </w:rPrChange>
          </w:rPr>
        </w:r>
      </w:ins>
      <w:r w:rsidRPr="00687919">
        <w:rPr>
          <w:rPrChange w:id="466" w:author="Henriette Gercken" w:date="2023-05-30T15:49:00Z">
            <w:rPr>
              <w:rStyle w:val="Hyperlink"/>
              <w:rFonts w:asciiTheme="minorHAnsi" w:hAnsiTheme="minorHAnsi" w:cstheme="minorHAnsi"/>
              <w:color w:val="000080"/>
              <w:sz w:val="24"/>
              <w:szCs w:val="24"/>
            </w:rPr>
          </w:rPrChange>
        </w:rPr>
        <w:fldChar w:fldCharType="separate"/>
      </w:r>
      <w:r w:rsidR="00673E5F" w:rsidRPr="00687919">
        <w:rPr>
          <w:rStyle w:val="Hyperlink"/>
          <w:rFonts w:asciiTheme="minorHAnsi" w:hAnsiTheme="minorHAnsi" w:cstheme="minorHAnsi"/>
          <w:color w:val="000080"/>
          <w:sz w:val="24"/>
          <w:szCs w:val="24"/>
        </w:rPr>
        <w:t>Anhang</w:t>
      </w:r>
      <w:r w:rsidRPr="00687919">
        <w:rPr>
          <w:rStyle w:val="Hyperlink"/>
          <w:rFonts w:asciiTheme="minorHAnsi" w:hAnsiTheme="minorHAnsi" w:cstheme="minorHAnsi"/>
          <w:color w:val="000080"/>
          <w:sz w:val="24"/>
          <w:szCs w:val="24"/>
          <w:rPrChange w:id="467" w:author="Henriette Gercken" w:date="2023-05-30T15:49:00Z">
            <w:rPr>
              <w:rStyle w:val="Hyperlink"/>
              <w:rFonts w:asciiTheme="minorHAnsi" w:hAnsiTheme="minorHAnsi" w:cstheme="minorHAnsi"/>
              <w:color w:val="000080"/>
              <w:sz w:val="24"/>
              <w:szCs w:val="24"/>
            </w:rPr>
          </w:rPrChange>
        </w:rPr>
        <w:fldChar w:fldCharType="end"/>
      </w:r>
      <w:r w:rsidR="00673E5F" w:rsidRPr="00687919">
        <w:rPr>
          <w:rFonts w:asciiTheme="minorHAnsi" w:hAnsiTheme="minorHAnsi" w:cstheme="minorHAnsi"/>
          <w:color w:val="000000"/>
          <w:sz w:val="24"/>
          <w:szCs w:val="24"/>
        </w:rPr>
        <w:t xml:space="preserve"> </w:t>
      </w:r>
    </w:p>
    <w:p w14:paraId="5E0D4007" w14:textId="282BFD1C" w:rsidR="00673E5F" w:rsidRPr="00687919" w:rsidRDefault="004A4263"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rPrChange w:id="468" w:author="Henriette Gercken" w:date="2023-05-30T15:49:00Z">
            <w:rPr/>
          </w:rPrChange>
        </w:rPr>
        <w:fldChar w:fldCharType="begin"/>
      </w:r>
      <w:r w:rsidRPr="00687919">
        <w:rPr>
          <w:rFonts w:asciiTheme="minorHAnsi" w:hAnsiTheme="minorHAnsi" w:cstheme="minorHAnsi"/>
          <w:rPrChange w:id="469" w:author="Henriette Gercken" w:date="2023-05-30T15:49:00Z">
            <w:rPr/>
          </w:rPrChange>
        </w:rPr>
        <w:instrText xml:space="preserve"> HYPERLINK "https://fawf.wald.rlp.de/index.php?eID=dumpFile&amp;t=f&amp;f=19278&amp;token=3666547a435508f1f0990da23976af6c254ee0af" </w:instrText>
      </w:r>
      <w:ins w:id="470" w:author="Henriette Gercken" w:date="2023-06-15T14:21:00Z">
        <w:r w:rsidR="007F08C6" w:rsidRPr="00687919">
          <w:rPr>
            <w:rFonts w:asciiTheme="minorHAnsi" w:hAnsiTheme="minorHAnsi" w:cstheme="minorHAnsi"/>
            <w:rPrChange w:id="471" w:author="Henriette Gercken" w:date="2023-05-30T15:49:00Z">
              <w:rPr>
                <w:rFonts w:asciiTheme="minorHAnsi" w:hAnsiTheme="minorHAnsi" w:cstheme="minorHAnsi"/>
              </w:rPr>
            </w:rPrChange>
          </w:rPr>
        </w:r>
      </w:ins>
      <w:r w:rsidRPr="00687919">
        <w:rPr>
          <w:rPrChange w:id="472" w:author="Henriette Gercken" w:date="2023-05-30T15:49:00Z">
            <w:rPr>
              <w:rStyle w:val="Hyperlink"/>
              <w:rFonts w:asciiTheme="minorHAnsi" w:hAnsiTheme="minorHAnsi" w:cstheme="minorHAnsi"/>
              <w:color w:val="000080"/>
              <w:sz w:val="24"/>
              <w:szCs w:val="24"/>
            </w:rPr>
          </w:rPrChange>
        </w:rPr>
        <w:fldChar w:fldCharType="separate"/>
      </w:r>
      <w:r w:rsidR="00673E5F" w:rsidRPr="00687919">
        <w:rPr>
          <w:rStyle w:val="Hyperlink"/>
          <w:rFonts w:asciiTheme="minorHAnsi" w:hAnsiTheme="minorHAnsi" w:cstheme="minorHAnsi"/>
          <w:color w:val="000080"/>
          <w:sz w:val="24"/>
          <w:szCs w:val="24"/>
        </w:rPr>
        <w:t>https://fawf.wald.rlp.de/index.php?eID=dumpFile&amp;t=f&amp;f=19278&amp;token=3666547a435508f1f0990da23976af6c254ee0af</w:t>
      </w:r>
      <w:r w:rsidRPr="00687919">
        <w:rPr>
          <w:rStyle w:val="Hyperlink"/>
          <w:rFonts w:asciiTheme="minorHAnsi" w:hAnsiTheme="minorHAnsi" w:cstheme="minorHAnsi"/>
          <w:color w:val="000080"/>
          <w:sz w:val="24"/>
          <w:szCs w:val="24"/>
          <w:rPrChange w:id="473" w:author="Henriette Gercken" w:date="2023-05-30T15:49:00Z">
            <w:rPr>
              <w:rStyle w:val="Hyperlink"/>
              <w:rFonts w:asciiTheme="minorHAnsi" w:hAnsiTheme="minorHAnsi" w:cstheme="minorHAnsi"/>
              <w:color w:val="000080"/>
              <w:sz w:val="24"/>
              <w:szCs w:val="24"/>
            </w:rPr>
          </w:rPrChange>
        </w:rPr>
        <w:fldChar w:fldCharType="end"/>
      </w:r>
      <w:r w:rsidR="00673E5F" w:rsidRPr="00687919">
        <w:rPr>
          <w:rFonts w:asciiTheme="minorHAnsi" w:hAnsiTheme="minorHAnsi" w:cstheme="minorHAnsi"/>
          <w:color w:val="000000"/>
          <w:sz w:val="24"/>
          <w:szCs w:val="24"/>
        </w:rPr>
        <w:t>, S. 95</w:t>
      </w:r>
    </w:p>
    <w:p w14:paraId="3D5E2243"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detaillierte, Hauptbaumartenspezifische Auflistung der Elementgehalte in tabellarischer Form</w:t>
      </w:r>
    </w:p>
    <w:p w14:paraId="5F553662" w14:textId="77777777"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Elementgehalte Populus:  </w:t>
      </w:r>
    </w:p>
    <w:p w14:paraId="631449D5" w14:textId="77777777" w:rsidR="00673E5F" w:rsidRPr="00687919" w:rsidRDefault="00673E5F" w:rsidP="00673E5F">
      <w:pPr>
        <w:numPr>
          <w:ilvl w:val="2"/>
          <w:numId w:val="16"/>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80"/>
          <w:sz w:val="24"/>
          <w:szCs w:val="24"/>
          <w:u w:val="single"/>
        </w:rPr>
        <w:t>https://www.iww.uni-freiburg.de/publik/pdf/Morhart%20Sheppard%202013</w:t>
      </w:r>
    </w:p>
    <w:p w14:paraId="1C61505D" w14:textId="77777777" w:rsidR="00673E5F" w:rsidRPr="00687919" w:rsidRDefault="00673E5F" w:rsidP="00673E5F">
      <w:pPr>
        <w:numPr>
          <w:ilvl w:val="0"/>
          <w:numId w:val="16"/>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80"/>
          <w:sz w:val="24"/>
          <w:szCs w:val="24"/>
          <w:u w:val="single"/>
        </w:rPr>
        <w:t>https://fawf.wald.rlp.de/index.php?eID=dumpFile&amp;t=f&amp;f=282882&amp;token=c06b8e69d1289db86a33a90e429f74712400886d</w:t>
      </w:r>
    </w:p>
    <w:p w14:paraId="5C54CD69" w14:textId="2396F404" w:rsidR="00673E5F" w:rsidRPr="00687919" w:rsidRDefault="00673E5F" w:rsidP="00673E5F">
      <w:pPr>
        <w:numPr>
          <w:ilvl w:val="2"/>
          <w:numId w:val="16"/>
        </w:numPr>
        <w:spacing w:before="100" w:beforeAutospacing="1" w:line="240" w:lineRule="auto"/>
        <w:rPr>
          <w:ins w:id="474" w:author="Henriette Gercken" w:date="2023-05-16T09:02:00Z"/>
          <w:rFonts w:asciiTheme="minorHAnsi" w:hAnsiTheme="minorHAnsi" w:cstheme="minorHAnsi"/>
          <w:color w:val="000000"/>
          <w:sz w:val="24"/>
          <w:szCs w:val="24"/>
        </w:rPr>
      </w:pPr>
      <w:r w:rsidRPr="00687919">
        <w:rPr>
          <w:rFonts w:asciiTheme="minorHAnsi" w:hAnsiTheme="minorHAnsi" w:cstheme="minorHAnsi"/>
          <w:color w:val="000000"/>
          <w:sz w:val="24"/>
          <w:szCs w:val="24"/>
        </w:rPr>
        <w:t>gemessene Elementgehalt an Hauptbaumarten auf Standorte und Biomassen Kompartimente aufgeteilt</w:t>
      </w:r>
    </w:p>
    <w:p w14:paraId="6ED32646" w14:textId="5405B282" w:rsidR="00BE6162" w:rsidRPr="00687919" w:rsidRDefault="00BE6162" w:rsidP="00BE6162">
      <w:pPr>
        <w:spacing w:before="100" w:beforeAutospacing="1" w:line="240" w:lineRule="auto"/>
        <w:rPr>
          <w:ins w:id="475" w:author="Henriette Gercken" w:date="2023-05-16T09:04:00Z"/>
          <w:rFonts w:asciiTheme="minorHAnsi" w:hAnsiTheme="minorHAnsi" w:cstheme="minorHAnsi"/>
          <w:color w:val="000000"/>
          <w:sz w:val="24"/>
          <w:szCs w:val="24"/>
        </w:rPr>
      </w:pPr>
    </w:p>
    <w:p w14:paraId="6F561558" w14:textId="0360DB5C" w:rsidR="00BE6162" w:rsidRPr="00687919" w:rsidDel="00BE6162" w:rsidRDefault="00BE6162">
      <w:pPr>
        <w:spacing w:before="100" w:beforeAutospacing="1" w:line="240" w:lineRule="auto"/>
        <w:rPr>
          <w:del w:id="476" w:author="Henriette Gercken" w:date="2023-05-16T09:10:00Z"/>
          <w:rFonts w:asciiTheme="minorHAnsi" w:hAnsiTheme="minorHAnsi" w:cstheme="minorHAnsi"/>
          <w:color w:val="000000"/>
          <w:sz w:val="24"/>
          <w:szCs w:val="24"/>
          <w:rPrChange w:id="477" w:author="Henriette Gercken" w:date="2023-05-30T15:49:00Z">
            <w:rPr>
              <w:del w:id="478" w:author="Henriette Gercken" w:date="2023-05-16T09:10:00Z"/>
            </w:rPr>
          </w:rPrChange>
        </w:rPr>
        <w:pPrChange w:id="479" w:author="Henriette Gercken" w:date="2023-05-16T09:04:00Z">
          <w:pPr>
            <w:numPr>
              <w:ilvl w:val="2"/>
              <w:numId w:val="16"/>
            </w:numPr>
            <w:tabs>
              <w:tab w:val="num" w:pos="2158"/>
            </w:tabs>
            <w:spacing w:before="100" w:beforeAutospacing="1" w:line="240" w:lineRule="auto"/>
            <w:ind w:left="2158" w:hanging="360"/>
          </w:pPr>
        </w:pPrChange>
      </w:pPr>
    </w:p>
    <w:p w14:paraId="3C5915E1" w14:textId="77777777" w:rsidR="00673E5F" w:rsidRPr="00687919" w:rsidRDefault="00673E5F" w:rsidP="00673E5F">
      <w:pPr>
        <w:pStyle w:val="berschrift4"/>
        <w:numPr>
          <w:ilvl w:val="3"/>
          <w:numId w:val="7"/>
        </w:numPr>
        <w:rPr>
          <w:rFonts w:asciiTheme="minorHAnsi" w:hAnsiTheme="minorHAnsi" w:cstheme="minorHAnsi"/>
          <w:rPrChange w:id="480" w:author="Henriette Gercken" w:date="2023-05-30T15:49:00Z">
            <w:rPr/>
          </w:rPrChange>
        </w:rPr>
      </w:pPr>
      <w:r w:rsidRPr="00687919">
        <w:rPr>
          <w:rFonts w:asciiTheme="minorHAnsi" w:hAnsiTheme="minorHAnsi" w:cstheme="minorHAnsi"/>
          <w:shd w:val="clear" w:color="auto" w:fill="FFFD59"/>
          <w:rPrChange w:id="481" w:author="Henriette Gercken" w:date="2023-05-30T15:49:00Z">
            <w:rPr>
              <w:shd w:val="clear" w:color="auto" w:fill="FFFD59"/>
            </w:rPr>
          </w:rPrChange>
        </w:rPr>
        <w:t xml:space="preserve">Rumpf et al. 2018 Stickstoffvorrat: Kompartimente &amp; Artengruppen </w:t>
      </w:r>
    </w:p>
    <w:p w14:paraId="40A91F52" w14:textId="77777777" w:rsidR="00673E5F" w:rsidRPr="00687919" w:rsidRDefault="00673E5F" w:rsidP="00673E5F">
      <w:p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Nach dem Vergleich der Verfügbaren Daten über Nährelemente sowie zugehöriger Möglichkeiten nachträglich zu kompartimentieren, ergibt Rumpf et al. 2018 als die vielversprechendste Datengrundlage, aufgrund (1) der Aktualität der Veröffentlichung, (2) der Anwendbar der Daten für Deutsche Waldökosysteme und Baumarten, (3) der Möglichkeit die Gesamtbiomassse entsprechend der Kompartimente in denen Stickstoff gemessen wurde nachträglich aufzuteilen.</w:t>
      </w:r>
    </w:p>
    <w:p w14:paraId="33236AAD" w14:textId="77777777" w:rsidR="00673E5F" w:rsidRPr="00687919" w:rsidRDefault="00673E5F" w:rsidP="00673E5F">
      <w:p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2.1.7.1.1. Kompartimente</w:t>
      </w:r>
    </w:p>
    <w:p w14:paraId="70C0392D" w14:textId="77777777" w:rsidR="00673E5F" w:rsidRPr="00687919" w:rsidRDefault="00673E5F" w:rsidP="00673E5F">
      <w:p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195E5462" w14:textId="77777777" w:rsidR="00673E5F" w:rsidRPr="00687919" w:rsidRDefault="00673E5F" w:rsidP="00673E5F">
      <w:p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2.1.7.1.3. Artengruppen</w:t>
      </w:r>
    </w:p>
    <w:p w14:paraId="52D7EFC5" w14:textId="77777777" w:rsidR="00673E5F" w:rsidRPr="00687919" w:rsidRDefault="00673E5F" w:rsidP="00673E5F">
      <w:p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Rumpf et al. 2013 deckt folgende Baumarten ab: Eiche, Buche, Ahorn, Esche, Birke, Erle, Kiefer, Douglasie, Fichte. </w:t>
      </w:r>
    </w:p>
    <w:p w14:paraId="41162CF0" w14:textId="77777777" w:rsidR="00673E5F" w:rsidRPr="00687919" w:rsidRDefault="00673E5F" w:rsidP="00673E5F">
      <w:p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lastRenderedPageBreak/>
        <w:t xml:space="preserve">Die Artengruppierung für die Stickstoffberechnung orientiert sich an der Artengruppierung der BWI in Buche, Eiche, anderes Laubholz langer Lebensdauer, anderes Laubholz niedriger Lebensdauer, Fichte, Kiefer. </w:t>
      </w:r>
    </w:p>
    <w:p w14:paraId="0AC6BAE6"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Bäume des botanischen Genus „Quercus“ werden der Stickstoff Artengruppe (N_SP_group) Eiche (EI) zugeordnet</w:t>
      </w:r>
    </w:p>
    <w:p w14:paraId="04FCB684"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Bäume des botanischen Genus „Fagus“ und Bäume der BWI artengruppe Laubholz hoher Lebenserwartung (aLh) (siehe 2.1.3. ) werden der Stickstoff Artengruppe (N_SP_group) Buche (BU) zugeordnet. </w:t>
      </w:r>
    </w:p>
    <w:p w14:paraId="6DF298D4" w14:textId="77777777" w:rsidR="00673E5F" w:rsidRPr="00687919" w:rsidRDefault="00673E5F" w:rsidP="00673E5F">
      <w:pPr>
        <w:pStyle w:val="Listenabsatz"/>
        <w:numPr>
          <w:ilvl w:val="1"/>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0EDDE3AC" w14:textId="77777777" w:rsidR="00673E5F" w:rsidRPr="00687919" w:rsidRDefault="00673E5F" w:rsidP="00673E5F">
      <w:pPr>
        <w:pStyle w:val="Listenabsatz"/>
        <w:numPr>
          <w:ilvl w:val="1"/>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Hierzu zählen: Acer und Fraxinus </w:t>
      </w:r>
    </w:p>
    <w:p w14:paraId="7173EB43"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Bäume des botanischen Genus „Acer“ werden der Stickstoff Artengruppe (N_SP_group) Ahorn (AH) zugeordnet</w:t>
      </w:r>
    </w:p>
    <w:p w14:paraId="071568DF"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Bäume des botanischen Genus „Fraxinus“ werden der Stickstoff Artengruppe (N_SP_group) Esche (ES) zugeordnet</w:t>
      </w:r>
    </w:p>
    <w:p w14:paraId="5B64EC7B"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Bäume des botanischen Genus „Betula“ und Bäume der BWI Artengruppe anderes Laubholz niedriger Lebenserwartung (aLn) (siehe 2.1.3.) werden der Stickstoff Artengruppe (N_SP_group) Birke (BI) zugeordnet. </w:t>
      </w:r>
    </w:p>
    <w:p w14:paraId="49D110BC" w14:textId="77777777" w:rsidR="00673E5F" w:rsidRPr="00687919" w:rsidRDefault="00673E5F" w:rsidP="00673E5F">
      <w:pPr>
        <w:pStyle w:val="Listenabsatz"/>
        <w:numPr>
          <w:ilvl w:val="1"/>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747BE545" w14:textId="77777777" w:rsidR="00673E5F" w:rsidRPr="00687919" w:rsidRDefault="00673E5F" w:rsidP="00673E5F">
      <w:pPr>
        <w:pStyle w:val="Listenabsatz"/>
        <w:numPr>
          <w:ilvl w:val="1"/>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Hierzu zählt: Alnus</w:t>
      </w:r>
    </w:p>
    <w:p w14:paraId="50177443"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Bäume des botanischen Genus „Pinus“ oder „Larix“ werden der Stickstoff Artengruppe (N_SP_group) Kiefer (KI) zugeordnet</w:t>
      </w:r>
    </w:p>
    <w:p w14:paraId="2ED41345"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Bäume des botanischen Genus „Pseudotzuga“ werden der Stickstoff Artengruppe (N_SP_group) Douglasie (DGL) zugeordnet</w:t>
      </w:r>
    </w:p>
    <w:p w14:paraId="18F40B3F" w14:textId="77777777" w:rsidR="00673E5F" w:rsidRPr="00687919" w:rsidRDefault="00673E5F" w:rsidP="00673E5F">
      <w:pPr>
        <w:pStyle w:val="Listenabsatz"/>
        <w:numPr>
          <w:ilvl w:val="0"/>
          <w:numId w:val="13"/>
        </w:numPr>
        <w:spacing w:before="100" w:beforeAutospacing="1" w:line="240" w:lineRule="auto"/>
        <w:rPr>
          <w:rFonts w:asciiTheme="minorHAnsi" w:hAnsiTheme="minorHAnsi" w:cstheme="minorHAnsi"/>
          <w:color w:val="000000"/>
          <w:sz w:val="24"/>
          <w:szCs w:val="24"/>
        </w:rPr>
      </w:pPr>
      <w:r w:rsidRPr="00687919">
        <w:rPr>
          <w:rFonts w:asciiTheme="minorHAnsi" w:hAnsiTheme="minorHAnsi" w:cstheme="minorHAnsi"/>
          <w:color w:val="000000"/>
          <w:sz w:val="24"/>
          <w:szCs w:val="24"/>
        </w:rPr>
        <w:t>Bäume des botanischen Genus „Picea“ und alle anderen Nadelbaumarten die nicht den botanischen Genus „Pinus“, „Larix“, „Pseudotzuga“ haben, werden der Stickstoff Artengruppe (N_SP_group) Fichte (FI) zugeordnet</w:t>
      </w:r>
    </w:p>
    <w:p w14:paraId="656026CF" w14:textId="77777777" w:rsidR="00673E5F" w:rsidRPr="00687919" w:rsidRDefault="00673E5F" w:rsidP="00673E5F">
      <w:pPr>
        <w:spacing w:before="100" w:beforeAutospacing="1" w:line="240" w:lineRule="auto"/>
        <w:rPr>
          <w:rFonts w:asciiTheme="minorHAnsi" w:hAnsiTheme="minorHAnsi" w:cstheme="minorHAnsi"/>
          <w:color w:val="000000"/>
          <w:sz w:val="24"/>
          <w:szCs w:val="24"/>
        </w:rPr>
      </w:pPr>
    </w:p>
    <w:p w14:paraId="0D952F2D" w14:textId="263BA5EA" w:rsidR="00F3154A" w:rsidRPr="00687919" w:rsidRDefault="00F3154A">
      <w:pPr>
        <w:pStyle w:val="berschrift4"/>
        <w:rPr>
          <w:ins w:id="482" w:author="Henriette Gercken" w:date="2023-05-30T14:54:00Z"/>
          <w:rFonts w:asciiTheme="minorHAnsi" w:hAnsiTheme="minorHAnsi" w:cstheme="minorHAnsi"/>
          <w:rPrChange w:id="483" w:author="Henriette Gercken" w:date="2023-05-30T15:49:00Z">
            <w:rPr>
              <w:ins w:id="484" w:author="Henriette Gercken" w:date="2023-05-30T14:54:00Z"/>
            </w:rPr>
          </w:rPrChange>
        </w:rPr>
      </w:pPr>
      <w:ins w:id="485" w:author="Henriette Gercken" w:date="2023-05-16T09:21:00Z">
        <w:r w:rsidRPr="00687919">
          <w:rPr>
            <w:rFonts w:asciiTheme="minorHAnsi" w:hAnsiTheme="minorHAnsi" w:cstheme="minorHAnsi"/>
            <w:rPrChange w:id="486" w:author="Henriette Gercken" w:date="2023-05-30T15:49:00Z">
              <w:rPr/>
            </w:rPrChange>
          </w:rPr>
          <w:t xml:space="preserve">Fehlende Stickstoffgehalte </w:t>
        </w:r>
      </w:ins>
    </w:p>
    <w:p w14:paraId="5958C7EA" w14:textId="3DFA47E8" w:rsidR="00B37DA9" w:rsidRPr="00687919" w:rsidRDefault="00B37DA9">
      <w:pPr>
        <w:rPr>
          <w:ins w:id="487" w:author="Henriette Gercken" w:date="2023-05-30T14:54:00Z"/>
          <w:rFonts w:asciiTheme="minorHAnsi" w:hAnsiTheme="minorHAnsi" w:cstheme="minorHAnsi"/>
          <w:rPrChange w:id="488" w:author="Henriette Gercken" w:date="2023-05-30T15:49:00Z">
            <w:rPr>
              <w:ins w:id="489" w:author="Henriette Gercken" w:date="2023-05-30T14:54:00Z"/>
            </w:rPr>
          </w:rPrChange>
        </w:rPr>
        <w:pPrChange w:id="490" w:author="Henriette Gercken" w:date="2023-05-30T14:54:00Z">
          <w:pPr>
            <w:pStyle w:val="berschrift4"/>
          </w:pPr>
        </w:pPrChange>
      </w:pPr>
      <w:ins w:id="491" w:author="Henriette Gercken" w:date="2023-05-30T14:54:00Z">
        <w:r w:rsidRPr="00E658DA">
          <w:rPr>
            <w:rFonts w:asciiTheme="minorHAnsi" w:hAnsiTheme="minorHAnsi" w:cstheme="minorHAnsi"/>
            <w:color w:val="000000"/>
            <w:sz w:val="24"/>
            <w:szCs w:val="24"/>
          </w:rPr>
          <w:t xml:space="preserve">Da für die unterirdische Biomasse sowie für die Blattmasse von Laubbäumen keine Stickstoffgehalte in Rumpf et al. 2018 gelistet werden, müssen hierfür zusätzliche Quellen herrangezogen werden.  </w:t>
        </w:r>
      </w:ins>
    </w:p>
    <w:p w14:paraId="608F872B" w14:textId="52650CFB" w:rsidR="00B37DA9" w:rsidRPr="00687919" w:rsidRDefault="00B37DA9">
      <w:pPr>
        <w:pStyle w:val="berschrift5"/>
        <w:rPr>
          <w:ins w:id="492" w:author="Henriette Gercken" w:date="2023-05-30T14:54:00Z"/>
          <w:rFonts w:asciiTheme="minorHAnsi" w:hAnsiTheme="minorHAnsi" w:cstheme="minorHAnsi"/>
          <w:rPrChange w:id="493" w:author="Henriette Gercken" w:date="2023-05-30T15:49:00Z">
            <w:rPr>
              <w:ins w:id="494" w:author="Henriette Gercken" w:date="2023-05-30T14:54:00Z"/>
            </w:rPr>
          </w:rPrChange>
        </w:rPr>
        <w:pPrChange w:id="495" w:author="Henriette Gercken" w:date="2023-05-30T14:54:00Z">
          <w:pPr>
            <w:pStyle w:val="berschrift4"/>
          </w:pPr>
        </w:pPrChange>
      </w:pPr>
      <w:ins w:id="496" w:author="Henriette Gercken" w:date="2023-05-30T14:54:00Z">
        <w:r w:rsidRPr="00687919">
          <w:rPr>
            <w:rFonts w:asciiTheme="minorHAnsi" w:hAnsiTheme="minorHAnsi" w:cstheme="minorHAnsi"/>
            <w:rPrChange w:id="497" w:author="Henriette Gercken" w:date="2023-05-30T15:49:00Z">
              <w:rPr/>
            </w:rPrChange>
          </w:rPr>
          <w:t>Fehlende Stickstoffgehalte Blattmasse an Laubbäumen</w:t>
        </w:r>
      </w:ins>
    </w:p>
    <w:p w14:paraId="1E0842B8" w14:textId="0EEFF2A0" w:rsidR="00BE6162" w:rsidRPr="00687919" w:rsidRDefault="00FC2AE0" w:rsidP="00BE6162">
      <w:pPr>
        <w:spacing w:before="100" w:beforeAutospacing="1" w:line="240" w:lineRule="auto"/>
        <w:rPr>
          <w:ins w:id="498" w:author="Henriette Gercken" w:date="2023-05-16T09:11:00Z"/>
          <w:rFonts w:asciiTheme="minorHAnsi" w:hAnsiTheme="minorHAnsi" w:cstheme="minorHAnsi"/>
          <w:color w:val="000000"/>
          <w:sz w:val="24"/>
          <w:szCs w:val="24"/>
        </w:rPr>
      </w:pPr>
      <w:ins w:id="499" w:author="Henriette Gercken" w:date="2023-05-16T09:22:00Z">
        <w:r w:rsidRPr="00687919">
          <w:rPr>
            <w:rFonts w:asciiTheme="minorHAnsi" w:hAnsiTheme="minorHAnsi" w:cstheme="minorHAnsi"/>
            <w:color w:val="000000"/>
            <w:sz w:val="24"/>
            <w:szCs w:val="24"/>
          </w:rPr>
          <w:t xml:space="preserve">Mögliche Quellen: </w:t>
        </w:r>
      </w:ins>
      <w:ins w:id="500" w:author="Henriette Gercken" w:date="2023-05-16T09:18:00Z">
        <w:r w:rsidR="00F3154A" w:rsidRPr="00687919">
          <w:rPr>
            <w:rFonts w:asciiTheme="minorHAnsi" w:hAnsiTheme="minorHAnsi" w:cstheme="minorHAnsi"/>
            <w:color w:val="000000"/>
            <w:sz w:val="24"/>
            <w:szCs w:val="24"/>
          </w:rPr>
          <w:t xml:space="preserve"> </w:t>
        </w:r>
      </w:ins>
    </w:p>
    <w:p w14:paraId="064B0417" w14:textId="3A99EBCC" w:rsidR="00FC2AE0" w:rsidRPr="00687919" w:rsidRDefault="00FC2AE0" w:rsidP="0094265A">
      <w:pPr>
        <w:pStyle w:val="Listenabsatz"/>
        <w:numPr>
          <w:ilvl w:val="0"/>
          <w:numId w:val="13"/>
        </w:numPr>
        <w:spacing w:before="100" w:beforeAutospacing="1" w:line="240" w:lineRule="auto"/>
        <w:rPr>
          <w:ins w:id="501" w:author="Henriette Gercken" w:date="2023-05-16T09:36:00Z"/>
          <w:rFonts w:asciiTheme="minorHAnsi" w:hAnsiTheme="minorHAnsi" w:cstheme="minorHAnsi"/>
          <w:rPrChange w:id="502" w:author="Henriette Gercken" w:date="2023-05-30T15:49:00Z">
            <w:rPr>
              <w:ins w:id="503" w:author="Henriette Gercken" w:date="2023-05-16T09:36:00Z"/>
            </w:rPr>
          </w:rPrChange>
        </w:rPr>
      </w:pPr>
      <w:ins w:id="504" w:author="Henriette Gercken" w:date="2023-05-16T09:22:00Z">
        <w:r w:rsidRPr="00687919">
          <w:rPr>
            <w:rFonts w:asciiTheme="minorHAnsi" w:hAnsiTheme="minorHAnsi" w:cstheme="minorHAnsi"/>
            <w:rPrChange w:id="505" w:author="Henriette Gercken" w:date="2023-05-30T15:49:00Z">
              <w:rPr>
                <w:rFonts w:ascii="Arial" w:hAnsi="Arial" w:cs="Arial"/>
                <w:sz w:val="36"/>
                <w:szCs w:val="36"/>
              </w:rPr>
            </w:rPrChange>
          </w:rPr>
          <w:lastRenderedPageBreak/>
          <w:t>Grenzwertbereiche für die ernährungsdiagnostische Einwertung</w:t>
        </w:r>
        <w:r w:rsidRPr="00687919">
          <w:rPr>
            <w:rFonts w:asciiTheme="minorHAnsi" w:hAnsiTheme="minorHAnsi" w:cstheme="minorHAnsi"/>
            <w:rPrChange w:id="506" w:author="Henriette Gercken" w:date="2023-05-30T15:49:00Z">
              <w:rPr/>
            </w:rPrChange>
          </w:rPr>
          <w:br/>
        </w:r>
        <w:r w:rsidRPr="00687919">
          <w:rPr>
            <w:rFonts w:asciiTheme="minorHAnsi" w:hAnsiTheme="minorHAnsi" w:cstheme="minorHAnsi"/>
            <w:rPrChange w:id="507" w:author="Henriette Gercken" w:date="2023-05-30T15:49:00Z">
              <w:rPr>
                <w:rFonts w:ascii="Arial" w:hAnsi="Arial" w:cs="Arial"/>
                <w:sz w:val="36"/>
                <w:szCs w:val="36"/>
              </w:rPr>
            </w:rPrChange>
          </w:rPr>
          <w:t>der Hauptbaumarten Fichte, Kiefer, Eiche, Buche</w:t>
        </w:r>
        <w:r w:rsidRPr="00687919">
          <w:rPr>
            <w:rFonts w:asciiTheme="minorHAnsi" w:hAnsiTheme="minorHAnsi" w:cstheme="minorHAnsi"/>
            <w:rPrChange w:id="508" w:author="Henriette Gercken" w:date="2023-05-30T15:49:00Z">
              <w:rPr/>
            </w:rPrChange>
          </w:rPr>
          <w:t xml:space="preserve"> </w:t>
        </w:r>
        <w:r w:rsidRPr="00687919">
          <w:rPr>
            <w:rFonts w:asciiTheme="minorHAnsi" w:hAnsiTheme="minorHAnsi" w:cstheme="minorHAnsi"/>
            <w:sz w:val="36"/>
            <w:szCs w:val="36"/>
            <w:rPrChange w:id="509" w:author="Henriette Gercken" w:date="2023-05-30T15:49:00Z">
              <w:rPr>
                <w:rFonts w:ascii="Arial" w:hAnsi="Arial" w:cs="Arial"/>
                <w:sz w:val="36"/>
                <w:szCs w:val="36"/>
              </w:rPr>
            </w:rPrChange>
          </w:rPr>
          <w:t xml:space="preserve"> </w:t>
        </w:r>
      </w:ins>
      <w:ins w:id="510" w:author="Henriette Gercken" w:date="2023-05-16T09:36:00Z">
        <w:r w:rsidR="0094265A" w:rsidRPr="00687919">
          <w:rPr>
            <w:rFonts w:asciiTheme="minorHAnsi" w:hAnsiTheme="minorHAnsi" w:cstheme="minorHAnsi"/>
            <w:rPrChange w:id="511" w:author="Henriette Gercken" w:date="2023-05-30T15:49:00Z">
              <w:rPr/>
            </w:rPrChange>
          </w:rPr>
          <w:fldChar w:fldCharType="begin"/>
        </w:r>
        <w:r w:rsidR="0094265A" w:rsidRPr="00687919">
          <w:rPr>
            <w:rFonts w:asciiTheme="minorHAnsi" w:hAnsiTheme="minorHAnsi" w:cstheme="minorHAnsi"/>
            <w:rPrChange w:id="512" w:author="Henriette Gercken" w:date="2023-05-30T15:49:00Z">
              <w:rPr/>
            </w:rPrChange>
          </w:rPr>
          <w:instrText xml:space="preserve"> HYPERLINK "</w:instrText>
        </w:r>
      </w:ins>
      <w:ins w:id="513" w:author="Henriette Gercken" w:date="2023-05-16T09:10:00Z">
        <w:r w:rsidR="0094265A" w:rsidRPr="00687919">
          <w:rPr>
            <w:rFonts w:asciiTheme="minorHAnsi" w:hAnsiTheme="minorHAnsi" w:cstheme="minorHAnsi"/>
            <w:rPrChange w:id="514" w:author="Henriette Gercken" w:date="2023-05-30T15:49:00Z">
              <w:rPr>
                <w:rStyle w:val="Hyperlink"/>
              </w:rPr>
            </w:rPrChange>
          </w:rPr>
          <w:instrText>https://waern.wzw.tum.de/fileadmin/media/waldernaehrung/Goettlein_Grenzwertbereiche_fuer_die_ernaehrungsdiagnostische_Einertung_der_Haupbaumarten_AFJZ_2015.pdf</w:instrText>
        </w:r>
      </w:ins>
      <w:ins w:id="515" w:author="Henriette Gercken" w:date="2023-05-16T09:36:00Z">
        <w:r w:rsidR="0094265A" w:rsidRPr="00687919">
          <w:rPr>
            <w:rFonts w:asciiTheme="minorHAnsi" w:hAnsiTheme="minorHAnsi" w:cstheme="minorHAnsi"/>
            <w:rPrChange w:id="516" w:author="Henriette Gercken" w:date="2023-05-30T15:49:00Z">
              <w:rPr/>
            </w:rPrChange>
          </w:rPr>
          <w:instrText xml:space="preserve">" </w:instrText>
        </w:r>
      </w:ins>
      <w:ins w:id="517" w:author="Henriette Gercken" w:date="2023-06-15T14:21:00Z">
        <w:r w:rsidR="007F08C6" w:rsidRPr="00687919">
          <w:rPr>
            <w:rFonts w:asciiTheme="minorHAnsi" w:hAnsiTheme="minorHAnsi" w:cstheme="minorHAnsi"/>
            <w:rPrChange w:id="518" w:author="Henriette Gercken" w:date="2023-05-30T15:49:00Z">
              <w:rPr>
                <w:rFonts w:asciiTheme="minorHAnsi" w:hAnsiTheme="minorHAnsi" w:cstheme="minorHAnsi"/>
              </w:rPr>
            </w:rPrChange>
          </w:rPr>
        </w:r>
      </w:ins>
      <w:ins w:id="519" w:author="Henriette Gercken" w:date="2023-05-16T09:36:00Z">
        <w:r w:rsidR="0094265A" w:rsidRPr="00687919">
          <w:rPr>
            <w:rFonts w:asciiTheme="minorHAnsi" w:hAnsiTheme="minorHAnsi" w:cstheme="minorHAnsi"/>
            <w:rPrChange w:id="520" w:author="Henriette Gercken" w:date="2023-05-30T15:49:00Z">
              <w:rPr/>
            </w:rPrChange>
          </w:rPr>
          <w:fldChar w:fldCharType="separate"/>
        </w:r>
      </w:ins>
      <w:ins w:id="521" w:author="Henriette Gercken" w:date="2023-05-16T09:10:00Z">
        <w:r w:rsidR="0094265A" w:rsidRPr="00687919">
          <w:rPr>
            <w:rStyle w:val="Hyperlink"/>
            <w:rFonts w:asciiTheme="minorHAnsi" w:hAnsiTheme="minorHAnsi" w:cstheme="minorHAnsi"/>
            <w:rPrChange w:id="522" w:author="Henriette Gercken" w:date="2023-05-30T15:49:00Z">
              <w:rPr>
                <w:rStyle w:val="Hyperlink"/>
              </w:rPr>
            </w:rPrChange>
          </w:rPr>
          <w:t>https://waern.wzw.tum.de/fileadmin/media/waldernaehrung/Goettlein_Grenzwertbereiche_fuer_die_ernaehrungsdiagnostische_Einertung_der_Haupbaumarten_AFJZ_2015.pdf</w:t>
        </w:r>
      </w:ins>
      <w:ins w:id="523" w:author="Henriette Gercken" w:date="2023-05-16T09:36:00Z">
        <w:r w:rsidR="0094265A" w:rsidRPr="00687919">
          <w:rPr>
            <w:rFonts w:asciiTheme="minorHAnsi" w:hAnsiTheme="minorHAnsi" w:cstheme="minorHAnsi"/>
            <w:rPrChange w:id="524" w:author="Henriette Gercken" w:date="2023-05-30T15:49:00Z">
              <w:rPr/>
            </w:rPrChange>
          </w:rPr>
          <w:fldChar w:fldCharType="end"/>
        </w:r>
      </w:ins>
    </w:p>
    <w:p w14:paraId="1E94343F" w14:textId="184062FC" w:rsidR="0094265A" w:rsidRPr="00687919" w:rsidRDefault="0094265A" w:rsidP="0094265A">
      <w:pPr>
        <w:pStyle w:val="Listenabsatz"/>
        <w:numPr>
          <w:ilvl w:val="1"/>
          <w:numId w:val="13"/>
        </w:numPr>
        <w:spacing w:before="100" w:beforeAutospacing="1" w:line="240" w:lineRule="auto"/>
        <w:rPr>
          <w:ins w:id="525" w:author="Henriette Gercken" w:date="2023-05-16T09:37:00Z"/>
          <w:rFonts w:asciiTheme="minorHAnsi" w:hAnsiTheme="minorHAnsi" w:cstheme="minorHAnsi"/>
          <w:rPrChange w:id="526" w:author="Henriette Gercken" w:date="2023-05-30T15:49:00Z">
            <w:rPr>
              <w:ins w:id="527" w:author="Henriette Gercken" w:date="2023-05-16T09:37:00Z"/>
            </w:rPr>
          </w:rPrChange>
        </w:rPr>
      </w:pPr>
      <w:ins w:id="528" w:author="Henriette Gercken" w:date="2023-05-16T09:36:00Z">
        <w:r w:rsidRPr="00687919">
          <w:rPr>
            <w:rFonts w:asciiTheme="minorHAnsi" w:hAnsiTheme="minorHAnsi" w:cstheme="minorHAnsi"/>
            <w:rPrChange w:id="529" w:author="Henriette Gercken" w:date="2023-05-30T15:49:00Z">
              <w:rPr/>
            </w:rPrChange>
          </w:rPr>
          <w:t>Für</w:t>
        </w:r>
      </w:ins>
      <w:ins w:id="530" w:author="Henriette Gercken" w:date="2023-05-16T09:37:00Z">
        <w:r w:rsidRPr="00687919">
          <w:rPr>
            <w:rFonts w:asciiTheme="minorHAnsi" w:hAnsiTheme="minorHAnsi" w:cstheme="minorHAnsi"/>
            <w:rPrChange w:id="531" w:author="Henriette Gercken" w:date="2023-05-30T15:49:00Z">
              <w:rPr/>
            </w:rPrChange>
          </w:rPr>
          <w:t xml:space="preserve"> Hauptbaumarten mit Ober- und Untergrenzen jedoch nicht in Kompartimente unterteilt</w:t>
        </w:r>
      </w:ins>
    </w:p>
    <w:p w14:paraId="79221AAF" w14:textId="3DF7B5AB" w:rsidR="0094265A" w:rsidRPr="00687919" w:rsidRDefault="0094265A" w:rsidP="0094265A">
      <w:pPr>
        <w:pStyle w:val="Listenabsatz"/>
        <w:numPr>
          <w:ilvl w:val="0"/>
          <w:numId w:val="13"/>
        </w:numPr>
        <w:spacing w:before="100" w:beforeAutospacing="1" w:line="240" w:lineRule="auto"/>
        <w:rPr>
          <w:ins w:id="532" w:author="Henriette Gercken" w:date="2023-05-16T09:48:00Z"/>
          <w:rFonts w:asciiTheme="minorHAnsi" w:hAnsiTheme="minorHAnsi" w:cstheme="minorHAnsi"/>
          <w:rPrChange w:id="533" w:author="Henriette Gercken" w:date="2023-05-30T15:49:00Z">
            <w:rPr>
              <w:ins w:id="534" w:author="Henriette Gercken" w:date="2023-05-16T09:48:00Z"/>
            </w:rPr>
          </w:rPrChange>
        </w:rPr>
      </w:pPr>
      <w:ins w:id="535" w:author="Henriette Gercken" w:date="2023-05-16T09:48:00Z">
        <w:r w:rsidRPr="00687919">
          <w:rPr>
            <w:rFonts w:asciiTheme="minorHAnsi" w:hAnsiTheme="minorHAnsi" w:cstheme="minorHAnsi"/>
            <w:rPrChange w:id="536" w:author="Henriette Gercken" w:date="2023-05-30T15:49:00Z">
              <w:rPr/>
            </w:rPrChange>
          </w:rPr>
          <w:fldChar w:fldCharType="begin"/>
        </w:r>
        <w:r w:rsidRPr="00687919">
          <w:rPr>
            <w:rFonts w:asciiTheme="minorHAnsi" w:hAnsiTheme="minorHAnsi" w:cstheme="minorHAnsi"/>
            <w:rPrChange w:id="537" w:author="Henriette Gercken" w:date="2023-05-30T15:49:00Z">
              <w:rPr/>
            </w:rPrChange>
          </w:rPr>
          <w:instrText xml:space="preserve"> HYPERLINK "https://bg.copernicus.org/articles/18/3763/2021/" </w:instrText>
        </w:r>
      </w:ins>
      <w:ins w:id="538" w:author="Henriette Gercken" w:date="2023-06-15T14:21:00Z">
        <w:r w:rsidR="007F08C6" w:rsidRPr="00687919">
          <w:rPr>
            <w:rFonts w:asciiTheme="minorHAnsi" w:hAnsiTheme="minorHAnsi" w:cstheme="minorHAnsi"/>
            <w:rPrChange w:id="539" w:author="Henriette Gercken" w:date="2023-05-30T15:49:00Z">
              <w:rPr>
                <w:rFonts w:asciiTheme="minorHAnsi" w:hAnsiTheme="minorHAnsi" w:cstheme="minorHAnsi"/>
              </w:rPr>
            </w:rPrChange>
          </w:rPr>
        </w:r>
      </w:ins>
      <w:ins w:id="540" w:author="Henriette Gercken" w:date="2023-05-16T09:48:00Z">
        <w:r w:rsidRPr="00687919">
          <w:rPr>
            <w:rFonts w:asciiTheme="minorHAnsi" w:hAnsiTheme="minorHAnsi" w:cstheme="minorHAnsi"/>
            <w:rPrChange w:id="541" w:author="Henriette Gercken" w:date="2023-05-30T15:49:00Z">
              <w:rPr/>
            </w:rPrChange>
          </w:rPr>
          <w:fldChar w:fldCharType="separate"/>
        </w:r>
        <w:r w:rsidRPr="00687919">
          <w:rPr>
            <w:rStyle w:val="Hyperlink"/>
            <w:rFonts w:asciiTheme="minorHAnsi" w:hAnsiTheme="minorHAnsi" w:cstheme="minorHAnsi"/>
            <w:rPrChange w:id="542" w:author="Henriette Gercken" w:date="2023-05-30T15:49:00Z">
              <w:rPr>
                <w:rStyle w:val="Hyperlink"/>
              </w:rPr>
            </w:rPrChange>
          </w:rPr>
          <w:t>https://bg.copernicus.org/articles/18/3763/2021/</w:t>
        </w:r>
        <w:r w:rsidRPr="00687919">
          <w:rPr>
            <w:rFonts w:asciiTheme="minorHAnsi" w:hAnsiTheme="minorHAnsi" w:cstheme="minorHAnsi"/>
            <w:rPrChange w:id="543" w:author="Henriette Gercken" w:date="2023-05-30T15:49:00Z">
              <w:rPr/>
            </w:rPrChange>
          </w:rPr>
          <w:fldChar w:fldCharType="end"/>
        </w:r>
      </w:ins>
    </w:p>
    <w:p w14:paraId="1D53E670" w14:textId="737834A9" w:rsidR="0094265A" w:rsidRPr="00687919" w:rsidRDefault="00C80F85" w:rsidP="0094265A">
      <w:pPr>
        <w:pStyle w:val="Listenabsatz"/>
        <w:numPr>
          <w:ilvl w:val="1"/>
          <w:numId w:val="13"/>
        </w:numPr>
        <w:spacing w:before="100" w:beforeAutospacing="1" w:line="240" w:lineRule="auto"/>
        <w:rPr>
          <w:ins w:id="544" w:author="Henriette Gercken" w:date="2023-05-16T09:51:00Z"/>
          <w:rFonts w:asciiTheme="minorHAnsi" w:hAnsiTheme="minorHAnsi" w:cstheme="minorHAnsi"/>
          <w:rPrChange w:id="545" w:author="Henriette Gercken" w:date="2023-05-30T15:49:00Z">
            <w:rPr>
              <w:ins w:id="546" w:author="Henriette Gercken" w:date="2023-05-16T09:51:00Z"/>
            </w:rPr>
          </w:rPrChange>
        </w:rPr>
      </w:pPr>
      <w:ins w:id="547" w:author="Henriette Gercken" w:date="2023-05-16T09:48:00Z">
        <w:r w:rsidRPr="00687919">
          <w:rPr>
            <w:rFonts w:asciiTheme="minorHAnsi" w:hAnsiTheme="minorHAnsi" w:cstheme="minorHAnsi"/>
            <w:rPrChange w:id="548" w:author="Henriette Gercken" w:date="2023-05-30T15:49:00Z">
              <w:rPr/>
            </w:rPrChange>
          </w:rPr>
          <w:t>Enthä</w:t>
        </w:r>
      </w:ins>
      <w:ins w:id="549" w:author="Henriette Gercken" w:date="2023-05-16T09:50:00Z">
        <w:r w:rsidRPr="00687919">
          <w:rPr>
            <w:rFonts w:asciiTheme="minorHAnsi" w:hAnsiTheme="minorHAnsi" w:cstheme="minorHAnsi"/>
            <w:rPrChange w:id="550" w:author="Henriette Gercken" w:date="2023-05-30T15:49:00Z">
              <w:rPr/>
            </w:rPrChange>
          </w:rPr>
          <w:t>l</w:t>
        </w:r>
      </w:ins>
      <w:ins w:id="551" w:author="Henriette Gercken" w:date="2023-05-16T09:48:00Z">
        <w:r w:rsidRPr="00687919">
          <w:rPr>
            <w:rFonts w:asciiTheme="minorHAnsi" w:hAnsiTheme="minorHAnsi" w:cstheme="minorHAnsi"/>
            <w:rPrChange w:id="552" w:author="Henriette Gercken" w:date="2023-05-30T15:49:00Z">
              <w:rPr/>
            </w:rPrChange>
          </w:rPr>
          <w:t>t Stickstoffgehalt für „foliage“, jedoch geht es bei dem Paper um Stickstoffkrei</w:t>
        </w:r>
      </w:ins>
      <w:ins w:id="553" w:author="Henriette Gercken" w:date="2023-05-16T09:50:00Z">
        <w:r w:rsidRPr="00687919">
          <w:rPr>
            <w:rFonts w:asciiTheme="minorHAnsi" w:hAnsiTheme="minorHAnsi" w:cstheme="minorHAnsi"/>
            <w:rPrChange w:id="554" w:author="Henriette Gercken" w:date="2023-05-30T15:49:00Z">
              <w:rPr/>
            </w:rPrChange>
          </w:rPr>
          <w:t>släufe und Abbau</w:t>
        </w:r>
      </w:ins>
    </w:p>
    <w:p w14:paraId="65893D70" w14:textId="6C591BD1" w:rsidR="00C80F85" w:rsidRPr="00687919" w:rsidRDefault="00C80F85" w:rsidP="0094265A">
      <w:pPr>
        <w:pStyle w:val="Listenabsatz"/>
        <w:numPr>
          <w:ilvl w:val="1"/>
          <w:numId w:val="13"/>
        </w:numPr>
        <w:spacing w:before="100" w:beforeAutospacing="1" w:line="240" w:lineRule="auto"/>
        <w:rPr>
          <w:ins w:id="555" w:author="Henriette Gercken" w:date="2023-05-16T09:51:00Z"/>
          <w:rFonts w:asciiTheme="minorHAnsi" w:hAnsiTheme="minorHAnsi" w:cstheme="minorHAnsi"/>
          <w:rPrChange w:id="556" w:author="Henriette Gercken" w:date="2023-05-30T15:49:00Z">
            <w:rPr>
              <w:ins w:id="557" w:author="Henriette Gercken" w:date="2023-05-16T09:51:00Z"/>
            </w:rPr>
          </w:rPrChange>
        </w:rPr>
      </w:pPr>
      <w:ins w:id="558" w:author="Henriette Gercken" w:date="2023-05-16T09:51:00Z">
        <w:r w:rsidRPr="00687919">
          <w:rPr>
            <w:rFonts w:asciiTheme="minorHAnsi" w:hAnsiTheme="minorHAnsi" w:cstheme="minorHAnsi"/>
            <w:rPrChange w:id="559" w:author="Henriette Gercken" w:date="2023-05-30T15:49:00Z">
              <w:rPr/>
            </w:rPrChange>
          </w:rPr>
          <w:t xml:space="preserve">Es scheint aber, dass nicht nur die Streu sondern auch die Lebenden Blätter beprobt wurden: </w:t>
        </w:r>
      </w:ins>
    </w:p>
    <w:p w14:paraId="318D03FB" w14:textId="402F9CAB" w:rsidR="00C80F85" w:rsidRPr="00E658DA" w:rsidRDefault="00C80F85" w:rsidP="00C80F85">
      <w:pPr>
        <w:pStyle w:val="Listenabsatz"/>
        <w:numPr>
          <w:ilvl w:val="2"/>
          <w:numId w:val="13"/>
        </w:numPr>
        <w:spacing w:before="100" w:beforeAutospacing="1" w:line="240" w:lineRule="auto"/>
        <w:rPr>
          <w:ins w:id="560" w:author="Henriette Gercken" w:date="2023-05-16T09:53:00Z"/>
          <w:rFonts w:asciiTheme="minorHAnsi" w:hAnsiTheme="minorHAnsi" w:cstheme="minorHAnsi"/>
          <w:lang w:val="en-GB"/>
          <w:rPrChange w:id="561" w:author="JB" w:date="2023-05-31T10:20:00Z">
            <w:rPr>
              <w:ins w:id="562" w:author="Henriette Gercken" w:date="2023-05-16T09:53:00Z"/>
            </w:rPr>
          </w:rPrChange>
        </w:rPr>
      </w:pPr>
      <w:ins w:id="563" w:author="Henriette Gercken" w:date="2023-05-16T09:51:00Z">
        <w:r w:rsidRPr="00E658DA">
          <w:rPr>
            <w:rFonts w:asciiTheme="minorHAnsi" w:hAnsiTheme="minorHAnsi" w:cstheme="minorHAnsi"/>
            <w:lang w:val="en-GB"/>
            <w:rPrChange w:id="564" w:author="JB" w:date="2023-05-31T10:20:00Z">
              <w:rPr/>
            </w:rPrChange>
          </w:rPr>
          <w:t>Foliar analyses were performed annually to characterize tree nutrition. Samples from 6 to 18 beech trees were taken from the light-exposed crown during full foliation and analyzed for all major nutrients (Rautio et al., 2016).</w:t>
        </w:r>
      </w:ins>
    </w:p>
    <w:p w14:paraId="0AF3E0DC" w14:textId="77777777" w:rsidR="00C80F85" w:rsidRPr="00687919" w:rsidRDefault="00C80F85" w:rsidP="00C80F85">
      <w:pPr>
        <w:pStyle w:val="Listenabsatz"/>
        <w:numPr>
          <w:ilvl w:val="1"/>
          <w:numId w:val="13"/>
        </w:numPr>
        <w:spacing w:before="100" w:beforeAutospacing="1" w:line="240" w:lineRule="auto"/>
        <w:rPr>
          <w:ins w:id="565" w:author="Henriette Gercken" w:date="2023-05-16T09:53:00Z"/>
          <w:rFonts w:asciiTheme="minorHAnsi" w:hAnsiTheme="minorHAnsi" w:cstheme="minorHAnsi"/>
          <w:rPrChange w:id="566" w:author="Henriette Gercken" w:date="2023-05-30T15:49:00Z">
            <w:rPr>
              <w:ins w:id="567" w:author="Henriette Gercken" w:date="2023-05-16T09:53:00Z"/>
            </w:rPr>
          </w:rPrChange>
        </w:rPr>
      </w:pPr>
      <w:ins w:id="568" w:author="Henriette Gercken" w:date="2023-05-16T09:53:00Z">
        <w:r w:rsidRPr="00687919">
          <w:rPr>
            <w:rFonts w:asciiTheme="minorHAnsi" w:hAnsiTheme="minorHAnsi" w:cstheme="minorHAnsi"/>
            <w:rPrChange w:id="569" w:author="Henriette Gercken" w:date="2023-05-30T15:49:00Z">
              <w:rPr/>
            </w:rPrChange>
          </w:rPr>
          <w:t xml:space="preserve">Untersuchungsgebiete decken verschiedene Wuchsgebiete in Deutschland ab: </w:t>
        </w:r>
      </w:ins>
    </w:p>
    <w:p w14:paraId="794ADC13" w14:textId="1F05D3BA" w:rsidR="00903F1A" w:rsidRPr="00687919" w:rsidRDefault="00903F1A" w:rsidP="00C80F85">
      <w:pPr>
        <w:pStyle w:val="Listenabsatz"/>
        <w:numPr>
          <w:ilvl w:val="2"/>
          <w:numId w:val="13"/>
        </w:numPr>
        <w:spacing w:before="100" w:beforeAutospacing="1" w:line="240" w:lineRule="auto"/>
        <w:rPr>
          <w:ins w:id="570" w:author="Henriette Gercken" w:date="2023-05-16T09:53:00Z"/>
          <w:rFonts w:asciiTheme="minorHAnsi" w:hAnsiTheme="minorHAnsi" w:cstheme="minorHAnsi"/>
          <w:rPrChange w:id="571" w:author="Henriette Gercken" w:date="2023-05-30T15:49:00Z">
            <w:rPr>
              <w:ins w:id="572" w:author="Henriette Gercken" w:date="2023-05-16T09:53:00Z"/>
            </w:rPr>
          </w:rPrChange>
        </w:rPr>
      </w:pPr>
      <w:ins w:id="573" w:author="Henriette Gercken" w:date="2023-05-16T09:53:00Z">
        <w:r w:rsidRPr="00E658DA">
          <w:rPr>
            <w:rFonts w:asciiTheme="minorHAnsi" w:hAnsiTheme="minorHAnsi" w:cstheme="minorHAnsi"/>
            <w:lang w:val="en-GB"/>
            <w:rPrChange w:id="574" w:author="JB" w:date="2023-05-31T10:20:00Z">
              <w:rPr/>
            </w:rPrChange>
          </w:rPr>
          <w:t xml:space="preserve">The study sites are Level II plots </w:t>
        </w:r>
      </w:ins>
      <w:ins w:id="575" w:author="Henriette Gercken" w:date="2023-05-30T14:55:00Z">
        <w:r w:rsidR="00D3224F" w:rsidRPr="00687919">
          <w:rPr>
            <w:rFonts w:asciiTheme="minorHAnsi" w:hAnsiTheme="minorHAnsi" w:cstheme="minorHAnsi"/>
            <w:rPrChange w:id="576" w:author="Henriette Gercken" w:date="2023-05-30T15:49:00Z">
              <w:rPr/>
            </w:rPrChange>
          </w:rPr>
          <w:pgNum/>
        </w:r>
        <w:r w:rsidR="00D3224F" w:rsidRPr="00E658DA">
          <w:rPr>
            <w:rFonts w:asciiTheme="minorHAnsi" w:hAnsiTheme="minorHAnsi" w:cstheme="minorHAnsi"/>
            <w:lang w:val="en-GB"/>
            <w:rPrChange w:id="577" w:author="JB" w:date="2023-05-31T10:20:00Z">
              <w:rPr/>
            </w:rPrChange>
          </w:rPr>
          <w:t>rdert</w:t>
        </w:r>
      </w:ins>
      <w:ins w:id="578" w:author="Henriette Gercken" w:date="2023-05-16T09:53:00Z">
        <w:r w:rsidRPr="00E658DA">
          <w:rPr>
            <w:rFonts w:asciiTheme="minorHAnsi" w:hAnsiTheme="minorHAnsi" w:cstheme="minorHAnsi"/>
            <w:lang w:val="en-GB"/>
            <w:rPrChange w:id="579" w:author="JB" w:date="2023-05-31T10:20:00Z">
              <w:rPr/>
            </w:rPrChange>
          </w:rPr>
          <w:t xml:space="preserve"> ICP Forests Intensive Monitoring Programme established under the UNECE Convention on Long-Range Transboundary Air Pollution (De Vries et al., 2003a). </w:t>
        </w:r>
        <w:r w:rsidRPr="00687919">
          <w:rPr>
            <w:rFonts w:asciiTheme="minorHAnsi" w:hAnsiTheme="minorHAnsi" w:cstheme="minorHAnsi"/>
            <w:rPrChange w:id="580" w:author="Henriette Gercken" w:date="2023-05-30T15:49:00Z">
              <w:rPr/>
            </w:rPrChange>
          </w:rPr>
          <w:t>T</w:t>
        </w:r>
      </w:ins>
    </w:p>
    <w:p w14:paraId="7D9A3072" w14:textId="6D35368D" w:rsidR="00C80F85" w:rsidRPr="00E658DA" w:rsidRDefault="00C80F85" w:rsidP="00C80F85">
      <w:pPr>
        <w:pStyle w:val="Listenabsatz"/>
        <w:numPr>
          <w:ilvl w:val="2"/>
          <w:numId w:val="13"/>
        </w:numPr>
        <w:spacing w:before="100" w:beforeAutospacing="1" w:line="240" w:lineRule="auto"/>
        <w:rPr>
          <w:ins w:id="581" w:author="Henriette Gercken" w:date="2023-05-16T10:00:00Z"/>
          <w:rFonts w:asciiTheme="minorHAnsi" w:hAnsiTheme="minorHAnsi" w:cstheme="minorHAnsi"/>
          <w:lang w:val="en-GB"/>
          <w:rPrChange w:id="582" w:author="JB" w:date="2023-05-31T10:20:00Z">
            <w:rPr>
              <w:ins w:id="583" w:author="Henriette Gercken" w:date="2023-05-16T10:00:00Z"/>
            </w:rPr>
          </w:rPrChange>
        </w:rPr>
      </w:pPr>
      <w:ins w:id="584" w:author="Henriette Gercken" w:date="2023-05-16T09:53:00Z">
        <w:r w:rsidRPr="00E658DA">
          <w:rPr>
            <w:rFonts w:asciiTheme="minorHAnsi" w:hAnsiTheme="minorHAnsi" w:cstheme="minorHAnsi"/>
            <w:lang w:val="en-GB"/>
            <w:rPrChange w:id="585" w:author="JB" w:date="2023-05-31T10:20:00Z">
              <w:rPr/>
            </w:rPrChange>
          </w:rPr>
          <w:t xml:space="preserve">Three of our sites are located in Bavaria at Bad Brückenau (BBR, Level II plot 903), Freising (FRE, 919), and Ebrach (EBR, 907); two sites in Lower Saxony at Solling (SOB, 304) and Göttinger Wald (GW, 306); one site in Hesse at Homberg (HOM, 607); and three sites in Rhineland-Palatinate, one at Neuhäusel (NHB, 704) and two other sites (Kirchheimbolanden, KHB, and Neuhäusel Quarz, NHQ). KHB and NHQ were evaluated with respect </w:t>
        </w:r>
      </w:ins>
      <w:ins w:id="586" w:author="Henriette Gercken" w:date="2023-05-30T14:55:00Z">
        <w:r w:rsidR="00D3224F" w:rsidRPr="00687919">
          <w:rPr>
            <w:rFonts w:asciiTheme="minorHAnsi" w:hAnsiTheme="minorHAnsi" w:cstheme="minorHAnsi"/>
            <w:rPrChange w:id="587" w:author="Henriette Gercken" w:date="2023-05-30T15:49:00Z">
              <w:rPr/>
            </w:rPrChange>
          </w:rPr>
          <w:pgNum/>
        </w:r>
        <w:r w:rsidR="00D3224F" w:rsidRPr="00E658DA">
          <w:rPr>
            <w:rFonts w:asciiTheme="minorHAnsi" w:hAnsiTheme="minorHAnsi" w:cstheme="minorHAnsi"/>
            <w:lang w:val="en-GB"/>
            <w:rPrChange w:id="588" w:author="JB" w:date="2023-05-31T10:20:00Z">
              <w:rPr/>
            </w:rPrChange>
          </w:rPr>
          <w:t>rdert</w:t>
        </w:r>
      </w:ins>
      <w:ins w:id="589" w:author="Henriette Gercken" w:date="2023-05-16T09:53:00Z">
        <w:r w:rsidRPr="00E658DA">
          <w:rPr>
            <w:rFonts w:asciiTheme="minorHAnsi" w:hAnsiTheme="minorHAnsi" w:cstheme="minorHAnsi"/>
            <w:lang w:val="en-GB"/>
            <w:rPrChange w:id="590" w:author="JB" w:date="2023-05-31T10:20:00Z">
              <w:rPr/>
            </w:rPrChange>
          </w:rPr>
          <w:t xml:space="preserve"> litterfall fractions in </w:t>
        </w:r>
      </w:ins>
      <w:ins w:id="591" w:author="Henriette Gercken" w:date="2023-05-30T14:55:00Z">
        <w:r w:rsidR="00D3224F" w:rsidRPr="00687919">
          <w:rPr>
            <w:rFonts w:asciiTheme="minorHAnsi" w:hAnsiTheme="minorHAnsi" w:cstheme="minorHAnsi"/>
            <w:rPrChange w:id="592" w:author="Henriette Gercken" w:date="2023-05-30T15:49:00Z">
              <w:rPr/>
            </w:rPrChange>
          </w:rPr>
          <w:pgNum/>
        </w:r>
        <w:r w:rsidR="00D3224F" w:rsidRPr="00E658DA">
          <w:rPr>
            <w:rFonts w:asciiTheme="minorHAnsi" w:hAnsiTheme="minorHAnsi" w:cstheme="minorHAnsi"/>
            <w:lang w:val="en-GB"/>
            <w:rPrChange w:id="593" w:author="JB" w:date="2023-05-31T10:20:00Z">
              <w:rPr/>
            </w:rPrChange>
          </w:rPr>
          <w:t>rdert o</w:t>
        </w:r>
      </w:ins>
      <w:ins w:id="594" w:author="Henriette Gercken" w:date="2023-05-16T09:53:00Z">
        <w:r w:rsidRPr="00E658DA">
          <w:rPr>
            <w:rFonts w:asciiTheme="minorHAnsi" w:hAnsiTheme="minorHAnsi" w:cstheme="minorHAnsi"/>
            <w:lang w:val="en-GB"/>
            <w:rPrChange w:id="595" w:author="JB" w:date="2023-05-31T10:20:00Z">
              <w:rPr/>
            </w:rPrChange>
          </w:rPr>
          <w:t xml:space="preserve"> disentangle the different properties of seeds and seed cupules (Table 4).</w:t>
        </w:r>
      </w:ins>
    </w:p>
    <w:p w14:paraId="58E5CBC4" w14:textId="630142AD" w:rsidR="00006F95" w:rsidRPr="00B52073" w:rsidRDefault="00006F95">
      <w:pPr>
        <w:pStyle w:val="Listenabsatz"/>
        <w:numPr>
          <w:ilvl w:val="0"/>
          <w:numId w:val="13"/>
        </w:numPr>
        <w:spacing w:before="100" w:beforeAutospacing="1" w:line="240" w:lineRule="auto"/>
        <w:rPr>
          <w:ins w:id="596" w:author="Henriette Gercken" w:date="2023-05-16T10:00:00Z"/>
          <w:rFonts w:asciiTheme="minorHAnsi" w:hAnsiTheme="minorHAnsi" w:cstheme="minorHAnsi"/>
          <w:lang w:val="en-GB"/>
          <w:rPrChange w:id="597" w:author="JB" w:date="2023-06-01T07:33:00Z">
            <w:rPr>
              <w:ins w:id="598" w:author="Henriette Gercken" w:date="2023-05-16T10:00:00Z"/>
            </w:rPr>
          </w:rPrChange>
        </w:rPr>
        <w:pPrChange w:id="599" w:author="Henriette Gercken" w:date="2023-05-16T10:00:00Z">
          <w:pPr>
            <w:pStyle w:val="Listenabsatz"/>
            <w:numPr>
              <w:ilvl w:val="1"/>
              <w:numId w:val="13"/>
            </w:numPr>
            <w:spacing w:before="100" w:beforeAutospacing="1" w:line="240" w:lineRule="auto"/>
            <w:ind w:left="1441" w:hanging="360"/>
          </w:pPr>
        </w:pPrChange>
      </w:pPr>
      <w:ins w:id="600" w:author="Henriette Gercken" w:date="2023-05-16T10:00:00Z">
        <w:r w:rsidRPr="00687919">
          <w:rPr>
            <w:rFonts w:asciiTheme="minorHAnsi" w:hAnsiTheme="minorHAnsi" w:cstheme="minorHAnsi"/>
            <w:rPrChange w:id="601" w:author="Henriette Gercken" w:date="2023-05-30T15:49:00Z">
              <w:rPr/>
            </w:rPrChange>
          </w:rPr>
          <w:fldChar w:fldCharType="begin"/>
        </w:r>
        <w:r w:rsidRPr="00B52073">
          <w:rPr>
            <w:rFonts w:asciiTheme="minorHAnsi" w:hAnsiTheme="minorHAnsi" w:cstheme="minorHAnsi"/>
            <w:lang w:val="en-GB"/>
            <w:rPrChange w:id="602" w:author="JB" w:date="2023-06-01T07:33:00Z">
              <w:rPr/>
            </w:rPrChange>
          </w:rPr>
          <w:instrText xml:space="preserve"> HYPERLINK "https://www.frontiersin.org/articles/10.3389/ffgc.2020.00033/full" </w:instrText>
        </w:r>
      </w:ins>
      <w:ins w:id="603" w:author="Henriette Gercken" w:date="2023-06-15T14:21:00Z">
        <w:r w:rsidR="007F08C6" w:rsidRPr="00687919">
          <w:rPr>
            <w:rFonts w:asciiTheme="minorHAnsi" w:hAnsiTheme="minorHAnsi" w:cstheme="minorHAnsi"/>
            <w:rPrChange w:id="604" w:author="Henriette Gercken" w:date="2023-05-30T15:49:00Z">
              <w:rPr>
                <w:rFonts w:asciiTheme="minorHAnsi" w:hAnsiTheme="minorHAnsi" w:cstheme="minorHAnsi"/>
              </w:rPr>
            </w:rPrChange>
          </w:rPr>
        </w:r>
      </w:ins>
      <w:ins w:id="605" w:author="Henriette Gercken" w:date="2023-05-16T10:00:00Z">
        <w:r w:rsidRPr="00687919">
          <w:rPr>
            <w:rFonts w:asciiTheme="minorHAnsi" w:hAnsiTheme="minorHAnsi" w:cstheme="minorHAnsi"/>
            <w:rPrChange w:id="606" w:author="Henriette Gercken" w:date="2023-05-30T15:49:00Z">
              <w:rPr/>
            </w:rPrChange>
          </w:rPr>
          <w:fldChar w:fldCharType="separate"/>
        </w:r>
        <w:r w:rsidRPr="00B52073">
          <w:rPr>
            <w:rStyle w:val="Hyperlink"/>
            <w:rFonts w:asciiTheme="minorHAnsi" w:hAnsiTheme="minorHAnsi" w:cstheme="minorHAnsi"/>
            <w:lang w:val="en-GB"/>
            <w:rPrChange w:id="607" w:author="JB" w:date="2023-06-01T07:33:00Z">
              <w:rPr>
                <w:rStyle w:val="Hyperlink"/>
              </w:rPr>
            </w:rPrChange>
          </w:rPr>
          <w:t>https://www.frontiersin.org/articles/10.3389/ffgc.2020.00033/full</w:t>
        </w:r>
        <w:r w:rsidRPr="00687919">
          <w:rPr>
            <w:rFonts w:asciiTheme="minorHAnsi" w:hAnsiTheme="minorHAnsi" w:cstheme="minorHAnsi"/>
            <w:rPrChange w:id="608" w:author="Henriette Gercken" w:date="2023-05-30T15:49:00Z">
              <w:rPr/>
            </w:rPrChange>
          </w:rPr>
          <w:fldChar w:fldCharType="end"/>
        </w:r>
      </w:ins>
    </w:p>
    <w:p w14:paraId="254A481D" w14:textId="49591791" w:rsidR="00006F95" w:rsidRPr="00687919" w:rsidRDefault="00A4319A" w:rsidP="00A4319A">
      <w:pPr>
        <w:pStyle w:val="Listenabsatz"/>
        <w:numPr>
          <w:ilvl w:val="1"/>
          <w:numId w:val="13"/>
        </w:numPr>
        <w:spacing w:before="100" w:beforeAutospacing="1" w:line="240" w:lineRule="auto"/>
        <w:rPr>
          <w:ins w:id="609" w:author="Henriette Gercken" w:date="2023-05-16T10:01:00Z"/>
          <w:rFonts w:asciiTheme="minorHAnsi" w:hAnsiTheme="minorHAnsi" w:cstheme="minorHAnsi"/>
          <w:rPrChange w:id="610" w:author="Henriette Gercken" w:date="2023-05-30T15:49:00Z">
            <w:rPr>
              <w:ins w:id="611" w:author="Henriette Gercken" w:date="2023-05-16T10:01:00Z"/>
            </w:rPr>
          </w:rPrChange>
        </w:rPr>
      </w:pPr>
      <w:ins w:id="612" w:author="Henriette Gercken" w:date="2023-05-16T10:00:00Z">
        <w:r w:rsidRPr="00687919">
          <w:rPr>
            <w:rFonts w:asciiTheme="minorHAnsi" w:hAnsiTheme="minorHAnsi" w:cstheme="minorHAnsi"/>
            <w:rPrChange w:id="613" w:author="Henriette Gercken" w:date="2023-05-30T15:49:00Z">
              <w:rPr/>
            </w:rPrChange>
          </w:rPr>
          <w:t>Nährstoffgehalte pro Blatt für Buche</w:t>
        </w:r>
      </w:ins>
    </w:p>
    <w:p w14:paraId="79E9FB93" w14:textId="5CDDA0C6" w:rsidR="005D44F6" w:rsidRPr="00E658DA" w:rsidRDefault="005D44F6" w:rsidP="00A4319A">
      <w:pPr>
        <w:pStyle w:val="Listenabsatz"/>
        <w:numPr>
          <w:ilvl w:val="1"/>
          <w:numId w:val="13"/>
        </w:numPr>
        <w:spacing w:before="100" w:beforeAutospacing="1" w:line="240" w:lineRule="auto"/>
        <w:rPr>
          <w:ins w:id="614" w:author="Henriette Gercken" w:date="2023-05-16T10:05:00Z"/>
          <w:rFonts w:asciiTheme="minorHAnsi" w:hAnsiTheme="minorHAnsi" w:cstheme="minorHAnsi"/>
          <w:lang w:val="en-GB"/>
          <w:rPrChange w:id="615" w:author="JB" w:date="2023-05-31T10:20:00Z">
            <w:rPr>
              <w:ins w:id="616" w:author="Henriette Gercken" w:date="2023-05-16T10:05:00Z"/>
            </w:rPr>
          </w:rPrChange>
        </w:rPr>
      </w:pPr>
      <w:ins w:id="617" w:author="Henriette Gercken" w:date="2023-05-16T10:01:00Z">
        <w:r w:rsidRPr="00E658DA">
          <w:rPr>
            <w:rFonts w:asciiTheme="minorHAnsi" w:hAnsiTheme="minorHAnsi" w:cstheme="minorHAnsi"/>
            <w:lang w:val="en-GB"/>
            <w:rPrChange w:id="618" w:author="JB" w:date="2023-05-31T10:20:00Z">
              <w:rPr/>
            </w:rPrChange>
          </w:rPr>
          <w:t>Daten stammen aus der Schweiz: The study was conducted based on data from a network of long-term forest monitoring plots in Switzerland which was initiated in 198</w:t>
        </w:r>
      </w:ins>
      <w:ins w:id="619" w:author="Henriette Gercken" w:date="2023-05-16T10:05:00Z">
        <w:r w:rsidR="00C546EE" w:rsidRPr="00E658DA">
          <w:rPr>
            <w:rFonts w:asciiTheme="minorHAnsi" w:hAnsiTheme="minorHAnsi" w:cstheme="minorHAnsi"/>
            <w:lang w:val="en-GB"/>
            <w:rPrChange w:id="620" w:author="JB" w:date="2023-05-31T10:20:00Z">
              <w:rPr/>
            </w:rPrChange>
          </w:rPr>
          <w:t>7</w:t>
        </w:r>
      </w:ins>
    </w:p>
    <w:p w14:paraId="3D6DB581" w14:textId="4267D3B8" w:rsidR="00C546EE" w:rsidRPr="00B52073" w:rsidRDefault="00C546EE" w:rsidP="00C546EE">
      <w:pPr>
        <w:pStyle w:val="Listenabsatz"/>
        <w:numPr>
          <w:ilvl w:val="0"/>
          <w:numId w:val="13"/>
        </w:numPr>
        <w:spacing w:before="100" w:beforeAutospacing="1" w:line="240" w:lineRule="auto"/>
        <w:rPr>
          <w:ins w:id="621" w:author="Henriette Gercken" w:date="2023-05-16T10:05:00Z"/>
          <w:rFonts w:asciiTheme="minorHAnsi" w:hAnsiTheme="minorHAnsi" w:cstheme="minorHAnsi"/>
          <w:lang w:val="en-GB"/>
          <w:rPrChange w:id="622" w:author="JB" w:date="2023-06-01T07:33:00Z">
            <w:rPr>
              <w:ins w:id="623" w:author="Henriette Gercken" w:date="2023-05-16T10:05:00Z"/>
            </w:rPr>
          </w:rPrChange>
        </w:rPr>
      </w:pPr>
      <w:ins w:id="624" w:author="Henriette Gercken" w:date="2023-05-16T10:05:00Z">
        <w:r w:rsidRPr="00687919">
          <w:rPr>
            <w:rFonts w:asciiTheme="minorHAnsi" w:hAnsiTheme="minorHAnsi" w:cstheme="minorHAnsi"/>
            <w:rPrChange w:id="625" w:author="Henriette Gercken" w:date="2023-05-30T15:49:00Z">
              <w:rPr/>
            </w:rPrChange>
          </w:rPr>
          <w:fldChar w:fldCharType="begin"/>
        </w:r>
        <w:r w:rsidRPr="00B52073">
          <w:rPr>
            <w:rFonts w:asciiTheme="minorHAnsi" w:hAnsiTheme="minorHAnsi" w:cstheme="minorHAnsi"/>
            <w:lang w:val="en-GB"/>
            <w:rPrChange w:id="626" w:author="JB" w:date="2023-06-01T07:33:00Z">
              <w:rPr/>
            </w:rPrChange>
          </w:rPr>
          <w:instrText xml:space="preserve"> HYPERLINK "https://link.springer.com/article/10.1007/s00468-021-02190-z" </w:instrText>
        </w:r>
      </w:ins>
      <w:ins w:id="627" w:author="Henriette Gercken" w:date="2023-06-15T14:21:00Z">
        <w:r w:rsidR="007F08C6" w:rsidRPr="00687919">
          <w:rPr>
            <w:rFonts w:asciiTheme="minorHAnsi" w:hAnsiTheme="minorHAnsi" w:cstheme="minorHAnsi"/>
            <w:rPrChange w:id="628" w:author="Henriette Gercken" w:date="2023-05-30T15:49:00Z">
              <w:rPr>
                <w:rFonts w:asciiTheme="minorHAnsi" w:hAnsiTheme="minorHAnsi" w:cstheme="minorHAnsi"/>
              </w:rPr>
            </w:rPrChange>
          </w:rPr>
        </w:r>
      </w:ins>
      <w:ins w:id="629" w:author="Henriette Gercken" w:date="2023-05-16T10:05:00Z">
        <w:r w:rsidRPr="00687919">
          <w:rPr>
            <w:rFonts w:asciiTheme="minorHAnsi" w:hAnsiTheme="minorHAnsi" w:cstheme="minorHAnsi"/>
            <w:rPrChange w:id="630" w:author="Henriette Gercken" w:date="2023-05-30T15:49:00Z">
              <w:rPr/>
            </w:rPrChange>
          </w:rPr>
          <w:fldChar w:fldCharType="separate"/>
        </w:r>
        <w:r w:rsidRPr="00B52073">
          <w:rPr>
            <w:rStyle w:val="Hyperlink"/>
            <w:rFonts w:asciiTheme="minorHAnsi" w:hAnsiTheme="minorHAnsi" w:cstheme="minorHAnsi"/>
            <w:lang w:val="en-GB"/>
            <w:rPrChange w:id="631" w:author="JB" w:date="2023-06-01T07:33:00Z">
              <w:rPr>
                <w:rStyle w:val="Hyperlink"/>
              </w:rPr>
            </w:rPrChange>
          </w:rPr>
          <w:t>https://link.springer.com/article/10.1007/s00468-021-02190-z</w:t>
        </w:r>
        <w:r w:rsidRPr="00687919">
          <w:rPr>
            <w:rFonts w:asciiTheme="minorHAnsi" w:hAnsiTheme="minorHAnsi" w:cstheme="minorHAnsi"/>
            <w:rPrChange w:id="632" w:author="Henriette Gercken" w:date="2023-05-30T15:49:00Z">
              <w:rPr/>
            </w:rPrChange>
          </w:rPr>
          <w:fldChar w:fldCharType="end"/>
        </w:r>
      </w:ins>
    </w:p>
    <w:p w14:paraId="56640633" w14:textId="2C796031" w:rsidR="00C546EE" w:rsidRPr="00687919" w:rsidRDefault="00C546EE" w:rsidP="00C546EE">
      <w:pPr>
        <w:pStyle w:val="Listenabsatz"/>
        <w:numPr>
          <w:ilvl w:val="1"/>
          <w:numId w:val="13"/>
        </w:numPr>
        <w:spacing w:before="100" w:beforeAutospacing="1" w:line="240" w:lineRule="auto"/>
        <w:rPr>
          <w:ins w:id="633" w:author="Henriette Gercken" w:date="2023-05-16T10:07:00Z"/>
          <w:rFonts w:asciiTheme="minorHAnsi" w:hAnsiTheme="minorHAnsi" w:cstheme="minorHAnsi"/>
          <w:rPrChange w:id="634" w:author="Henriette Gercken" w:date="2023-05-30T15:49:00Z">
            <w:rPr>
              <w:ins w:id="635" w:author="Henriette Gercken" w:date="2023-05-16T10:07:00Z"/>
            </w:rPr>
          </w:rPrChange>
        </w:rPr>
      </w:pPr>
      <w:ins w:id="636" w:author="Henriette Gercken" w:date="2023-05-16T10:05:00Z">
        <w:r w:rsidRPr="00687919">
          <w:rPr>
            <w:rFonts w:asciiTheme="minorHAnsi" w:hAnsiTheme="minorHAnsi" w:cstheme="minorHAnsi"/>
            <w:rPrChange w:id="637" w:author="Henriette Gercken" w:date="2023-05-30T15:49:00Z">
              <w:rPr/>
            </w:rPrChange>
          </w:rPr>
          <w:t>Stickstoffgehalte in Feinwurzeln</w:t>
        </w:r>
      </w:ins>
      <w:ins w:id="638" w:author="Henriette Gercken" w:date="2023-05-16T10:07:00Z">
        <w:r w:rsidRPr="00687919">
          <w:rPr>
            <w:rFonts w:asciiTheme="minorHAnsi" w:hAnsiTheme="minorHAnsi" w:cstheme="minorHAnsi"/>
            <w:rPrChange w:id="639" w:author="Henriette Gercken" w:date="2023-05-30T15:49:00Z">
              <w:rPr/>
            </w:rPrChange>
          </w:rPr>
          <w:t xml:space="preserve"> </w:t>
        </w:r>
      </w:ins>
    </w:p>
    <w:p w14:paraId="476C04D4" w14:textId="243210C3" w:rsidR="00C546EE" w:rsidRPr="00687919" w:rsidRDefault="000425C9" w:rsidP="00C546EE">
      <w:pPr>
        <w:pStyle w:val="Listenabsatz"/>
        <w:numPr>
          <w:ilvl w:val="1"/>
          <w:numId w:val="13"/>
        </w:numPr>
        <w:spacing w:before="100" w:beforeAutospacing="1" w:line="240" w:lineRule="auto"/>
        <w:rPr>
          <w:ins w:id="640" w:author="Henriette Gercken" w:date="2023-05-16T10:12:00Z"/>
          <w:rFonts w:asciiTheme="minorHAnsi" w:hAnsiTheme="minorHAnsi" w:cstheme="minorHAnsi"/>
          <w:rPrChange w:id="641" w:author="Henriette Gercken" w:date="2023-05-30T15:49:00Z">
            <w:rPr>
              <w:ins w:id="642" w:author="Henriette Gercken" w:date="2023-05-16T10:12:00Z"/>
            </w:rPr>
          </w:rPrChange>
        </w:rPr>
      </w:pPr>
      <w:ins w:id="643" w:author="Henriette Gercken" w:date="2023-05-16T10:12:00Z">
        <w:r w:rsidRPr="00687919">
          <w:rPr>
            <w:rFonts w:asciiTheme="minorHAnsi" w:hAnsiTheme="minorHAnsi" w:cstheme="minorHAnsi"/>
            <w:rPrChange w:id="644" w:author="Henriette Gercken" w:date="2023-05-30T15:49:00Z">
              <w:rPr/>
            </w:rPrChange>
          </w:rPr>
          <w:fldChar w:fldCharType="begin"/>
        </w:r>
        <w:r w:rsidRPr="00687919">
          <w:rPr>
            <w:rFonts w:asciiTheme="minorHAnsi" w:hAnsiTheme="minorHAnsi" w:cstheme="minorHAnsi"/>
            <w:rPrChange w:id="645" w:author="Henriette Gercken" w:date="2023-05-30T15:49:00Z">
              <w:rPr/>
            </w:rPrChange>
          </w:rPr>
          <w:instrText xml:space="preserve"> HYPERLINK "</w:instrText>
        </w:r>
      </w:ins>
      <w:ins w:id="646" w:author="Henriette Gercken" w:date="2023-05-16T10:07:00Z">
        <w:r w:rsidRPr="00687919">
          <w:rPr>
            <w:rFonts w:asciiTheme="minorHAnsi" w:hAnsiTheme="minorHAnsi" w:cstheme="minorHAnsi"/>
            <w:rPrChange w:id="647" w:author="Henriette Gercken" w:date="2023-05-30T15:49:00Z">
              <w:rPr/>
            </w:rPrChange>
          </w:rPr>
          <w:instrText>https://link.springer.com/article/10.1007/s00468-021-02190-z/tables/1</w:instrText>
        </w:r>
      </w:ins>
      <w:ins w:id="648" w:author="Henriette Gercken" w:date="2023-05-16T10:12:00Z">
        <w:r w:rsidRPr="00687919">
          <w:rPr>
            <w:rFonts w:asciiTheme="minorHAnsi" w:hAnsiTheme="minorHAnsi" w:cstheme="minorHAnsi"/>
            <w:rPrChange w:id="649" w:author="Henriette Gercken" w:date="2023-05-30T15:49:00Z">
              <w:rPr/>
            </w:rPrChange>
          </w:rPr>
          <w:instrText xml:space="preserve">" </w:instrText>
        </w:r>
      </w:ins>
      <w:ins w:id="650" w:author="Henriette Gercken" w:date="2023-06-15T14:21:00Z">
        <w:r w:rsidR="007F08C6" w:rsidRPr="00687919">
          <w:rPr>
            <w:rFonts w:asciiTheme="minorHAnsi" w:hAnsiTheme="minorHAnsi" w:cstheme="minorHAnsi"/>
            <w:rPrChange w:id="651" w:author="Henriette Gercken" w:date="2023-05-30T15:49:00Z">
              <w:rPr>
                <w:rFonts w:asciiTheme="minorHAnsi" w:hAnsiTheme="minorHAnsi" w:cstheme="minorHAnsi"/>
              </w:rPr>
            </w:rPrChange>
          </w:rPr>
        </w:r>
      </w:ins>
      <w:ins w:id="652" w:author="Henriette Gercken" w:date="2023-05-16T10:12:00Z">
        <w:r w:rsidRPr="00687919">
          <w:rPr>
            <w:rFonts w:asciiTheme="minorHAnsi" w:hAnsiTheme="minorHAnsi" w:cstheme="minorHAnsi"/>
            <w:rPrChange w:id="653" w:author="Henriette Gercken" w:date="2023-05-30T15:49:00Z">
              <w:rPr/>
            </w:rPrChange>
          </w:rPr>
          <w:fldChar w:fldCharType="separate"/>
        </w:r>
      </w:ins>
      <w:ins w:id="654" w:author="Henriette Gercken" w:date="2023-05-16T10:07:00Z">
        <w:r w:rsidRPr="00687919">
          <w:rPr>
            <w:rStyle w:val="Hyperlink"/>
            <w:rFonts w:asciiTheme="minorHAnsi" w:hAnsiTheme="minorHAnsi" w:cstheme="minorHAnsi"/>
            <w:rPrChange w:id="655" w:author="Henriette Gercken" w:date="2023-05-30T15:49:00Z">
              <w:rPr>
                <w:rStyle w:val="Hyperlink"/>
              </w:rPr>
            </w:rPrChange>
          </w:rPr>
          <w:t>https://link.springer.com/article/10.1007/s00468-021-02190-z/tables/1</w:t>
        </w:r>
      </w:ins>
      <w:ins w:id="656" w:author="Henriette Gercken" w:date="2023-05-16T10:12:00Z">
        <w:r w:rsidRPr="00687919">
          <w:rPr>
            <w:rFonts w:asciiTheme="minorHAnsi" w:hAnsiTheme="minorHAnsi" w:cstheme="minorHAnsi"/>
            <w:rPrChange w:id="657" w:author="Henriette Gercken" w:date="2023-05-30T15:49:00Z">
              <w:rPr/>
            </w:rPrChange>
          </w:rPr>
          <w:fldChar w:fldCharType="end"/>
        </w:r>
      </w:ins>
    </w:p>
    <w:p w14:paraId="669CACED" w14:textId="2FB9D74B" w:rsidR="000425C9" w:rsidRPr="00687919" w:rsidRDefault="000425C9" w:rsidP="000425C9">
      <w:pPr>
        <w:pStyle w:val="Listenabsatz"/>
        <w:numPr>
          <w:ilvl w:val="0"/>
          <w:numId w:val="13"/>
        </w:numPr>
        <w:spacing w:before="100" w:beforeAutospacing="1" w:line="240" w:lineRule="auto"/>
        <w:rPr>
          <w:ins w:id="658" w:author="Henriette Gercken" w:date="2023-05-16T10:12:00Z"/>
          <w:rFonts w:asciiTheme="minorHAnsi" w:hAnsiTheme="minorHAnsi" w:cstheme="minorHAnsi"/>
          <w:rPrChange w:id="659" w:author="Henriette Gercken" w:date="2023-05-30T15:49:00Z">
            <w:rPr>
              <w:ins w:id="660" w:author="Henriette Gercken" w:date="2023-05-16T10:12:00Z"/>
            </w:rPr>
          </w:rPrChange>
        </w:rPr>
      </w:pPr>
      <w:ins w:id="661" w:author="Henriette Gercken" w:date="2023-05-16T10:12:00Z">
        <w:r w:rsidRPr="00687919">
          <w:rPr>
            <w:rFonts w:asciiTheme="minorHAnsi" w:hAnsiTheme="minorHAnsi" w:cstheme="minorHAnsi"/>
            <w:rPrChange w:id="662" w:author="Henriette Gercken" w:date="2023-05-30T15:49:00Z">
              <w:rPr/>
            </w:rPrChange>
          </w:rPr>
          <w:fldChar w:fldCharType="begin"/>
        </w:r>
        <w:r w:rsidRPr="00687919">
          <w:rPr>
            <w:rFonts w:asciiTheme="minorHAnsi" w:hAnsiTheme="minorHAnsi" w:cstheme="minorHAnsi"/>
            <w:rPrChange w:id="663" w:author="Henriette Gercken" w:date="2023-05-30T15:49:00Z">
              <w:rPr/>
            </w:rPrChange>
          </w:rPr>
          <w:instrText xml:space="preserve"> HYPERLINK "https://sci-hub.hkvisa.net/10.1007/bf00347567" </w:instrText>
        </w:r>
      </w:ins>
      <w:ins w:id="664" w:author="Henriette Gercken" w:date="2023-06-15T14:21:00Z">
        <w:r w:rsidR="007F08C6" w:rsidRPr="00687919">
          <w:rPr>
            <w:rFonts w:asciiTheme="minorHAnsi" w:hAnsiTheme="minorHAnsi" w:cstheme="minorHAnsi"/>
            <w:rPrChange w:id="665" w:author="Henriette Gercken" w:date="2023-05-30T15:49:00Z">
              <w:rPr>
                <w:rFonts w:asciiTheme="minorHAnsi" w:hAnsiTheme="minorHAnsi" w:cstheme="minorHAnsi"/>
              </w:rPr>
            </w:rPrChange>
          </w:rPr>
        </w:r>
      </w:ins>
      <w:ins w:id="666" w:author="Henriette Gercken" w:date="2023-05-16T10:12:00Z">
        <w:r w:rsidRPr="00687919">
          <w:rPr>
            <w:rFonts w:asciiTheme="minorHAnsi" w:hAnsiTheme="minorHAnsi" w:cstheme="minorHAnsi"/>
            <w:rPrChange w:id="667" w:author="Henriette Gercken" w:date="2023-05-30T15:49:00Z">
              <w:rPr/>
            </w:rPrChange>
          </w:rPr>
          <w:fldChar w:fldCharType="separate"/>
        </w:r>
        <w:r w:rsidRPr="00687919">
          <w:rPr>
            <w:rStyle w:val="Hyperlink"/>
            <w:rFonts w:asciiTheme="minorHAnsi" w:hAnsiTheme="minorHAnsi" w:cstheme="minorHAnsi"/>
            <w:rPrChange w:id="668" w:author="Henriette Gercken" w:date="2023-05-30T15:49:00Z">
              <w:rPr>
                <w:rStyle w:val="Hyperlink"/>
              </w:rPr>
            </w:rPrChange>
          </w:rPr>
          <w:t>https://sci-hub.hkvisa.net/10.1007/bf00347567</w:t>
        </w:r>
        <w:r w:rsidRPr="00687919">
          <w:rPr>
            <w:rFonts w:asciiTheme="minorHAnsi" w:hAnsiTheme="minorHAnsi" w:cstheme="minorHAnsi"/>
            <w:rPrChange w:id="669" w:author="Henriette Gercken" w:date="2023-05-30T15:49:00Z">
              <w:rPr/>
            </w:rPrChange>
          </w:rPr>
          <w:fldChar w:fldCharType="end"/>
        </w:r>
      </w:ins>
    </w:p>
    <w:p w14:paraId="75F290C7" w14:textId="2784E8B3" w:rsidR="000425C9" w:rsidRPr="00687919" w:rsidRDefault="000425C9" w:rsidP="000425C9">
      <w:pPr>
        <w:pStyle w:val="Listenabsatz"/>
        <w:numPr>
          <w:ilvl w:val="1"/>
          <w:numId w:val="13"/>
        </w:numPr>
        <w:spacing w:before="100" w:beforeAutospacing="1" w:line="240" w:lineRule="auto"/>
        <w:rPr>
          <w:ins w:id="670" w:author="Henriette Gercken" w:date="2023-05-16T10:13:00Z"/>
          <w:rFonts w:asciiTheme="minorHAnsi" w:hAnsiTheme="minorHAnsi" w:cstheme="minorHAnsi"/>
          <w:rPrChange w:id="671" w:author="Henriette Gercken" w:date="2023-05-30T15:49:00Z">
            <w:rPr>
              <w:ins w:id="672" w:author="Henriette Gercken" w:date="2023-05-16T10:13:00Z"/>
            </w:rPr>
          </w:rPrChange>
        </w:rPr>
      </w:pPr>
      <w:ins w:id="673" w:author="Henriette Gercken" w:date="2023-05-16T10:12:00Z">
        <w:r w:rsidRPr="00687919">
          <w:rPr>
            <w:rFonts w:asciiTheme="minorHAnsi" w:hAnsiTheme="minorHAnsi" w:cstheme="minorHAnsi"/>
            <w:rPrChange w:id="674" w:author="Henriette Gercken" w:date="2023-05-30T15:49:00Z">
              <w:rPr/>
            </w:rPrChange>
          </w:rPr>
          <w:t xml:space="preserve">Stickstoff, Kohlenstoof und Wasserstoffgehalte in Laub von </w:t>
        </w:r>
      </w:ins>
      <w:ins w:id="675" w:author="Henriette Gercken" w:date="2023-05-16T10:13:00Z">
        <w:r w:rsidRPr="00687919">
          <w:rPr>
            <w:rFonts w:asciiTheme="minorHAnsi" w:hAnsiTheme="minorHAnsi" w:cstheme="minorHAnsi"/>
            <w:rPrChange w:id="676" w:author="Henriette Gercken" w:date="2023-05-30T15:49:00Z">
              <w:rPr/>
            </w:rPrChange>
          </w:rPr>
          <w:t xml:space="preserve">Buche und Castanea Sativa </w:t>
        </w:r>
      </w:ins>
    </w:p>
    <w:p w14:paraId="30DFE7C1" w14:textId="393AFA98" w:rsidR="000425C9" w:rsidRPr="00687919" w:rsidRDefault="000425C9" w:rsidP="000425C9">
      <w:pPr>
        <w:pStyle w:val="Listenabsatz"/>
        <w:numPr>
          <w:ilvl w:val="1"/>
          <w:numId w:val="13"/>
        </w:numPr>
        <w:spacing w:before="100" w:beforeAutospacing="1" w:line="240" w:lineRule="auto"/>
        <w:rPr>
          <w:ins w:id="677" w:author="Henriette Gercken" w:date="2023-05-16T10:13:00Z"/>
          <w:rFonts w:asciiTheme="minorHAnsi" w:hAnsiTheme="minorHAnsi" w:cstheme="minorHAnsi"/>
          <w:rPrChange w:id="678" w:author="Henriette Gercken" w:date="2023-05-30T15:49:00Z">
            <w:rPr>
              <w:ins w:id="679" w:author="Henriette Gercken" w:date="2023-05-16T10:13:00Z"/>
            </w:rPr>
          </w:rPrChange>
        </w:rPr>
      </w:pPr>
      <w:ins w:id="680" w:author="Henriette Gercken" w:date="2023-05-16T10:13:00Z">
        <w:r w:rsidRPr="00687919">
          <w:rPr>
            <w:rFonts w:asciiTheme="minorHAnsi" w:hAnsiTheme="minorHAnsi" w:cstheme="minorHAnsi"/>
            <w:rPrChange w:id="681" w:author="Henriette Gercken" w:date="2023-05-30T15:49:00Z">
              <w:rPr/>
            </w:rPrChange>
          </w:rPr>
          <w:t>Untersuhcungsgebiet ist Südengland</w:t>
        </w:r>
      </w:ins>
    </w:p>
    <w:p w14:paraId="26AC7E60" w14:textId="0785128B" w:rsidR="000425C9" w:rsidRPr="00687919" w:rsidRDefault="000425C9" w:rsidP="000425C9">
      <w:pPr>
        <w:pStyle w:val="Listenabsatz"/>
        <w:numPr>
          <w:ilvl w:val="0"/>
          <w:numId w:val="13"/>
        </w:numPr>
        <w:spacing w:before="100" w:beforeAutospacing="1" w:line="240" w:lineRule="auto"/>
        <w:rPr>
          <w:ins w:id="682" w:author="Henriette Gercken" w:date="2023-05-16T10:13:00Z"/>
          <w:rFonts w:asciiTheme="minorHAnsi" w:hAnsiTheme="minorHAnsi" w:cstheme="minorHAnsi"/>
          <w:rPrChange w:id="683" w:author="Henriette Gercken" w:date="2023-05-30T15:49:00Z">
            <w:rPr>
              <w:ins w:id="684" w:author="Henriette Gercken" w:date="2023-05-16T10:13:00Z"/>
            </w:rPr>
          </w:rPrChange>
        </w:rPr>
      </w:pPr>
      <w:ins w:id="685" w:author="Henriette Gercken" w:date="2023-05-16T10:13:00Z">
        <w:r w:rsidRPr="00687919">
          <w:rPr>
            <w:rFonts w:asciiTheme="minorHAnsi" w:hAnsiTheme="minorHAnsi" w:cstheme="minorHAnsi"/>
            <w:rPrChange w:id="686" w:author="Henriette Gercken" w:date="2023-05-30T15:49:00Z">
              <w:rPr/>
            </w:rPrChange>
          </w:rPr>
          <w:fldChar w:fldCharType="begin"/>
        </w:r>
        <w:r w:rsidRPr="00687919">
          <w:rPr>
            <w:rFonts w:asciiTheme="minorHAnsi" w:hAnsiTheme="minorHAnsi" w:cstheme="minorHAnsi"/>
            <w:rPrChange w:id="687" w:author="Henriette Gercken" w:date="2023-05-30T15:49:00Z">
              <w:rPr/>
            </w:rPrChange>
          </w:rPr>
          <w:instrText xml:space="preserve"> HYPERLINK "file:///\\\\fswo01-ew\\INSTITUT\\a7bze\\ZZ_BZE3_Bestand_Auswertung\\Literatur\\Jacobsen%20et%20al%202002%20Elementgehalte.pdf" </w:instrText>
        </w:r>
      </w:ins>
      <w:ins w:id="688" w:author="Henriette Gercken" w:date="2023-06-15T14:21:00Z">
        <w:r w:rsidR="007F08C6" w:rsidRPr="00687919">
          <w:rPr>
            <w:rFonts w:asciiTheme="minorHAnsi" w:hAnsiTheme="minorHAnsi" w:cstheme="minorHAnsi"/>
            <w:rPrChange w:id="689" w:author="Henriette Gercken" w:date="2023-05-30T15:49:00Z">
              <w:rPr>
                <w:rFonts w:asciiTheme="minorHAnsi" w:hAnsiTheme="minorHAnsi" w:cstheme="minorHAnsi"/>
              </w:rPr>
            </w:rPrChange>
          </w:rPr>
        </w:r>
      </w:ins>
      <w:ins w:id="690" w:author="Henriette Gercken" w:date="2023-05-16T10:13:00Z">
        <w:r w:rsidRPr="00687919">
          <w:rPr>
            <w:rFonts w:asciiTheme="minorHAnsi" w:hAnsiTheme="minorHAnsi" w:cstheme="minorHAnsi"/>
            <w:rPrChange w:id="691" w:author="Henriette Gercken" w:date="2023-05-30T15:49:00Z">
              <w:rPr/>
            </w:rPrChange>
          </w:rPr>
          <w:fldChar w:fldCharType="separate"/>
        </w:r>
        <w:r w:rsidRPr="00687919">
          <w:rPr>
            <w:rStyle w:val="Hyperlink"/>
            <w:rFonts w:asciiTheme="minorHAnsi" w:hAnsiTheme="minorHAnsi" w:cstheme="minorHAnsi"/>
            <w:rPrChange w:id="692" w:author="Henriette Gercken" w:date="2023-05-30T15:49:00Z">
              <w:rPr>
                <w:rStyle w:val="Hyperlink"/>
              </w:rPr>
            </w:rPrChange>
          </w:rPr>
          <w:t>Jacobsen et al 2002 Elementgehalte.pdf</w:t>
        </w:r>
        <w:r w:rsidRPr="00687919">
          <w:rPr>
            <w:rFonts w:asciiTheme="minorHAnsi" w:hAnsiTheme="minorHAnsi" w:cstheme="minorHAnsi"/>
            <w:rPrChange w:id="693" w:author="Henriette Gercken" w:date="2023-05-30T15:49:00Z">
              <w:rPr/>
            </w:rPrChange>
          </w:rPr>
          <w:fldChar w:fldCharType="end"/>
        </w:r>
      </w:ins>
    </w:p>
    <w:p w14:paraId="13CCF8BC" w14:textId="5A039465" w:rsidR="000425C9" w:rsidRPr="00687919" w:rsidRDefault="000425C9" w:rsidP="000425C9">
      <w:pPr>
        <w:pStyle w:val="Listenabsatz"/>
        <w:numPr>
          <w:ilvl w:val="1"/>
          <w:numId w:val="13"/>
        </w:numPr>
        <w:spacing w:before="100" w:beforeAutospacing="1" w:line="240" w:lineRule="auto"/>
        <w:rPr>
          <w:ins w:id="694" w:author="Henriette Gercken" w:date="2023-05-16T10:25:00Z"/>
          <w:rFonts w:asciiTheme="minorHAnsi" w:hAnsiTheme="minorHAnsi" w:cstheme="minorHAnsi"/>
          <w:rPrChange w:id="695" w:author="Henriette Gercken" w:date="2023-05-30T15:49:00Z">
            <w:rPr>
              <w:ins w:id="696" w:author="Henriette Gercken" w:date="2023-05-16T10:25:00Z"/>
            </w:rPr>
          </w:rPrChange>
        </w:rPr>
      </w:pPr>
      <w:ins w:id="697" w:author="Henriette Gercken" w:date="2023-05-16T10:13:00Z">
        <w:r w:rsidRPr="00687919">
          <w:rPr>
            <w:rFonts w:asciiTheme="minorHAnsi" w:hAnsiTheme="minorHAnsi" w:cstheme="minorHAnsi"/>
            <w:rPrChange w:id="698" w:author="Henriette Gercken" w:date="2023-05-30T15:49:00Z">
              <w:rPr/>
            </w:rPrChange>
          </w:rPr>
          <w:t xml:space="preserve">Literaturstudie über </w:t>
        </w:r>
      </w:ins>
      <w:ins w:id="699" w:author="Henriette Gercken" w:date="2023-05-16T10:24:00Z">
        <w:r w:rsidR="00631BD2" w:rsidRPr="00687919">
          <w:rPr>
            <w:rFonts w:asciiTheme="minorHAnsi" w:hAnsiTheme="minorHAnsi" w:cstheme="minorHAnsi"/>
            <w:rPrChange w:id="700" w:author="Henriette Gercken" w:date="2023-05-30T15:49:00Z">
              <w:rPr/>
            </w:rPrChange>
          </w:rPr>
          <w:t>Nährelementgehalte für Hauptbaumarten in allen Kom</w:t>
        </w:r>
      </w:ins>
      <w:ins w:id="701" w:author="Henriette Gercken" w:date="2023-05-16T10:25:00Z">
        <w:r w:rsidR="00631BD2" w:rsidRPr="00687919">
          <w:rPr>
            <w:rFonts w:asciiTheme="minorHAnsi" w:hAnsiTheme="minorHAnsi" w:cstheme="minorHAnsi"/>
            <w:rPrChange w:id="702" w:author="Henriette Gercken" w:date="2023-05-30T15:49:00Z">
              <w:rPr/>
            </w:rPrChange>
          </w:rPr>
          <w:t xml:space="preserve">partimenten (auch Blattmasse an Laubbäumen) </w:t>
        </w:r>
      </w:ins>
    </w:p>
    <w:p w14:paraId="1B83AD84" w14:textId="17251E1D" w:rsidR="00631BD2" w:rsidRPr="00687919" w:rsidRDefault="00631BD2" w:rsidP="00631BD2">
      <w:pPr>
        <w:pStyle w:val="Listenabsatz"/>
        <w:numPr>
          <w:ilvl w:val="0"/>
          <w:numId w:val="13"/>
        </w:numPr>
        <w:spacing w:before="100" w:beforeAutospacing="1" w:line="240" w:lineRule="auto"/>
        <w:ind w:left="716"/>
        <w:rPr>
          <w:ins w:id="703" w:author="Henriette Gercken" w:date="2023-05-16T10:31:00Z"/>
          <w:rFonts w:asciiTheme="minorHAnsi" w:hAnsiTheme="minorHAnsi" w:cstheme="minorHAnsi"/>
          <w:rPrChange w:id="704" w:author="Henriette Gercken" w:date="2023-05-30T15:49:00Z">
            <w:rPr>
              <w:ins w:id="705" w:author="Henriette Gercken" w:date="2023-05-16T10:31:00Z"/>
            </w:rPr>
          </w:rPrChange>
        </w:rPr>
      </w:pPr>
      <w:ins w:id="706" w:author="Henriette Gercken" w:date="2023-05-16T10:25:00Z">
        <w:r w:rsidRPr="00687919">
          <w:rPr>
            <w:rFonts w:asciiTheme="minorHAnsi" w:hAnsiTheme="minorHAnsi" w:cstheme="minorHAnsi"/>
            <w:rPrChange w:id="707" w:author="Henriette Gercken" w:date="2023-05-30T15:49:00Z">
              <w:rPr/>
            </w:rPrChange>
          </w:rPr>
          <w:fldChar w:fldCharType="begin"/>
        </w:r>
        <w:r w:rsidRPr="00687919">
          <w:rPr>
            <w:rFonts w:asciiTheme="minorHAnsi" w:hAnsiTheme="minorHAnsi" w:cstheme="minorHAnsi"/>
            <w:rPrChange w:id="708" w:author="Henriette Gercken" w:date="2023-05-30T15:49:00Z">
              <w:rPr/>
            </w:rPrChange>
          </w:rPr>
          <w:instrText xml:space="preserve"> HYPERLINK "https://sci-hub.hkvisa.net/10.1007/s00442-011-2197-4" </w:instrText>
        </w:r>
      </w:ins>
      <w:ins w:id="709" w:author="Henriette Gercken" w:date="2023-06-15T14:21:00Z">
        <w:r w:rsidR="007F08C6" w:rsidRPr="00687919">
          <w:rPr>
            <w:rFonts w:asciiTheme="minorHAnsi" w:hAnsiTheme="minorHAnsi" w:cstheme="minorHAnsi"/>
            <w:rPrChange w:id="710" w:author="Henriette Gercken" w:date="2023-05-30T15:49:00Z">
              <w:rPr>
                <w:rFonts w:asciiTheme="minorHAnsi" w:hAnsiTheme="minorHAnsi" w:cstheme="minorHAnsi"/>
              </w:rPr>
            </w:rPrChange>
          </w:rPr>
        </w:r>
      </w:ins>
      <w:ins w:id="711" w:author="Henriette Gercken" w:date="2023-05-16T10:25:00Z">
        <w:r w:rsidRPr="00687919">
          <w:rPr>
            <w:rFonts w:asciiTheme="minorHAnsi" w:hAnsiTheme="minorHAnsi" w:cstheme="minorHAnsi"/>
            <w:rPrChange w:id="712" w:author="Henriette Gercken" w:date="2023-05-30T15:49:00Z">
              <w:rPr/>
            </w:rPrChange>
          </w:rPr>
          <w:fldChar w:fldCharType="separate"/>
        </w:r>
        <w:r w:rsidRPr="00687919">
          <w:rPr>
            <w:rStyle w:val="Hyperlink"/>
            <w:rFonts w:asciiTheme="minorHAnsi" w:hAnsiTheme="minorHAnsi" w:cstheme="minorHAnsi"/>
            <w:rPrChange w:id="713" w:author="Henriette Gercken" w:date="2023-05-30T15:49:00Z">
              <w:rPr>
                <w:rStyle w:val="Hyperlink"/>
              </w:rPr>
            </w:rPrChange>
          </w:rPr>
          <w:t>https://sci-hub.hkvisa.net/10.1007/s00442-011-2197-4</w:t>
        </w:r>
        <w:r w:rsidRPr="00687919">
          <w:rPr>
            <w:rFonts w:asciiTheme="minorHAnsi" w:hAnsiTheme="minorHAnsi" w:cstheme="minorHAnsi"/>
            <w:rPrChange w:id="714" w:author="Henriette Gercken" w:date="2023-05-30T15:49:00Z">
              <w:rPr/>
            </w:rPrChange>
          </w:rPr>
          <w:fldChar w:fldCharType="end"/>
        </w:r>
      </w:ins>
    </w:p>
    <w:p w14:paraId="1D0D6214" w14:textId="573FBF3D" w:rsidR="00631BD2" w:rsidRPr="00E658DA" w:rsidDel="00631BD2" w:rsidRDefault="00D3224F" w:rsidP="00631BD2">
      <w:pPr>
        <w:pStyle w:val="Listenabsatz"/>
        <w:numPr>
          <w:ilvl w:val="0"/>
          <w:numId w:val="13"/>
        </w:numPr>
        <w:spacing w:before="100" w:beforeAutospacing="1" w:line="240" w:lineRule="auto"/>
        <w:ind w:left="716"/>
        <w:rPr>
          <w:del w:id="715" w:author="Henriette Gercken" w:date="2023-05-16T10:29:00Z"/>
          <w:rFonts w:asciiTheme="minorHAnsi" w:hAnsiTheme="minorHAnsi" w:cstheme="minorHAnsi"/>
          <w:lang w:val="en-GB"/>
          <w:rPrChange w:id="716" w:author="JB" w:date="2023-05-31T10:20:00Z">
            <w:rPr>
              <w:del w:id="717" w:author="Henriette Gercken" w:date="2023-05-16T10:29:00Z"/>
            </w:rPr>
          </w:rPrChange>
        </w:rPr>
      </w:pPr>
      <w:ins w:id="718" w:author="Henriette Gercken" w:date="2023-05-30T14:55:00Z">
        <w:r w:rsidRPr="00E658DA">
          <w:rPr>
            <w:rFonts w:asciiTheme="minorHAnsi" w:hAnsiTheme="minorHAnsi" w:cstheme="minorHAnsi"/>
            <w:lang w:val="en-GB"/>
            <w:rPrChange w:id="719" w:author="JB" w:date="2023-05-31T10:20:00Z">
              <w:rPr/>
            </w:rPrChange>
          </w:rPr>
          <w:t>–</w:t>
        </w:r>
      </w:ins>
      <w:ins w:id="720" w:author="Henriette Gercken" w:date="2023-05-16T10:31:00Z">
        <w:r w:rsidR="00631BD2" w:rsidRPr="00E658DA">
          <w:rPr>
            <w:rFonts w:asciiTheme="minorHAnsi" w:hAnsiTheme="minorHAnsi" w:cstheme="minorHAnsi"/>
            <w:lang w:val="en-GB"/>
            <w:rPrChange w:id="721" w:author="JB" w:date="2023-05-31T10:20:00Z">
              <w:rPr/>
            </w:rPrChange>
          </w:rPr>
          <w:t xml:space="preserve"> </w:t>
        </w:r>
      </w:ins>
      <w:ins w:id="722" w:author="Henriette Gercken" w:date="2023-05-16T10:28:00Z">
        <w:r w:rsidR="00631BD2" w:rsidRPr="00E658DA">
          <w:rPr>
            <w:rFonts w:asciiTheme="minorHAnsi" w:hAnsiTheme="minorHAnsi" w:cstheme="minorHAnsi"/>
            <w:lang w:val="en-GB"/>
            <w:rPrChange w:id="723" w:author="JB" w:date="2023-05-31T10:20:00Z">
              <w:rPr/>
            </w:rPrChange>
          </w:rPr>
          <w:t>Leaf-N concentration on a mass basis</w:t>
        </w:r>
      </w:ins>
    </w:p>
    <w:p w14:paraId="0087EF5B" w14:textId="28FCF576" w:rsidR="00631BD2" w:rsidRPr="00687919" w:rsidRDefault="00631BD2" w:rsidP="00631BD2">
      <w:pPr>
        <w:pStyle w:val="Listenabsatz"/>
        <w:numPr>
          <w:ilvl w:val="1"/>
          <w:numId w:val="13"/>
        </w:numPr>
        <w:spacing w:before="100" w:beforeAutospacing="1" w:line="240" w:lineRule="auto"/>
        <w:rPr>
          <w:ins w:id="724" w:author="Henriette Gercken" w:date="2023-05-16T10:34:00Z"/>
          <w:rFonts w:asciiTheme="minorHAnsi" w:hAnsiTheme="minorHAnsi" w:cstheme="minorHAnsi"/>
          <w:rPrChange w:id="725" w:author="Henriette Gercken" w:date="2023-05-30T15:49:00Z">
            <w:rPr>
              <w:ins w:id="726" w:author="Henriette Gercken" w:date="2023-05-16T10:34:00Z"/>
            </w:rPr>
          </w:rPrChange>
        </w:rPr>
      </w:pPr>
      <w:ins w:id="727" w:author="Henriette Gercken" w:date="2023-05-16T10:31:00Z">
        <w:r w:rsidRPr="00687919">
          <w:rPr>
            <w:rFonts w:asciiTheme="minorHAnsi" w:hAnsiTheme="minorHAnsi" w:cstheme="minorHAnsi"/>
            <w:rPrChange w:id="728" w:author="Henriette Gercken" w:date="2023-05-30T15:49:00Z">
              <w:rPr/>
            </w:rPrChange>
          </w:rPr>
          <w:t>Für Baumarten_ betula pendula, Alnus glutinosa, Fagus Sylvatica</w:t>
        </w:r>
      </w:ins>
    </w:p>
    <w:p w14:paraId="0B617255" w14:textId="0600FA2F" w:rsidR="00B1101F" w:rsidRPr="00687919" w:rsidRDefault="00B1101F" w:rsidP="00B1101F">
      <w:pPr>
        <w:pStyle w:val="Listenabsatz"/>
        <w:numPr>
          <w:ilvl w:val="0"/>
          <w:numId w:val="13"/>
        </w:numPr>
        <w:spacing w:before="100" w:beforeAutospacing="1" w:line="240" w:lineRule="auto"/>
        <w:rPr>
          <w:ins w:id="729" w:author="Henriette Gercken" w:date="2023-05-16T10:34:00Z"/>
          <w:rFonts w:asciiTheme="minorHAnsi" w:hAnsiTheme="minorHAnsi" w:cstheme="minorHAnsi"/>
          <w:rPrChange w:id="730" w:author="Henriette Gercken" w:date="2023-05-30T15:49:00Z">
            <w:rPr>
              <w:ins w:id="731" w:author="Henriette Gercken" w:date="2023-05-16T10:34:00Z"/>
            </w:rPr>
          </w:rPrChange>
        </w:rPr>
      </w:pPr>
      <w:ins w:id="732" w:author="Henriette Gercken" w:date="2023-05-16T10:34:00Z">
        <w:r w:rsidRPr="00687919">
          <w:rPr>
            <w:rFonts w:asciiTheme="minorHAnsi" w:hAnsiTheme="minorHAnsi" w:cstheme="minorHAnsi"/>
            <w:rPrChange w:id="733" w:author="Henriette Gercken" w:date="2023-05-30T15:49:00Z">
              <w:rPr/>
            </w:rPrChange>
          </w:rPr>
          <w:fldChar w:fldCharType="begin"/>
        </w:r>
        <w:r w:rsidRPr="00687919">
          <w:rPr>
            <w:rFonts w:asciiTheme="minorHAnsi" w:hAnsiTheme="minorHAnsi" w:cstheme="minorHAnsi"/>
            <w:rPrChange w:id="734" w:author="Henriette Gercken" w:date="2023-05-30T15:49:00Z">
              <w:rPr/>
            </w:rPrChange>
          </w:rPr>
          <w:instrText xml:space="preserve"> HYPERLINK "https://www.researchgate.net/publication/233579925_Notes_Seasonal_Change_in_Foliar_Nitrogen_Concentration_of_Alnus_Glutinosa" </w:instrText>
        </w:r>
      </w:ins>
      <w:ins w:id="735" w:author="Henriette Gercken" w:date="2023-06-15T14:21:00Z">
        <w:r w:rsidR="007F08C6" w:rsidRPr="00687919">
          <w:rPr>
            <w:rFonts w:asciiTheme="minorHAnsi" w:hAnsiTheme="minorHAnsi" w:cstheme="minorHAnsi"/>
            <w:rPrChange w:id="736" w:author="Henriette Gercken" w:date="2023-05-30T15:49:00Z">
              <w:rPr>
                <w:rFonts w:asciiTheme="minorHAnsi" w:hAnsiTheme="minorHAnsi" w:cstheme="minorHAnsi"/>
              </w:rPr>
            </w:rPrChange>
          </w:rPr>
        </w:r>
      </w:ins>
      <w:ins w:id="737" w:author="Henriette Gercken" w:date="2023-05-16T10:34:00Z">
        <w:r w:rsidRPr="00687919">
          <w:rPr>
            <w:rFonts w:asciiTheme="minorHAnsi" w:hAnsiTheme="minorHAnsi" w:cstheme="minorHAnsi"/>
            <w:rPrChange w:id="738" w:author="Henriette Gercken" w:date="2023-05-30T15:49:00Z">
              <w:rPr/>
            </w:rPrChange>
          </w:rPr>
          <w:fldChar w:fldCharType="separate"/>
        </w:r>
        <w:r w:rsidRPr="00687919">
          <w:rPr>
            <w:rStyle w:val="Hyperlink"/>
            <w:rFonts w:asciiTheme="minorHAnsi" w:hAnsiTheme="minorHAnsi" w:cstheme="minorHAnsi"/>
            <w:rPrChange w:id="739" w:author="Henriette Gercken" w:date="2023-05-30T15:49:00Z">
              <w:rPr>
                <w:rStyle w:val="Hyperlink"/>
              </w:rPr>
            </w:rPrChange>
          </w:rPr>
          <w:t>https://www.researchgate.net/publication/233579925_Notes_Seasonal_Change_in_Foliar_Nitrogen_Concentration_of_Alnus_Glutinosa</w:t>
        </w:r>
        <w:r w:rsidRPr="00687919">
          <w:rPr>
            <w:rFonts w:asciiTheme="minorHAnsi" w:hAnsiTheme="minorHAnsi" w:cstheme="minorHAnsi"/>
            <w:rPrChange w:id="740" w:author="Henriette Gercken" w:date="2023-05-30T15:49:00Z">
              <w:rPr/>
            </w:rPrChange>
          </w:rPr>
          <w:fldChar w:fldCharType="end"/>
        </w:r>
      </w:ins>
    </w:p>
    <w:p w14:paraId="09696E05" w14:textId="1BF6D4A0" w:rsidR="00B1101F" w:rsidRPr="00687919" w:rsidRDefault="00B1101F" w:rsidP="00B1101F">
      <w:pPr>
        <w:pStyle w:val="Listenabsatz"/>
        <w:numPr>
          <w:ilvl w:val="1"/>
          <w:numId w:val="13"/>
        </w:numPr>
        <w:spacing w:before="100" w:beforeAutospacing="1" w:line="240" w:lineRule="auto"/>
        <w:rPr>
          <w:ins w:id="741" w:author="Henriette Gercken" w:date="2023-05-16T11:00:00Z"/>
          <w:rFonts w:asciiTheme="minorHAnsi" w:hAnsiTheme="minorHAnsi" w:cstheme="minorHAnsi"/>
          <w:rPrChange w:id="742" w:author="Henriette Gercken" w:date="2023-05-30T15:49:00Z">
            <w:rPr>
              <w:ins w:id="743" w:author="Henriette Gercken" w:date="2023-05-16T11:00:00Z"/>
            </w:rPr>
          </w:rPrChange>
        </w:rPr>
      </w:pPr>
      <w:ins w:id="744" w:author="Henriette Gercken" w:date="2023-05-16T10:34:00Z">
        <w:r w:rsidRPr="00687919">
          <w:rPr>
            <w:rFonts w:asciiTheme="minorHAnsi" w:hAnsiTheme="minorHAnsi" w:cstheme="minorHAnsi"/>
            <w:rPrChange w:id="745" w:author="Henriette Gercken" w:date="2023-05-30T15:49:00Z">
              <w:rPr/>
            </w:rPrChange>
          </w:rPr>
          <w:t>Stickstoffgehalt in Blattmasse von Schwarzer Walnuss</w:t>
        </w:r>
      </w:ins>
      <w:ins w:id="746" w:author="Henriette Gercken" w:date="2023-05-16T10:59:00Z">
        <w:r w:rsidR="0077424A" w:rsidRPr="00687919">
          <w:rPr>
            <w:rFonts w:asciiTheme="minorHAnsi" w:hAnsiTheme="minorHAnsi" w:cstheme="minorHAnsi"/>
            <w:rPrChange w:id="747" w:author="Henriette Gercken" w:date="2023-05-30T15:49:00Z">
              <w:rPr/>
            </w:rPrChange>
          </w:rPr>
          <w:t xml:space="preserve"> &amp; Alnus Glutino</w:t>
        </w:r>
      </w:ins>
      <w:ins w:id="748" w:author="Henriette Gercken" w:date="2023-05-16T11:00:00Z">
        <w:r w:rsidR="0077424A" w:rsidRPr="00687919">
          <w:rPr>
            <w:rFonts w:asciiTheme="minorHAnsi" w:hAnsiTheme="minorHAnsi" w:cstheme="minorHAnsi"/>
            <w:rPrChange w:id="749" w:author="Henriette Gercken" w:date="2023-05-30T15:49:00Z">
              <w:rPr/>
            </w:rPrChange>
          </w:rPr>
          <w:t>sa</w:t>
        </w:r>
      </w:ins>
    </w:p>
    <w:p w14:paraId="6747BCB0" w14:textId="6E8A80AA" w:rsidR="0077424A" w:rsidRPr="00687919" w:rsidRDefault="0077424A" w:rsidP="0077424A">
      <w:pPr>
        <w:pStyle w:val="Listenabsatz"/>
        <w:numPr>
          <w:ilvl w:val="0"/>
          <w:numId w:val="13"/>
        </w:numPr>
        <w:spacing w:before="100" w:beforeAutospacing="1" w:line="240" w:lineRule="auto"/>
        <w:rPr>
          <w:ins w:id="750" w:author="Henriette Gercken" w:date="2023-05-16T11:00:00Z"/>
          <w:rFonts w:asciiTheme="minorHAnsi" w:hAnsiTheme="minorHAnsi" w:cstheme="minorHAnsi"/>
          <w:rPrChange w:id="751" w:author="Henriette Gercken" w:date="2023-05-30T15:49:00Z">
            <w:rPr>
              <w:ins w:id="752" w:author="Henriette Gercken" w:date="2023-05-16T11:00:00Z"/>
            </w:rPr>
          </w:rPrChange>
        </w:rPr>
      </w:pPr>
      <w:ins w:id="753" w:author="Henriette Gercken" w:date="2023-05-16T11:00:00Z">
        <w:r w:rsidRPr="00687919">
          <w:rPr>
            <w:rFonts w:asciiTheme="minorHAnsi" w:hAnsiTheme="minorHAnsi" w:cstheme="minorHAnsi"/>
            <w:rPrChange w:id="754" w:author="Henriette Gercken" w:date="2023-05-30T15:49:00Z">
              <w:rPr/>
            </w:rPrChange>
          </w:rPr>
          <w:fldChar w:fldCharType="begin"/>
        </w:r>
        <w:r w:rsidRPr="00687919">
          <w:rPr>
            <w:rFonts w:asciiTheme="minorHAnsi" w:hAnsiTheme="minorHAnsi" w:cstheme="minorHAnsi"/>
            <w:rPrChange w:id="755" w:author="Henriette Gercken" w:date="2023-05-30T15:49:00Z">
              <w:rPr/>
            </w:rPrChange>
          </w:rPr>
          <w:instrText xml:space="preserve"> HYPERLINK "https://www.researchgate.net/publication/233579925_Notes_Seasonal_Change_in_Foliar_Nitrogen_Concentration_of_Alnus_Glutinosa" </w:instrText>
        </w:r>
      </w:ins>
      <w:ins w:id="756" w:author="Henriette Gercken" w:date="2023-06-15T14:21:00Z">
        <w:r w:rsidR="007F08C6" w:rsidRPr="00687919">
          <w:rPr>
            <w:rFonts w:asciiTheme="minorHAnsi" w:hAnsiTheme="minorHAnsi" w:cstheme="minorHAnsi"/>
            <w:rPrChange w:id="757" w:author="Henriette Gercken" w:date="2023-05-30T15:49:00Z">
              <w:rPr>
                <w:rFonts w:asciiTheme="minorHAnsi" w:hAnsiTheme="minorHAnsi" w:cstheme="minorHAnsi"/>
              </w:rPr>
            </w:rPrChange>
          </w:rPr>
        </w:r>
      </w:ins>
      <w:ins w:id="758" w:author="Henriette Gercken" w:date="2023-05-16T11:00:00Z">
        <w:r w:rsidRPr="00687919">
          <w:rPr>
            <w:rFonts w:asciiTheme="minorHAnsi" w:hAnsiTheme="minorHAnsi" w:cstheme="minorHAnsi"/>
            <w:rPrChange w:id="759" w:author="Henriette Gercken" w:date="2023-05-30T15:49:00Z">
              <w:rPr/>
            </w:rPrChange>
          </w:rPr>
          <w:fldChar w:fldCharType="separate"/>
        </w:r>
        <w:r w:rsidRPr="00687919">
          <w:rPr>
            <w:rStyle w:val="Hyperlink"/>
            <w:rFonts w:asciiTheme="minorHAnsi" w:hAnsiTheme="minorHAnsi" w:cstheme="minorHAnsi"/>
            <w:rPrChange w:id="760" w:author="Henriette Gercken" w:date="2023-05-30T15:49:00Z">
              <w:rPr>
                <w:rStyle w:val="Hyperlink"/>
              </w:rPr>
            </w:rPrChange>
          </w:rPr>
          <w:t>https://www.researchgate.net/publication/233579925_Notes_Seasonal_Change_in_Foliar_Nitrogen_Concentration_of_Alnus_Glutinosa</w:t>
        </w:r>
        <w:r w:rsidRPr="00687919">
          <w:rPr>
            <w:rFonts w:asciiTheme="minorHAnsi" w:hAnsiTheme="minorHAnsi" w:cstheme="minorHAnsi"/>
            <w:rPrChange w:id="761" w:author="Henriette Gercken" w:date="2023-05-30T15:49:00Z">
              <w:rPr/>
            </w:rPrChange>
          </w:rPr>
          <w:fldChar w:fldCharType="end"/>
        </w:r>
      </w:ins>
    </w:p>
    <w:p w14:paraId="3EB405CE" w14:textId="402EA698" w:rsidR="0077424A" w:rsidRPr="00687919" w:rsidRDefault="0077424A" w:rsidP="0077424A">
      <w:pPr>
        <w:pStyle w:val="Listenabsatz"/>
        <w:numPr>
          <w:ilvl w:val="1"/>
          <w:numId w:val="13"/>
        </w:numPr>
        <w:spacing w:before="100" w:beforeAutospacing="1" w:line="240" w:lineRule="auto"/>
        <w:rPr>
          <w:ins w:id="762" w:author="Henriette Gercken" w:date="2023-05-16T11:00:00Z"/>
          <w:rFonts w:asciiTheme="minorHAnsi" w:hAnsiTheme="minorHAnsi" w:cstheme="minorHAnsi"/>
          <w:rPrChange w:id="763" w:author="Henriette Gercken" w:date="2023-05-30T15:49:00Z">
            <w:rPr>
              <w:ins w:id="764" w:author="Henriette Gercken" w:date="2023-05-16T11:00:00Z"/>
            </w:rPr>
          </w:rPrChange>
        </w:rPr>
      </w:pPr>
      <w:ins w:id="765" w:author="Henriette Gercken" w:date="2023-05-16T11:00:00Z">
        <w:r w:rsidRPr="00687919">
          <w:rPr>
            <w:rFonts w:asciiTheme="minorHAnsi" w:hAnsiTheme="minorHAnsi" w:cstheme="minorHAnsi"/>
            <w:rPrChange w:id="766" w:author="Henriette Gercken" w:date="2023-05-30T15:49:00Z">
              <w:rPr/>
            </w:rPrChange>
          </w:rPr>
          <w:t xml:space="preserve">Von 1987 </w:t>
        </w:r>
      </w:ins>
    </w:p>
    <w:p w14:paraId="58B9FB45" w14:textId="7EB7D78D" w:rsidR="0077424A" w:rsidRPr="00687919" w:rsidRDefault="00F30C12" w:rsidP="0077424A">
      <w:pPr>
        <w:pStyle w:val="Listenabsatz"/>
        <w:numPr>
          <w:ilvl w:val="1"/>
          <w:numId w:val="13"/>
        </w:numPr>
        <w:spacing w:before="100" w:beforeAutospacing="1" w:line="240" w:lineRule="auto"/>
        <w:rPr>
          <w:ins w:id="767" w:author="Henriette Gercken" w:date="2023-05-16T11:12:00Z"/>
          <w:rFonts w:asciiTheme="minorHAnsi" w:hAnsiTheme="minorHAnsi" w:cstheme="minorHAnsi"/>
          <w:rPrChange w:id="768" w:author="Henriette Gercken" w:date="2023-05-30T15:49:00Z">
            <w:rPr>
              <w:ins w:id="769" w:author="Henriette Gercken" w:date="2023-05-16T11:12:00Z"/>
            </w:rPr>
          </w:rPrChange>
        </w:rPr>
      </w:pPr>
      <w:ins w:id="770" w:author="Henriette Gercken" w:date="2023-05-16T11:12:00Z">
        <w:r w:rsidRPr="00687919">
          <w:rPr>
            <w:rFonts w:asciiTheme="minorHAnsi" w:hAnsiTheme="minorHAnsi" w:cstheme="minorHAnsi"/>
            <w:rPrChange w:id="771" w:author="Henriette Gercken" w:date="2023-05-30T15:49:00Z">
              <w:rPr/>
            </w:rPrChange>
          </w:rPr>
          <w:t>Aus den USA</w:t>
        </w:r>
      </w:ins>
    </w:p>
    <w:p w14:paraId="6DD5317C" w14:textId="5276DE50" w:rsidR="00F30C12" w:rsidRPr="00687919" w:rsidRDefault="00362E6F" w:rsidP="00F30C12">
      <w:pPr>
        <w:pStyle w:val="Listenabsatz"/>
        <w:numPr>
          <w:ilvl w:val="0"/>
          <w:numId w:val="13"/>
        </w:numPr>
        <w:spacing w:before="100" w:beforeAutospacing="1" w:line="240" w:lineRule="auto"/>
        <w:rPr>
          <w:ins w:id="772" w:author="Henriette Gercken" w:date="2023-05-16T11:13:00Z"/>
          <w:rFonts w:asciiTheme="minorHAnsi" w:hAnsiTheme="minorHAnsi" w:cstheme="minorHAnsi"/>
          <w:rPrChange w:id="773" w:author="Henriette Gercken" w:date="2023-05-30T15:49:00Z">
            <w:rPr>
              <w:ins w:id="774" w:author="Henriette Gercken" w:date="2023-05-16T11:13:00Z"/>
            </w:rPr>
          </w:rPrChange>
        </w:rPr>
      </w:pPr>
      <w:ins w:id="775" w:author="Henriette Gercken" w:date="2023-05-16T11:13:00Z">
        <w:r w:rsidRPr="00687919">
          <w:rPr>
            <w:rFonts w:asciiTheme="minorHAnsi" w:hAnsiTheme="minorHAnsi" w:cstheme="minorHAnsi"/>
            <w:rPrChange w:id="776" w:author="Henriette Gercken" w:date="2023-05-30T15:49:00Z">
              <w:rPr/>
            </w:rPrChange>
          </w:rPr>
          <w:fldChar w:fldCharType="begin"/>
        </w:r>
        <w:r w:rsidRPr="00687919">
          <w:rPr>
            <w:rFonts w:asciiTheme="minorHAnsi" w:hAnsiTheme="minorHAnsi" w:cstheme="minorHAnsi"/>
            <w:rPrChange w:id="777" w:author="Henriette Gercken" w:date="2023-05-30T15:49:00Z">
              <w:rPr/>
            </w:rPrChange>
          </w:rPr>
          <w:instrText xml:space="preserve"> HYPERLINK "file:///\\\\fswo01-ew\\INSTITUT\\a7forum\\LEVEL%20I\\ZZ_Literatur_Publikationen\\BZE2\\Thuenen_Report_43_Wellbrock_etal_2016.pdf" </w:instrText>
        </w:r>
      </w:ins>
      <w:ins w:id="778" w:author="Henriette Gercken" w:date="2023-06-15T14:21:00Z">
        <w:r w:rsidR="007F08C6" w:rsidRPr="00687919">
          <w:rPr>
            <w:rFonts w:asciiTheme="minorHAnsi" w:hAnsiTheme="minorHAnsi" w:cstheme="minorHAnsi"/>
            <w:rPrChange w:id="779" w:author="Henriette Gercken" w:date="2023-05-30T15:49:00Z">
              <w:rPr>
                <w:rFonts w:asciiTheme="minorHAnsi" w:hAnsiTheme="minorHAnsi" w:cstheme="minorHAnsi"/>
              </w:rPr>
            </w:rPrChange>
          </w:rPr>
        </w:r>
      </w:ins>
      <w:ins w:id="780" w:author="Henriette Gercken" w:date="2023-05-16T11:13:00Z">
        <w:r w:rsidRPr="00687919">
          <w:rPr>
            <w:rFonts w:asciiTheme="minorHAnsi" w:hAnsiTheme="minorHAnsi" w:cstheme="minorHAnsi"/>
            <w:rPrChange w:id="781" w:author="Henriette Gercken" w:date="2023-05-30T15:49:00Z">
              <w:rPr/>
            </w:rPrChange>
          </w:rPr>
          <w:fldChar w:fldCharType="separate"/>
        </w:r>
        <w:r w:rsidRPr="00687919">
          <w:rPr>
            <w:rStyle w:val="Hyperlink"/>
            <w:rFonts w:asciiTheme="minorHAnsi" w:hAnsiTheme="minorHAnsi" w:cstheme="minorHAnsi"/>
            <w:rPrChange w:id="782" w:author="Henriette Gercken" w:date="2023-05-30T15:49:00Z">
              <w:rPr>
                <w:rStyle w:val="Hyperlink"/>
              </w:rPr>
            </w:rPrChange>
          </w:rPr>
          <w:t>Thuenen_Report_43_Wellbrock_etal_2016.pdf</w:t>
        </w:r>
        <w:r w:rsidRPr="00687919">
          <w:rPr>
            <w:rFonts w:asciiTheme="minorHAnsi" w:hAnsiTheme="minorHAnsi" w:cstheme="minorHAnsi"/>
            <w:rPrChange w:id="783" w:author="Henriette Gercken" w:date="2023-05-30T15:49:00Z">
              <w:rPr/>
            </w:rPrChange>
          </w:rPr>
          <w:fldChar w:fldCharType="end"/>
        </w:r>
      </w:ins>
    </w:p>
    <w:p w14:paraId="44EF4576" w14:textId="138CDEDA" w:rsidR="00E159C9" w:rsidRPr="00687919" w:rsidRDefault="00362E6F">
      <w:pPr>
        <w:pStyle w:val="Listenabsatz"/>
        <w:numPr>
          <w:ilvl w:val="1"/>
          <w:numId w:val="13"/>
        </w:numPr>
        <w:spacing w:before="100" w:beforeAutospacing="1" w:line="240" w:lineRule="auto"/>
        <w:rPr>
          <w:ins w:id="784" w:author="Henriette Gercken" w:date="2023-05-30T14:53:00Z"/>
          <w:rFonts w:asciiTheme="minorHAnsi" w:hAnsiTheme="minorHAnsi" w:cstheme="minorHAnsi"/>
          <w:rPrChange w:id="785" w:author="Henriette Gercken" w:date="2023-05-30T15:49:00Z">
            <w:rPr>
              <w:ins w:id="786" w:author="Henriette Gercken" w:date="2023-05-30T14:53:00Z"/>
            </w:rPr>
          </w:rPrChange>
        </w:rPr>
      </w:pPr>
      <w:ins w:id="787" w:author="Henriette Gercken" w:date="2023-05-16T11:13:00Z">
        <w:r w:rsidRPr="00687919">
          <w:rPr>
            <w:rFonts w:asciiTheme="minorHAnsi" w:hAnsiTheme="minorHAnsi" w:cstheme="minorHAnsi"/>
            <w:rPrChange w:id="788" w:author="Henriette Gercken" w:date="2023-05-30T15:49:00Z">
              <w:rPr/>
            </w:rPrChange>
          </w:rPr>
          <w:t>Blattanalysen auf Waldernährung an BZE Standorten</w:t>
        </w:r>
      </w:ins>
    </w:p>
    <w:p w14:paraId="1E4E10D0" w14:textId="65BAD610" w:rsidR="00401CFF" w:rsidRPr="00687919" w:rsidRDefault="00401CFF" w:rsidP="00401CFF">
      <w:pPr>
        <w:spacing w:before="100" w:beforeAutospacing="1" w:line="240" w:lineRule="auto"/>
        <w:rPr>
          <w:ins w:id="789" w:author="Henriette Gercken" w:date="2023-05-30T14:53:00Z"/>
          <w:rFonts w:asciiTheme="minorHAnsi" w:hAnsiTheme="minorHAnsi" w:cstheme="minorHAnsi"/>
          <w:rPrChange w:id="790" w:author="Henriette Gercken" w:date="2023-05-30T15:49:00Z">
            <w:rPr>
              <w:ins w:id="791" w:author="Henriette Gercken" w:date="2023-05-30T14:53:00Z"/>
            </w:rPr>
          </w:rPrChange>
        </w:rPr>
      </w:pPr>
    </w:p>
    <w:p w14:paraId="4BB3110F" w14:textId="27743491" w:rsidR="00401CFF" w:rsidRPr="00687919" w:rsidRDefault="00401CFF" w:rsidP="00D3224F">
      <w:pPr>
        <w:pStyle w:val="berschrift5"/>
        <w:rPr>
          <w:ins w:id="792" w:author="Henriette Gercken" w:date="2023-05-30T14:55:00Z"/>
          <w:rFonts w:asciiTheme="minorHAnsi" w:hAnsiTheme="minorHAnsi" w:cstheme="minorHAnsi"/>
          <w:rPrChange w:id="793" w:author="Henriette Gercken" w:date="2023-05-30T15:49:00Z">
            <w:rPr>
              <w:ins w:id="794" w:author="Henriette Gercken" w:date="2023-05-30T14:55:00Z"/>
            </w:rPr>
          </w:rPrChange>
        </w:rPr>
      </w:pPr>
      <w:ins w:id="795" w:author="Henriette Gercken" w:date="2023-05-30T14:53:00Z">
        <w:r w:rsidRPr="00687919">
          <w:rPr>
            <w:rFonts w:asciiTheme="minorHAnsi" w:hAnsiTheme="minorHAnsi" w:cstheme="minorHAnsi"/>
            <w:rPrChange w:id="796" w:author="Henriette Gercken" w:date="2023-05-30T15:49:00Z">
              <w:rPr/>
            </w:rPrChange>
          </w:rPr>
          <w:lastRenderedPageBreak/>
          <w:t xml:space="preserve">unterirdische Biomasse </w:t>
        </w:r>
      </w:ins>
    </w:p>
    <w:p w14:paraId="30117957" w14:textId="513471F9" w:rsidR="00D3224F" w:rsidRPr="00687919" w:rsidRDefault="00D3224F" w:rsidP="00D3224F">
      <w:pPr>
        <w:rPr>
          <w:ins w:id="797" w:author="Henriette Gercken" w:date="2023-05-30T15:25:00Z"/>
          <w:rFonts w:asciiTheme="minorHAnsi" w:hAnsiTheme="minorHAnsi" w:cstheme="minorHAnsi"/>
          <w:rPrChange w:id="798" w:author="Henriette Gercken" w:date="2023-05-30T15:49:00Z">
            <w:rPr>
              <w:ins w:id="799" w:author="Henriette Gercken" w:date="2023-05-30T15:25:00Z"/>
            </w:rPr>
          </w:rPrChange>
        </w:rPr>
      </w:pPr>
      <w:ins w:id="800" w:author="Henriette Gercken" w:date="2023-05-30T14:55:00Z">
        <w:r w:rsidRPr="00687919">
          <w:rPr>
            <w:rFonts w:asciiTheme="minorHAnsi" w:hAnsiTheme="minorHAnsi" w:cstheme="minorHAnsi"/>
            <w:rPrChange w:id="801" w:author="Henriette Gercken" w:date="2023-05-30T15:49:00Z">
              <w:rPr/>
            </w:rPrChange>
          </w:rPr>
          <w:t xml:space="preserve">Hierfür wurden, wie in </w:t>
        </w:r>
      </w:ins>
      <w:ins w:id="802" w:author="Henriette Gercken" w:date="2023-05-30T14:56:00Z">
        <w:r w:rsidRPr="00687919">
          <w:rPr>
            <w:rFonts w:asciiTheme="minorHAnsi" w:hAnsiTheme="minorHAnsi" w:cstheme="minorHAnsi"/>
            <w:rPrChange w:id="803" w:author="Henriette Gercken" w:date="2023-05-30T15:49:00Z">
              <w:rPr/>
            </w:rPrChange>
          </w:rPr>
          <w:t>„Kohlenstoff-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w:t>
        </w:r>
      </w:ins>
      <w:ins w:id="804" w:author="Henriette Gercken" w:date="2023-05-30T14:57:00Z">
        <w:r w:rsidRPr="00687919">
          <w:rPr>
            <w:rFonts w:asciiTheme="minorHAnsi" w:hAnsiTheme="minorHAnsi" w:cstheme="minorHAnsi"/>
            <w:rPrChange w:id="805" w:author="Henriette Gercken" w:date="2023-05-30T15:49:00Z">
              <w:rPr/>
            </w:rPrChange>
          </w:rPr>
          <w:t>)</w:t>
        </w:r>
      </w:ins>
      <w:ins w:id="806" w:author="Henriette Gercken" w:date="2023-05-30T14:59:00Z">
        <w:r w:rsidRPr="00687919">
          <w:rPr>
            <w:rFonts w:asciiTheme="minorHAnsi" w:hAnsiTheme="minorHAnsi" w:cstheme="minorHAnsi"/>
            <w:rPrChange w:id="807" w:author="Henriette Gercken" w:date="2023-05-30T15:49:00Z">
              <w:rPr/>
            </w:rPrChange>
          </w:rPr>
          <w:t xml:space="preserve"> mittels der</w:t>
        </w:r>
      </w:ins>
      <w:ins w:id="808" w:author="Henriette Gercken" w:date="2023-05-30T15:24:00Z">
        <w:r w:rsidR="00CF3C27" w:rsidRPr="00687919">
          <w:rPr>
            <w:rFonts w:asciiTheme="minorHAnsi" w:hAnsiTheme="minorHAnsi" w:cstheme="minorHAnsi"/>
            <w:rPrChange w:id="809" w:author="Henriette Gercken" w:date="2023-05-30T15:49:00Z">
              <w:rPr/>
            </w:rPrChange>
          </w:rPr>
          <w:t xml:space="preserve"> Mittelwerte</w:t>
        </w:r>
      </w:ins>
      <w:ins w:id="810" w:author="Henriette Gercken" w:date="2023-05-30T14:59:00Z">
        <w:r w:rsidRPr="00687919">
          <w:rPr>
            <w:rFonts w:asciiTheme="minorHAnsi" w:hAnsiTheme="minorHAnsi" w:cstheme="minorHAnsi"/>
            <w:rPrChange w:id="811" w:author="Henriette Gercken" w:date="2023-05-30T15:49:00Z">
              <w:rPr/>
            </w:rPrChange>
          </w:rPr>
          <w:t xml:space="preserve"> </w:t>
        </w:r>
      </w:ins>
      <w:ins w:id="812" w:author="Henriette Gercken" w:date="2023-05-30T15:24:00Z">
        <w:r w:rsidR="00CF3C27" w:rsidRPr="00687919">
          <w:rPr>
            <w:rFonts w:asciiTheme="minorHAnsi" w:hAnsiTheme="minorHAnsi" w:cstheme="minorHAnsi"/>
            <w:rPrChange w:id="813" w:author="Henriette Gercken" w:date="2023-05-30T15:49:00Z">
              <w:rPr/>
            </w:rPrChange>
          </w:rPr>
          <w:t>der Stickstoffgehalte i</w:t>
        </w:r>
        <w:r w:rsidR="00AB3F31" w:rsidRPr="00687919">
          <w:rPr>
            <w:rFonts w:asciiTheme="minorHAnsi" w:hAnsiTheme="minorHAnsi" w:cstheme="minorHAnsi"/>
            <w:rPrChange w:id="814" w:author="Henriette Gercken" w:date="2023-05-30T15:49:00Z">
              <w:rPr/>
            </w:rPrChange>
          </w:rPr>
          <w:t xml:space="preserve">m </w:t>
        </w:r>
        <w:r w:rsidR="00CF3C27" w:rsidRPr="00687919">
          <w:rPr>
            <w:rFonts w:asciiTheme="minorHAnsi" w:hAnsiTheme="minorHAnsi" w:cstheme="minorHAnsi"/>
            <w:rPrChange w:id="815" w:author="Henriette Gercken" w:date="2023-05-30T15:49:00Z">
              <w:rPr/>
            </w:rPrChange>
          </w:rPr>
          <w:t>Biomasse-Kompartiment</w:t>
        </w:r>
        <w:r w:rsidR="00AB3F31" w:rsidRPr="00687919">
          <w:rPr>
            <w:rFonts w:asciiTheme="minorHAnsi" w:hAnsiTheme="minorHAnsi" w:cstheme="minorHAnsi"/>
            <w:rPrChange w:id="816" w:author="Henriette Gercken" w:date="2023-05-30T15:49:00Z">
              <w:rPr/>
            </w:rPrChange>
          </w:rPr>
          <w:t xml:space="preserve"> Grobwurzeln berechnet. </w:t>
        </w:r>
      </w:ins>
    </w:p>
    <w:p w14:paraId="64053FD6" w14:textId="7E520BA5" w:rsidR="00AB3F31" w:rsidRPr="00687919" w:rsidRDefault="00AB3F31" w:rsidP="00D3224F">
      <w:pPr>
        <w:rPr>
          <w:ins w:id="817" w:author="Henriette Gercken" w:date="2023-05-30T15:42:00Z"/>
          <w:rFonts w:asciiTheme="minorHAnsi" w:hAnsiTheme="minorHAnsi" w:cstheme="minorHAnsi"/>
          <w:rPrChange w:id="818" w:author="Henriette Gercken" w:date="2023-05-30T15:49:00Z">
            <w:rPr>
              <w:ins w:id="819" w:author="Henriette Gercken" w:date="2023-05-30T15:42:00Z"/>
            </w:rPr>
          </w:rPrChange>
        </w:rPr>
      </w:pPr>
      <w:ins w:id="820" w:author="Henriette Gercken" w:date="2023-05-30T15:25:00Z">
        <w:r w:rsidRPr="00687919">
          <w:rPr>
            <w:rFonts w:asciiTheme="minorHAnsi" w:hAnsiTheme="minorHAnsi" w:cstheme="minorHAnsi"/>
            <w:rPrChange w:id="821" w:author="Henriette Gercken" w:date="2023-05-30T15:49:00Z">
              <w:rPr/>
            </w:rPrChange>
          </w:rPr>
          <w:t xml:space="preserve">Da die Artengruppen in Jacobsen et al. 2002 nicht mit denen aus Rumpf et al. 2018 oder anderen </w:t>
        </w:r>
      </w:ins>
      <w:ins w:id="822" w:author="Henriette Gercken" w:date="2023-05-30T15:27:00Z">
        <w:r w:rsidRPr="00687919">
          <w:rPr>
            <w:rFonts w:asciiTheme="minorHAnsi" w:hAnsiTheme="minorHAnsi" w:cstheme="minorHAnsi"/>
            <w:rPrChange w:id="823" w:author="Henriette Gercken" w:date="2023-05-30T15:49:00Z">
              <w:rPr/>
            </w:rPrChange>
          </w:rPr>
          <w:t>bereits erstellten Artengruppen</w:t>
        </w:r>
      </w:ins>
      <w:ins w:id="824" w:author="Henriette Gercken" w:date="2023-05-30T15:28:00Z">
        <w:r w:rsidRPr="00687919">
          <w:rPr>
            <w:rFonts w:asciiTheme="minorHAnsi" w:hAnsiTheme="minorHAnsi" w:cstheme="minorHAnsi"/>
            <w:rPrChange w:id="825" w:author="Henriette Gercken" w:date="2023-05-30T15:49:00Z">
              <w:rPr/>
            </w:rPrChange>
          </w:rPr>
          <w:t xml:space="preserve"> </w:t>
        </w:r>
      </w:ins>
      <w:ins w:id="826" w:author="Henriette Gercken" w:date="2023-05-30T15:38:00Z">
        <w:r w:rsidR="00940E9C" w:rsidRPr="00687919">
          <w:rPr>
            <w:rFonts w:asciiTheme="minorHAnsi" w:hAnsiTheme="minorHAnsi" w:cstheme="minorHAnsi"/>
            <w:rPrChange w:id="827" w:author="Henriette Gercken" w:date="2023-05-30T15:49:00Z">
              <w:rPr/>
            </w:rPrChange>
          </w:rPr>
          <w:t xml:space="preserve">übereinstimmen, musste für die Berechnung der </w:t>
        </w:r>
      </w:ins>
      <w:ins w:id="828" w:author="Henriette Gercken" w:date="2023-05-30T15:40:00Z">
        <w:r w:rsidR="00940E9C" w:rsidRPr="00687919">
          <w:rPr>
            <w:rFonts w:asciiTheme="minorHAnsi" w:hAnsiTheme="minorHAnsi" w:cstheme="minorHAnsi"/>
            <w:rPrChange w:id="829" w:author="Henriette Gercken" w:date="2023-05-30T15:49:00Z">
              <w:rPr/>
            </w:rPrChange>
          </w:rPr>
          <w:t xml:space="preserve">unterirdischen Stickstoffgehalte zunächst eine Gruppierung der Arten vorgenommen werden, damit die richtigen Stickstoffgehalte </w:t>
        </w:r>
      </w:ins>
      <w:ins w:id="830" w:author="Henriette Gercken" w:date="2023-05-30T15:41:00Z">
        <w:r w:rsidR="00940E9C" w:rsidRPr="00687919">
          <w:rPr>
            <w:rFonts w:asciiTheme="minorHAnsi" w:hAnsiTheme="minorHAnsi" w:cstheme="minorHAnsi"/>
            <w:rPrChange w:id="831" w:author="Henriette Gercken" w:date="2023-05-30T15:49:00Z">
              <w:rPr/>
            </w:rPrChange>
          </w:rPr>
          <w:t>angewendet werden. Hierbei wurde sich an der Artengruppierung der BWI orientiert:</w:t>
        </w:r>
      </w:ins>
    </w:p>
    <w:p w14:paraId="052F062A" w14:textId="5F930FBB" w:rsidR="009E6D1B" w:rsidRPr="00687919" w:rsidRDefault="009E6D1B" w:rsidP="009E6D1B">
      <w:pPr>
        <w:pStyle w:val="Listenabsatz"/>
        <w:numPr>
          <w:ilvl w:val="0"/>
          <w:numId w:val="10"/>
        </w:numPr>
        <w:rPr>
          <w:ins w:id="832" w:author="Henriette Gercken" w:date="2023-05-30T15:42:00Z"/>
          <w:rFonts w:asciiTheme="minorHAnsi" w:hAnsiTheme="minorHAnsi" w:cstheme="minorHAnsi"/>
          <w:szCs w:val="21"/>
        </w:rPr>
      </w:pPr>
      <w:ins w:id="833" w:author="Henriette Gercken" w:date="2023-05-30T15:42:00Z">
        <w:r w:rsidRPr="00687919">
          <w:rPr>
            <w:rFonts w:asciiTheme="minorHAnsi" w:hAnsiTheme="minorHAnsi" w:cstheme="minorHAnsi"/>
            <w:szCs w:val="21"/>
          </w:rPr>
          <w:t>Eiche: alle Eichenarten (einschließlich Rot-Eiche) wurden der Artengruppe Eiche (EI) zugeordnet</w:t>
        </w:r>
      </w:ins>
    </w:p>
    <w:p w14:paraId="040931E6" w14:textId="088F3B42" w:rsidR="009E6D1B" w:rsidRPr="00A107F6" w:rsidRDefault="009E6D1B">
      <w:pPr>
        <w:pStyle w:val="Listenabsatz"/>
        <w:numPr>
          <w:ilvl w:val="0"/>
          <w:numId w:val="10"/>
        </w:numPr>
        <w:rPr>
          <w:ins w:id="834" w:author="Henriette Gercken" w:date="2023-05-30T15:42:00Z"/>
          <w:rFonts w:asciiTheme="minorHAnsi" w:hAnsiTheme="minorHAnsi" w:cstheme="minorHAnsi"/>
          <w:szCs w:val="21"/>
        </w:rPr>
      </w:pPr>
      <w:ins w:id="835" w:author="Henriette Gercken" w:date="2023-05-30T15:42:00Z">
        <w:r w:rsidRPr="00687919">
          <w:rPr>
            <w:rFonts w:asciiTheme="minorHAnsi" w:hAnsiTheme="minorHAnsi" w:cstheme="minorHAnsi"/>
            <w:szCs w:val="21"/>
          </w:rPr>
          <w:t>Buche,  und a</w:t>
        </w:r>
        <w:r w:rsidRPr="00A107F6">
          <w:rPr>
            <w:rFonts w:asciiTheme="minorHAnsi" w:hAnsiTheme="minorHAnsi" w:cstheme="minorHAnsi"/>
            <w:szCs w:val="21"/>
          </w:rPr>
          <w:t>ndere Laubbäume mit hoher Lebensdauer (aLh)</w:t>
        </w:r>
        <w:r w:rsidRPr="00687919">
          <w:rPr>
            <w:rFonts w:asciiTheme="minorHAnsi" w:hAnsiTheme="minorHAnsi" w:cstheme="minorHAnsi"/>
            <w:szCs w:val="21"/>
          </w:rPr>
          <w:t xml:space="preserve"> (</w:t>
        </w:r>
        <w:r w:rsidRPr="00A107F6">
          <w:rPr>
            <w:rFonts w:asciiTheme="minorHAnsi" w:hAnsiTheme="minorHAnsi" w:cstheme="minorHAnsi"/>
            <w:szCs w:val="21"/>
          </w:rPr>
          <w:t>Ahornarten, Ahornblättrige Pla- tane, Edelkastanie, Esche, Hainbuche, Lindenarten, Nussbaumarten, Robinie, Ross- kastanie, Speierling, Stechpalme, Ulme, Weißesche</w:t>
        </w:r>
        <w:r w:rsidRPr="00687919">
          <w:rPr>
            <w:rFonts w:asciiTheme="minorHAnsi" w:hAnsiTheme="minorHAnsi" w:cstheme="minorHAnsi"/>
            <w:szCs w:val="21"/>
          </w:rPr>
          <w:t>) wurden der Baumartengrupp</w:t>
        </w:r>
      </w:ins>
      <w:ins w:id="836" w:author="Henriette Gercken" w:date="2023-05-30T15:43:00Z">
        <w:r w:rsidRPr="00687919">
          <w:rPr>
            <w:rFonts w:asciiTheme="minorHAnsi" w:hAnsiTheme="minorHAnsi" w:cstheme="minorHAnsi"/>
            <w:szCs w:val="21"/>
          </w:rPr>
          <w:t>e Buche (BU) zugeordnet</w:t>
        </w:r>
      </w:ins>
    </w:p>
    <w:p w14:paraId="6FCBF2C8" w14:textId="7B00CDB6" w:rsidR="009E6D1B" w:rsidRPr="00687919" w:rsidRDefault="009E6D1B" w:rsidP="009E6D1B">
      <w:pPr>
        <w:pStyle w:val="Listenabsatz"/>
        <w:numPr>
          <w:ilvl w:val="0"/>
          <w:numId w:val="10"/>
        </w:numPr>
        <w:rPr>
          <w:ins w:id="837" w:author="Henriette Gercken" w:date="2023-05-30T15:42:00Z"/>
          <w:rFonts w:asciiTheme="minorHAnsi" w:hAnsiTheme="minorHAnsi" w:cstheme="minorHAnsi"/>
          <w:szCs w:val="21"/>
        </w:rPr>
      </w:pPr>
      <w:ins w:id="838" w:author="Henriette Gercken" w:date="2023-05-30T15:42:00Z">
        <w:r w:rsidRPr="00687919">
          <w:rPr>
            <w:rFonts w:asciiTheme="minorHAnsi" w:hAnsiTheme="minorHAnsi" w:cstheme="minorHAnsi"/>
            <w:szCs w:val="21"/>
          </w:rPr>
          <w:t>Andere Laubbäume mit niedriger Lebensdauer (aLn)</w:t>
        </w:r>
      </w:ins>
      <w:ins w:id="839" w:author="Henriette Gercken" w:date="2023-05-30T15:43:00Z">
        <w:r w:rsidRPr="00687919">
          <w:rPr>
            <w:rFonts w:asciiTheme="minorHAnsi" w:hAnsiTheme="minorHAnsi" w:cstheme="minorHAnsi"/>
            <w:szCs w:val="21"/>
          </w:rPr>
          <w:t xml:space="preserve"> (</w:t>
        </w:r>
      </w:ins>
      <w:ins w:id="840" w:author="Henriette Gercken" w:date="2023-05-30T15:42:00Z">
        <w:r w:rsidRPr="00687919">
          <w:rPr>
            <w:rFonts w:asciiTheme="minorHAnsi" w:hAnsiTheme="minorHAnsi" w:cstheme="minorHAnsi"/>
            <w:szCs w:val="21"/>
          </w:rPr>
          <w:t xml:space="preserve"> Birkenarten, Elsbeere, Erlenar- ten, Pappelarten, Traubenkirsche-Arten, Vogelkirsche, Wildobst, alle weiteren Laub- baumarten, soweit sie nicht gesondert genannt sind</w:t>
        </w:r>
      </w:ins>
      <w:ins w:id="841" w:author="Henriette Gercken" w:date="2023-05-30T15:43:00Z">
        <w:r w:rsidRPr="00687919">
          <w:rPr>
            <w:rFonts w:asciiTheme="minorHAnsi" w:hAnsiTheme="minorHAnsi" w:cstheme="minorHAnsi"/>
            <w:szCs w:val="21"/>
          </w:rPr>
          <w:t>) wurden der Baumartengruppe Birke (BI) zugeorndet</w:t>
        </w:r>
      </w:ins>
    </w:p>
    <w:p w14:paraId="41CF3ECF" w14:textId="0A3C063F" w:rsidR="009E6D1B" w:rsidRPr="00687919" w:rsidRDefault="009E6D1B">
      <w:pPr>
        <w:pStyle w:val="Listenabsatz"/>
        <w:numPr>
          <w:ilvl w:val="0"/>
          <w:numId w:val="10"/>
        </w:numPr>
        <w:rPr>
          <w:ins w:id="842" w:author="Henriette Gercken" w:date="2023-05-30T15:42:00Z"/>
          <w:rFonts w:asciiTheme="minorHAnsi" w:hAnsiTheme="minorHAnsi" w:cstheme="minorHAnsi"/>
          <w:szCs w:val="21"/>
        </w:rPr>
      </w:pPr>
      <w:ins w:id="843" w:author="Henriette Gercken" w:date="2023-05-30T15:42:00Z">
        <w:r w:rsidRPr="00687919">
          <w:rPr>
            <w:rFonts w:asciiTheme="minorHAnsi" w:hAnsiTheme="minorHAnsi" w:cstheme="minorHAnsi"/>
            <w:szCs w:val="21"/>
          </w:rPr>
          <w:t>Fichte: alle Fichtenarten</w:t>
        </w:r>
      </w:ins>
      <w:ins w:id="844" w:author="Henriette Gercken" w:date="2023-05-30T15:44:00Z">
        <w:r w:rsidRPr="00687919">
          <w:rPr>
            <w:rFonts w:asciiTheme="minorHAnsi" w:hAnsiTheme="minorHAnsi" w:cstheme="minorHAnsi"/>
            <w:szCs w:val="21"/>
          </w:rPr>
          <w:t xml:space="preserve"> und Tannenarten</w:t>
        </w:r>
      </w:ins>
      <w:ins w:id="845" w:author="Henriette Gercken" w:date="2023-05-30T15:42:00Z">
        <w:r w:rsidRPr="00687919">
          <w:rPr>
            <w:rFonts w:asciiTheme="minorHAnsi" w:hAnsiTheme="minorHAnsi" w:cstheme="minorHAnsi"/>
            <w:szCs w:val="21"/>
          </w:rPr>
          <w:t xml:space="preserve"> und sonstige Nadelbäume außer Douglasie, Kiefer, Lärche, </w:t>
        </w:r>
      </w:ins>
      <w:ins w:id="846" w:author="Henriette Gercken" w:date="2023-05-30T15:43:00Z">
        <w:r w:rsidRPr="00687919">
          <w:rPr>
            <w:rFonts w:asciiTheme="minorHAnsi" w:hAnsiTheme="minorHAnsi" w:cstheme="minorHAnsi"/>
            <w:szCs w:val="21"/>
          </w:rPr>
          <w:t>Pinus nigra</w:t>
        </w:r>
      </w:ins>
      <w:ins w:id="847" w:author="Henriette Gercken" w:date="2023-05-30T15:42:00Z">
        <w:r w:rsidRPr="00687919">
          <w:rPr>
            <w:rFonts w:asciiTheme="minorHAnsi" w:hAnsiTheme="minorHAnsi" w:cstheme="minorHAnsi"/>
            <w:szCs w:val="21"/>
          </w:rPr>
          <w:t>, </w:t>
        </w:r>
      </w:ins>
      <w:ins w:id="848" w:author="Henriette Gercken" w:date="2023-05-30T15:44:00Z">
        <w:r w:rsidRPr="00687919">
          <w:rPr>
            <w:rFonts w:asciiTheme="minorHAnsi" w:hAnsiTheme="minorHAnsi" w:cstheme="minorHAnsi"/>
            <w:szCs w:val="21"/>
          </w:rPr>
          <w:t>wurden der Artegruppe Fichte (FI) zugeorndet</w:t>
        </w:r>
      </w:ins>
    </w:p>
    <w:p w14:paraId="46A965A3" w14:textId="360145D4" w:rsidR="009E6D1B" w:rsidRPr="00687919" w:rsidRDefault="009E6D1B" w:rsidP="009E6D1B">
      <w:pPr>
        <w:pStyle w:val="Listenabsatz"/>
        <w:numPr>
          <w:ilvl w:val="0"/>
          <w:numId w:val="10"/>
        </w:numPr>
        <w:rPr>
          <w:ins w:id="849" w:author="Henriette Gercken" w:date="2023-05-30T15:42:00Z"/>
          <w:rFonts w:asciiTheme="minorHAnsi" w:hAnsiTheme="minorHAnsi" w:cstheme="minorHAnsi"/>
          <w:szCs w:val="21"/>
        </w:rPr>
      </w:pPr>
      <w:ins w:id="850" w:author="Henriette Gercken" w:date="2023-05-30T15:42:00Z">
        <w:r w:rsidRPr="00687919">
          <w:rPr>
            <w:rFonts w:asciiTheme="minorHAnsi" w:hAnsiTheme="minorHAnsi" w:cstheme="minorHAnsi"/>
            <w:szCs w:val="21"/>
          </w:rPr>
          <w:t>Douglasie</w:t>
        </w:r>
      </w:ins>
      <w:ins w:id="851" w:author="Henriette Gercken" w:date="2023-05-30T15:44:00Z">
        <w:r w:rsidRPr="00687919">
          <w:rPr>
            <w:rFonts w:asciiTheme="minorHAnsi" w:hAnsiTheme="minorHAnsi" w:cstheme="minorHAnsi"/>
            <w:szCs w:val="21"/>
          </w:rPr>
          <w:t xml:space="preserve"> alle Douglasienarten wurden der Baumartengruppe Douglasie (DGL) zugeordnet</w:t>
        </w:r>
      </w:ins>
    </w:p>
    <w:p w14:paraId="6BAD0145" w14:textId="60C65989" w:rsidR="009E6D1B" w:rsidRPr="00687919" w:rsidRDefault="009E6D1B" w:rsidP="009E6D1B">
      <w:pPr>
        <w:pStyle w:val="Listenabsatz"/>
        <w:numPr>
          <w:ilvl w:val="0"/>
          <w:numId w:val="10"/>
        </w:numPr>
        <w:rPr>
          <w:ins w:id="852" w:author="Henriette Gercken" w:date="2023-05-30T15:47:00Z"/>
          <w:rFonts w:asciiTheme="minorHAnsi" w:hAnsiTheme="minorHAnsi" w:cstheme="minorHAnsi"/>
          <w:szCs w:val="21"/>
        </w:rPr>
      </w:pPr>
      <w:ins w:id="853" w:author="Henriette Gercken" w:date="2023-05-30T15:42:00Z">
        <w:r w:rsidRPr="00687919">
          <w:rPr>
            <w:rFonts w:asciiTheme="minorHAnsi" w:hAnsiTheme="minorHAnsi" w:cstheme="minorHAnsi"/>
            <w:szCs w:val="21"/>
          </w:rPr>
          <w:t>Kiefer: alle Kiefernarten, </w:t>
        </w:r>
      </w:ins>
      <w:ins w:id="854" w:author="Henriette Gercken" w:date="2023-05-30T15:44:00Z">
        <w:r w:rsidRPr="00687919">
          <w:rPr>
            <w:rFonts w:asciiTheme="minorHAnsi" w:hAnsiTheme="minorHAnsi" w:cstheme="minorHAnsi"/>
            <w:szCs w:val="21"/>
          </w:rPr>
          <w:t xml:space="preserve">außer </w:t>
        </w:r>
      </w:ins>
      <w:ins w:id="855" w:author="Henriette Gercken" w:date="2023-05-30T15:45:00Z">
        <w:r w:rsidRPr="00687919">
          <w:rPr>
            <w:rFonts w:asciiTheme="minorHAnsi" w:hAnsiTheme="minorHAnsi" w:cstheme="minorHAnsi"/>
            <w:szCs w:val="21"/>
          </w:rPr>
          <w:t>Pinus nigra (für welche separate Werte verfügbar sind) wurden der Baumartengruppe Kiefer (KI) zugeordnet</w:t>
        </w:r>
      </w:ins>
    </w:p>
    <w:p w14:paraId="3465BD0E" w14:textId="600D8479" w:rsidR="004974FD" w:rsidRPr="00687919" w:rsidRDefault="004974FD" w:rsidP="009E6D1B">
      <w:pPr>
        <w:pStyle w:val="Listenabsatz"/>
        <w:numPr>
          <w:ilvl w:val="0"/>
          <w:numId w:val="10"/>
        </w:numPr>
        <w:rPr>
          <w:ins w:id="856" w:author="Henriette Gercken" w:date="2023-05-30T15:42:00Z"/>
          <w:rFonts w:asciiTheme="minorHAnsi" w:hAnsiTheme="minorHAnsi" w:cstheme="minorHAnsi"/>
          <w:szCs w:val="21"/>
        </w:rPr>
      </w:pPr>
      <w:ins w:id="857" w:author="Henriette Gercken" w:date="2023-05-30T15:47:00Z">
        <w:r w:rsidRPr="00687919">
          <w:rPr>
            <w:rFonts w:asciiTheme="minorHAnsi" w:hAnsiTheme="minorHAnsi" w:cstheme="minorHAnsi"/>
            <w:szCs w:val="21"/>
          </w:rPr>
          <w:t>Bäume mit dem Lateinischen Namen „Pinus nigra“ wurden der Argtengruppe Pinus nigra (KIN) zugeordnet</w:t>
        </w:r>
      </w:ins>
    </w:p>
    <w:p w14:paraId="671692D9" w14:textId="376C7C1B" w:rsidR="009E6D1B" w:rsidRPr="00687919" w:rsidRDefault="009E6D1B" w:rsidP="009E6D1B">
      <w:pPr>
        <w:pStyle w:val="Listenabsatz"/>
        <w:numPr>
          <w:ilvl w:val="0"/>
          <w:numId w:val="10"/>
        </w:numPr>
        <w:rPr>
          <w:ins w:id="858" w:author="Henriette Gercken" w:date="2023-05-30T15:42:00Z"/>
          <w:rFonts w:asciiTheme="minorHAnsi" w:hAnsiTheme="minorHAnsi" w:cstheme="minorHAnsi"/>
          <w:sz w:val="24"/>
          <w:szCs w:val="24"/>
        </w:rPr>
      </w:pPr>
      <w:ins w:id="859" w:author="Henriette Gercken" w:date="2023-05-30T15:42:00Z">
        <w:r w:rsidRPr="00687919">
          <w:rPr>
            <w:rFonts w:asciiTheme="minorHAnsi" w:hAnsiTheme="minorHAnsi" w:cstheme="minorHAnsi"/>
            <w:szCs w:val="21"/>
          </w:rPr>
          <w:t>Lärche: alle Lärchenarten</w:t>
        </w:r>
      </w:ins>
      <w:ins w:id="860" w:author="Henriette Gercken" w:date="2023-05-30T15:47:00Z">
        <w:r w:rsidR="004974FD" w:rsidRPr="00687919">
          <w:rPr>
            <w:rFonts w:asciiTheme="minorHAnsi" w:hAnsiTheme="minorHAnsi" w:cstheme="minorHAnsi"/>
            <w:sz w:val="24"/>
            <w:szCs w:val="24"/>
          </w:rPr>
          <w:t xml:space="preserve"> wurden der Artengruppe </w:t>
        </w:r>
      </w:ins>
      <w:ins w:id="861" w:author="Henriette Gercken" w:date="2023-05-30T15:48:00Z">
        <w:r w:rsidR="004974FD" w:rsidRPr="00687919">
          <w:rPr>
            <w:rFonts w:asciiTheme="minorHAnsi" w:hAnsiTheme="minorHAnsi" w:cstheme="minorHAnsi"/>
            <w:sz w:val="24"/>
            <w:szCs w:val="24"/>
          </w:rPr>
          <w:t>Lärche (LA) zugeordnet</w:t>
        </w:r>
      </w:ins>
    </w:p>
    <w:p w14:paraId="2C95AD88" w14:textId="77777777" w:rsidR="009E6D1B" w:rsidRPr="00A107F6" w:rsidRDefault="009E6D1B" w:rsidP="00D3224F">
      <w:pPr>
        <w:rPr>
          <w:rFonts w:asciiTheme="minorHAnsi" w:hAnsiTheme="minorHAnsi" w:cstheme="minorHAnsi"/>
        </w:rPr>
      </w:pPr>
    </w:p>
    <w:p w14:paraId="0F31E3BE" w14:textId="77777777" w:rsidR="00940E9C" w:rsidRPr="00A107F6" w:rsidRDefault="00940E9C" w:rsidP="00A107F6">
      <w:pPr>
        <w:rPr>
          <w:rFonts w:asciiTheme="minorHAnsi" w:hAnsiTheme="minorHAnsi" w:cstheme="minorHAnsi"/>
        </w:rPr>
      </w:pPr>
    </w:p>
    <w:p w14:paraId="6C7600DD" w14:textId="77777777" w:rsidR="00673E5F" w:rsidRPr="00687919" w:rsidRDefault="00673E5F" w:rsidP="00631BD2">
      <w:pPr>
        <w:pStyle w:val="berschrift2"/>
        <w:numPr>
          <w:ilvl w:val="1"/>
          <w:numId w:val="7"/>
        </w:numPr>
        <w:rPr>
          <w:rFonts w:asciiTheme="minorHAnsi" w:hAnsiTheme="minorHAnsi" w:cstheme="minorHAnsi"/>
        </w:rPr>
      </w:pPr>
      <w:bookmarkStart w:id="862" w:name="_Toc137731321"/>
      <w:r w:rsidRPr="00687919">
        <w:rPr>
          <w:rFonts w:asciiTheme="minorHAnsi" w:hAnsiTheme="minorHAnsi" w:cstheme="minorHAnsi"/>
          <w:shd w:val="clear" w:color="auto" w:fill="FFFFFF"/>
        </w:rPr>
        <w:t>Totholz</w:t>
      </w:r>
      <w:bookmarkEnd w:id="862"/>
    </w:p>
    <w:p w14:paraId="060BFDBF" w14:textId="77777777" w:rsidR="00673E5F" w:rsidRPr="00687919" w:rsidRDefault="00673E5F" w:rsidP="00673E5F">
      <w:pPr>
        <w:pStyle w:val="berschrift3"/>
        <w:numPr>
          <w:ilvl w:val="2"/>
          <w:numId w:val="7"/>
        </w:numPr>
        <w:rPr>
          <w:rFonts w:asciiTheme="minorHAnsi" w:hAnsiTheme="minorHAnsi" w:cstheme="minorHAnsi"/>
        </w:rPr>
      </w:pPr>
      <w:bookmarkStart w:id="863" w:name="_Toc137731322"/>
      <w:r w:rsidRPr="00687919">
        <w:rPr>
          <w:rFonts w:asciiTheme="minorHAnsi" w:hAnsiTheme="minorHAnsi" w:cstheme="minorHAnsi"/>
        </w:rPr>
        <w:t>Volumen</w:t>
      </w:r>
      <w:bookmarkEnd w:id="863"/>
    </w:p>
    <w:p w14:paraId="15124BC0" w14:textId="789A68B3" w:rsidR="00673E5F" w:rsidRPr="00687919" w:rsidRDefault="00673E5F" w:rsidP="00673E5F">
      <w:pPr>
        <w:rPr>
          <w:rFonts w:asciiTheme="minorHAnsi" w:hAnsiTheme="minorHAnsi" w:cstheme="minorHAnsi"/>
        </w:rPr>
      </w:pPr>
      <w:r w:rsidRPr="00687919">
        <w:rPr>
          <w:rFonts w:asciiTheme="minorHAnsi" w:hAnsiTheme="minorHAnsi" w:cstheme="minorHAnsi"/>
        </w:rPr>
        <w:t>Die Art des Durchmesser der erfasst wurde variiert mit dem To</w:t>
      </w:r>
      <w:r w:rsidR="00002A2E">
        <w:rPr>
          <w:rFonts w:asciiTheme="minorHAnsi" w:hAnsiTheme="minorHAnsi" w:cstheme="minorHAnsi"/>
        </w:rPr>
        <w:t>t</w:t>
      </w:r>
      <w:r w:rsidRPr="00687919">
        <w:rPr>
          <w:rFonts w:asciiTheme="minorHAnsi" w:hAnsiTheme="minorHAnsi" w:cstheme="minorHAnsi"/>
        </w:rPr>
        <w:t>holz- bzw. Zersetzungstyp. Nächste Tabelle zeigt für welchen Totholztyp, welcher Durchmesser zu messen ist. Die Durchmesser sind in Zentimeter anzugeben. Die Messung erfolgt wie vorgefunden mit oder ohne Rinde.</w:t>
      </w:r>
    </w:p>
    <w:p w14:paraId="79F0C389" w14:textId="77777777" w:rsidR="00673E5F" w:rsidRPr="00687919" w:rsidRDefault="00673E5F" w:rsidP="000926D8">
      <w:pPr>
        <w:pStyle w:val="Liste-1"/>
      </w:pPr>
      <w:r w:rsidRPr="00687919">
        <w:t>Bei stehendem Totholz und Bruchstücken mit einer Höhe &gt; 13 dm und BHD ≥ 10 cm wer-den der BHD wie vorgefunden [cm] und die Höhe [dm] gemessen.</w:t>
      </w:r>
    </w:p>
    <w:p w14:paraId="248A6737" w14:textId="77777777" w:rsidR="00673E5F" w:rsidRPr="00687919" w:rsidRDefault="00673E5F" w:rsidP="000926D8">
      <w:pPr>
        <w:pStyle w:val="Liste-1"/>
      </w:pPr>
      <w:r w:rsidRPr="00687919">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6CA679FA" w14:textId="77777777" w:rsidR="00673E5F" w:rsidRPr="00687919" w:rsidRDefault="00673E5F" w:rsidP="000926D8">
      <w:pPr>
        <w:pStyle w:val="Liste-1"/>
      </w:pPr>
      <w:r w:rsidRPr="00687919">
        <w:t>Bei abgebrochenen Kronen (liegend; starkes Totholz) wird der Hauptschaft mit Mittendurchmesser [cm] und Länge [dm] des Hauptschaftes im Probekreis erfasst. Abzweigende Äste mit einem Durchmesser ≥ 10 cm am dickeren Ende werden separat erfasst.</w:t>
      </w:r>
    </w:p>
    <w:p w14:paraId="49A25339" w14:textId="77777777" w:rsidR="00673E5F" w:rsidRPr="00687919" w:rsidRDefault="00673E5F" w:rsidP="000926D8">
      <w:pPr>
        <w:pStyle w:val="Liste-1"/>
      </w:pPr>
      <w:r w:rsidRPr="00687919">
        <w:t>Bei liegenden ganzen Bäumen mit einem BHD ≥ 10 cm werden BHD [cm] und Länge bis zur Baumspitze (Wipfel) [dm] gemessen, sofern dieser im Probekreis liegt.</w:t>
      </w:r>
    </w:p>
    <w:p w14:paraId="735F7EA8" w14:textId="77777777" w:rsidR="00673E5F" w:rsidRPr="00687919" w:rsidRDefault="00673E5F" w:rsidP="000926D8">
      <w:pPr>
        <w:pStyle w:val="Liste-1"/>
      </w:pPr>
      <w:r w:rsidRPr="00687919">
        <w:lastRenderedPageBreak/>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318AE1C7" w14:textId="77777777" w:rsidR="00673E5F" w:rsidRPr="00687919" w:rsidRDefault="00673E5F" w:rsidP="000926D8">
      <w:pPr>
        <w:pStyle w:val="Liste-1"/>
      </w:pPr>
      <w:r w:rsidRPr="00687919">
        <w:t xml:space="preserve">Bei der Messung von TH-Länge/-Höhe mit nicht intakten Enden ist ein Volumenausgleich anzustreben. </w:t>
      </w:r>
    </w:p>
    <w:p w14:paraId="380454C1" w14:textId="77777777" w:rsidR="00673E5F" w:rsidRPr="00687919" w:rsidRDefault="00673E5F" w:rsidP="000926D8">
      <w:pPr>
        <w:pStyle w:val="Liste-1"/>
      </w:pPr>
      <w:r w:rsidRPr="00687919">
        <w:t>Schätzverfahren bei in Haufen vorkommendem Totholz: Anzugeben ist die geschätzte mittlere Länge [dm], der geschätzte mittlere Mittendurchmesser [cm] sowie die Stückzahl der Totholzelemente</w:t>
      </w:r>
    </w:p>
    <w:p w14:paraId="19343234" w14:textId="77777777" w:rsidR="00673E5F" w:rsidRPr="00687919" w:rsidRDefault="00673E5F" w:rsidP="00673E5F">
      <w:pPr>
        <w:spacing w:before="100" w:beforeAutospacing="1" w:line="240" w:lineRule="auto"/>
        <w:ind w:left="1134"/>
        <w:rPr>
          <w:rFonts w:asciiTheme="minorHAnsi" w:hAnsiTheme="minorHAnsi" w:cstheme="minorHAnsi"/>
          <w:color w:val="000000"/>
          <w:sz w:val="24"/>
          <w:szCs w:val="24"/>
        </w:rPr>
      </w:pPr>
    </w:p>
    <w:p w14:paraId="7B3F6C64" w14:textId="148A8BC8" w:rsidR="000926D8" w:rsidRDefault="000926D8" w:rsidP="000926D8">
      <w:pPr>
        <w:pStyle w:val="Beschriftung"/>
      </w:pPr>
      <w:r>
        <w:t xml:space="preserve">Tabelle </w:t>
      </w:r>
      <w:r>
        <w:fldChar w:fldCharType="begin"/>
      </w:r>
      <w:r>
        <w:instrText xml:space="preserve"> SEQ Tabelle \* ARABIC </w:instrText>
      </w:r>
      <w:r>
        <w:fldChar w:fldCharType="separate"/>
      </w:r>
      <w:r w:rsidR="007F08C6">
        <w:t>1</w:t>
      </w:r>
      <w:r>
        <w:fldChar w:fldCharType="end"/>
      </w:r>
      <w:r>
        <w:t>:</w:t>
      </w:r>
      <w:ins w:id="864" w:author="JB" w:date="2023-06-15T09:01:00Z">
        <w:r>
          <w:t xml:space="preserve"> </w:t>
        </w:r>
      </w:ins>
      <w:r>
        <w:t>zumessender Durchmesser je Totholztyp (Quelle: MoMoK..anleitung)</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673E5F" w:rsidRPr="00687919" w14:paraId="211B41EF" w14:textId="77777777" w:rsidTr="000926D8">
        <w:trPr>
          <w:tblCellSpacing w:w="0" w:type="dxa"/>
        </w:trPr>
        <w:tc>
          <w:tcPr>
            <w:tcW w:w="34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0276B050" w14:textId="77777777" w:rsidR="00673E5F" w:rsidRPr="00687919" w:rsidRDefault="00673E5F" w:rsidP="000926D8">
            <w:pPr>
              <w:pStyle w:val="Tabellentext"/>
              <w:rPr>
                <w:sz w:val="24"/>
                <w:szCs w:val="24"/>
              </w:rPr>
            </w:pPr>
            <w:r w:rsidRPr="00687919">
              <w:t>Totholztyp</w:t>
            </w:r>
          </w:p>
        </w:tc>
        <w:tc>
          <w:tcPr>
            <w:tcW w:w="2056"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1E56A21D" w14:textId="77777777" w:rsidR="00673E5F" w:rsidRPr="00687919" w:rsidRDefault="00673E5F" w:rsidP="000926D8">
            <w:pPr>
              <w:pStyle w:val="Tabellentext"/>
              <w:rPr>
                <w:sz w:val="24"/>
                <w:szCs w:val="24"/>
              </w:rPr>
            </w:pPr>
            <w:r w:rsidRPr="00687919">
              <w:t>Code Totholztyp</w:t>
            </w:r>
          </w:p>
        </w:tc>
        <w:tc>
          <w:tcPr>
            <w:tcW w:w="4064"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C95FD16" w14:textId="77777777" w:rsidR="00673E5F" w:rsidRPr="00687919" w:rsidRDefault="00673E5F" w:rsidP="000926D8">
            <w:pPr>
              <w:pStyle w:val="Tabellentext"/>
              <w:rPr>
                <w:sz w:val="24"/>
                <w:szCs w:val="24"/>
              </w:rPr>
            </w:pPr>
            <w:r w:rsidRPr="00687919">
              <w:t>zu messender Durchmesser</w:t>
            </w:r>
          </w:p>
        </w:tc>
      </w:tr>
      <w:tr w:rsidR="00673E5F" w:rsidRPr="00687919" w14:paraId="734D2F73" w14:textId="77777777" w:rsidTr="000926D8">
        <w:trPr>
          <w:tblCellSpacing w:w="0" w:type="dxa"/>
        </w:trPr>
        <w:tc>
          <w:tcPr>
            <w:tcW w:w="3405" w:type="dxa"/>
            <w:tcBorders>
              <w:top w:val="single" w:sz="6" w:space="0" w:color="000000"/>
              <w:left w:val="nil"/>
              <w:bottom w:val="nil"/>
              <w:right w:val="nil"/>
            </w:tcBorders>
            <w:tcMar>
              <w:top w:w="0" w:type="dxa"/>
              <w:left w:w="0" w:type="dxa"/>
              <w:bottom w:w="0" w:type="dxa"/>
              <w:right w:w="0" w:type="dxa"/>
            </w:tcMar>
            <w:hideMark/>
          </w:tcPr>
          <w:p w14:paraId="2DBD3AED" w14:textId="77777777" w:rsidR="00673E5F" w:rsidRPr="00687919" w:rsidRDefault="00673E5F" w:rsidP="000926D8">
            <w:pPr>
              <w:pStyle w:val="Tabellentext"/>
              <w:rPr>
                <w:sz w:val="24"/>
                <w:szCs w:val="24"/>
              </w:rPr>
            </w:pPr>
            <w:r w:rsidRPr="00687919">
              <w:t>stehend; ganzer Baum und Bruchstück</w:t>
            </w:r>
          </w:p>
        </w:tc>
        <w:tc>
          <w:tcPr>
            <w:tcW w:w="2056" w:type="dxa"/>
            <w:tcBorders>
              <w:top w:val="single" w:sz="6" w:space="0" w:color="000000"/>
              <w:left w:val="nil"/>
              <w:bottom w:val="nil"/>
              <w:right w:val="nil"/>
            </w:tcBorders>
            <w:tcMar>
              <w:top w:w="0" w:type="dxa"/>
              <w:left w:w="0" w:type="dxa"/>
              <w:bottom w:w="0" w:type="dxa"/>
              <w:right w:w="0" w:type="dxa"/>
            </w:tcMar>
            <w:hideMark/>
          </w:tcPr>
          <w:p w14:paraId="4F8A6C6A" w14:textId="77777777" w:rsidR="00673E5F" w:rsidRPr="00687919" w:rsidRDefault="00673E5F" w:rsidP="000926D8">
            <w:pPr>
              <w:pStyle w:val="Tabellentext"/>
              <w:rPr>
                <w:sz w:val="24"/>
                <w:szCs w:val="24"/>
              </w:rPr>
            </w:pPr>
            <w:r w:rsidRPr="00687919">
              <w:t>2, 3</w:t>
            </w:r>
          </w:p>
        </w:tc>
        <w:tc>
          <w:tcPr>
            <w:tcW w:w="4064" w:type="dxa"/>
            <w:tcBorders>
              <w:top w:val="single" w:sz="6" w:space="0" w:color="000000"/>
              <w:left w:val="nil"/>
              <w:bottom w:val="nil"/>
              <w:right w:val="nil"/>
            </w:tcBorders>
            <w:tcMar>
              <w:top w:w="0" w:type="dxa"/>
              <w:left w:w="0" w:type="dxa"/>
              <w:bottom w:w="0" w:type="dxa"/>
              <w:right w:w="0" w:type="dxa"/>
            </w:tcMar>
            <w:hideMark/>
          </w:tcPr>
          <w:p w14:paraId="0C6E01F1" w14:textId="77777777" w:rsidR="00673E5F" w:rsidRPr="00687919" w:rsidRDefault="00673E5F" w:rsidP="000926D8">
            <w:pPr>
              <w:pStyle w:val="Tabellentext"/>
              <w:rPr>
                <w:sz w:val="24"/>
                <w:szCs w:val="24"/>
              </w:rPr>
            </w:pPr>
            <w:r w:rsidRPr="00687919">
              <w:t>Brusthöhendurchmesser</w:t>
            </w:r>
          </w:p>
        </w:tc>
      </w:tr>
      <w:tr w:rsidR="00673E5F" w:rsidRPr="00687919" w14:paraId="2874F930" w14:textId="77777777" w:rsidTr="000926D8">
        <w:trPr>
          <w:tblCellSpacing w:w="0" w:type="dxa"/>
        </w:trPr>
        <w:tc>
          <w:tcPr>
            <w:tcW w:w="3405" w:type="dxa"/>
            <w:tcMar>
              <w:top w:w="0" w:type="dxa"/>
              <w:left w:w="0" w:type="dxa"/>
              <w:bottom w:w="0" w:type="dxa"/>
              <w:right w:w="0" w:type="dxa"/>
            </w:tcMar>
            <w:hideMark/>
          </w:tcPr>
          <w:p w14:paraId="732231C1" w14:textId="77777777" w:rsidR="00673E5F" w:rsidRPr="00687919" w:rsidRDefault="00673E5F" w:rsidP="000926D8">
            <w:pPr>
              <w:pStyle w:val="Tabellentext"/>
              <w:rPr>
                <w:sz w:val="24"/>
                <w:szCs w:val="24"/>
              </w:rPr>
            </w:pPr>
            <w:r w:rsidRPr="00687919">
              <w:t>liegend; ganzer Baum</w:t>
            </w:r>
          </w:p>
        </w:tc>
        <w:tc>
          <w:tcPr>
            <w:tcW w:w="2056" w:type="dxa"/>
            <w:tcMar>
              <w:top w:w="0" w:type="dxa"/>
              <w:left w:w="0" w:type="dxa"/>
              <w:bottom w:w="0" w:type="dxa"/>
              <w:right w:w="0" w:type="dxa"/>
            </w:tcMar>
            <w:hideMark/>
          </w:tcPr>
          <w:p w14:paraId="01DBB75F" w14:textId="77777777" w:rsidR="00673E5F" w:rsidRPr="00687919" w:rsidRDefault="00673E5F" w:rsidP="000926D8">
            <w:pPr>
              <w:pStyle w:val="Tabellentext"/>
              <w:rPr>
                <w:sz w:val="24"/>
                <w:szCs w:val="24"/>
              </w:rPr>
            </w:pPr>
            <w:r w:rsidRPr="00687919">
              <w:t>5</w:t>
            </w:r>
          </w:p>
        </w:tc>
        <w:tc>
          <w:tcPr>
            <w:tcW w:w="4064" w:type="dxa"/>
            <w:tcMar>
              <w:top w:w="0" w:type="dxa"/>
              <w:left w:w="0" w:type="dxa"/>
              <w:bottom w:w="0" w:type="dxa"/>
              <w:right w:w="0" w:type="dxa"/>
            </w:tcMar>
            <w:hideMark/>
          </w:tcPr>
          <w:p w14:paraId="65166D88" w14:textId="77777777" w:rsidR="00673E5F" w:rsidRPr="00687919" w:rsidRDefault="00673E5F" w:rsidP="000926D8">
            <w:pPr>
              <w:pStyle w:val="Tabellentext"/>
              <w:rPr>
                <w:sz w:val="24"/>
                <w:szCs w:val="24"/>
              </w:rPr>
            </w:pPr>
            <w:r w:rsidRPr="00687919">
              <w:t>Brusthöhendurchmesser</w:t>
            </w:r>
          </w:p>
        </w:tc>
      </w:tr>
      <w:tr w:rsidR="00673E5F" w:rsidRPr="00687919" w14:paraId="70BDDE4B" w14:textId="77777777" w:rsidTr="000926D8">
        <w:trPr>
          <w:tblCellSpacing w:w="0" w:type="dxa"/>
        </w:trPr>
        <w:tc>
          <w:tcPr>
            <w:tcW w:w="3405" w:type="dxa"/>
            <w:tcMar>
              <w:top w:w="0" w:type="dxa"/>
              <w:left w:w="0" w:type="dxa"/>
              <w:bottom w:w="0" w:type="dxa"/>
              <w:right w:w="0" w:type="dxa"/>
            </w:tcMar>
            <w:hideMark/>
          </w:tcPr>
          <w:p w14:paraId="2A887DCE" w14:textId="09BED85C" w:rsidR="00673E5F" w:rsidRPr="00687919" w:rsidRDefault="00E9501F" w:rsidP="000926D8">
            <w:pPr>
              <w:pStyle w:val="Tabellentext"/>
              <w:rPr>
                <w:sz w:val="24"/>
                <w:szCs w:val="24"/>
              </w:rPr>
            </w:pPr>
            <w:r w:rsidRPr="00687919">
              <w:t>L</w:t>
            </w:r>
            <w:r w:rsidR="00673E5F" w:rsidRPr="00687919">
              <w:t>iegend; starkes Totholz</w:t>
            </w:r>
          </w:p>
        </w:tc>
        <w:tc>
          <w:tcPr>
            <w:tcW w:w="2056" w:type="dxa"/>
            <w:tcMar>
              <w:top w:w="0" w:type="dxa"/>
              <w:left w:w="0" w:type="dxa"/>
              <w:bottom w:w="0" w:type="dxa"/>
              <w:right w:w="0" w:type="dxa"/>
            </w:tcMar>
            <w:hideMark/>
          </w:tcPr>
          <w:p w14:paraId="514F19BB" w14:textId="77777777" w:rsidR="00673E5F" w:rsidRPr="00687919" w:rsidRDefault="00673E5F" w:rsidP="000926D8">
            <w:pPr>
              <w:pStyle w:val="Tabellentext"/>
              <w:rPr>
                <w:sz w:val="24"/>
                <w:szCs w:val="24"/>
              </w:rPr>
            </w:pPr>
            <w:r w:rsidRPr="00687919">
              <w:t>1</w:t>
            </w:r>
          </w:p>
        </w:tc>
        <w:tc>
          <w:tcPr>
            <w:tcW w:w="4064" w:type="dxa"/>
            <w:tcMar>
              <w:top w:w="0" w:type="dxa"/>
              <w:left w:w="0" w:type="dxa"/>
              <w:bottom w:w="0" w:type="dxa"/>
              <w:right w:w="0" w:type="dxa"/>
            </w:tcMar>
            <w:hideMark/>
          </w:tcPr>
          <w:p w14:paraId="629B093A" w14:textId="77777777" w:rsidR="00673E5F" w:rsidRPr="00687919" w:rsidRDefault="00673E5F" w:rsidP="000926D8">
            <w:pPr>
              <w:pStyle w:val="Tabellentext"/>
              <w:rPr>
                <w:sz w:val="24"/>
                <w:szCs w:val="24"/>
              </w:rPr>
            </w:pPr>
            <w:r w:rsidRPr="00687919">
              <w:t>Mittendurchmesser</w:t>
            </w:r>
          </w:p>
        </w:tc>
      </w:tr>
      <w:tr w:rsidR="00673E5F" w:rsidRPr="00687919" w14:paraId="28C0258D" w14:textId="77777777" w:rsidTr="000926D8">
        <w:trPr>
          <w:tblCellSpacing w:w="0" w:type="dxa"/>
        </w:trPr>
        <w:tc>
          <w:tcPr>
            <w:tcW w:w="3405" w:type="dxa"/>
            <w:tcMar>
              <w:top w:w="0" w:type="dxa"/>
              <w:left w:w="0" w:type="dxa"/>
              <w:bottom w:w="0" w:type="dxa"/>
              <w:right w:w="0" w:type="dxa"/>
            </w:tcMar>
            <w:hideMark/>
          </w:tcPr>
          <w:p w14:paraId="3F05D67C" w14:textId="77777777" w:rsidR="00673E5F" w:rsidRPr="00687919" w:rsidRDefault="00673E5F" w:rsidP="000926D8">
            <w:pPr>
              <w:pStyle w:val="Tabellentext"/>
              <w:rPr>
                <w:sz w:val="24"/>
                <w:szCs w:val="24"/>
              </w:rPr>
            </w:pPr>
            <w:r w:rsidRPr="00687919">
              <w:t>in Haufen vorkommendes Totholz</w:t>
            </w:r>
          </w:p>
        </w:tc>
        <w:tc>
          <w:tcPr>
            <w:tcW w:w="2056" w:type="dxa"/>
            <w:tcMar>
              <w:top w:w="0" w:type="dxa"/>
              <w:left w:w="0" w:type="dxa"/>
              <w:bottom w:w="0" w:type="dxa"/>
              <w:right w:w="0" w:type="dxa"/>
            </w:tcMar>
            <w:hideMark/>
          </w:tcPr>
          <w:p w14:paraId="5E023AF9" w14:textId="77777777" w:rsidR="00673E5F" w:rsidRPr="00687919" w:rsidRDefault="00673E5F" w:rsidP="000926D8">
            <w:pPr>
              <w:pStyle w:val="Tabellentext"/>
              <w:rPr>
                <w:sz w:val="24"/>
                <w:szCs w:val="24"/>
              </w:rPr>
            </w:pPr>
            <w:r w:rsidRPr="00687919">
              <w:t>6</w:t>
            </w:r>
          </w:p>
        </w:tc>
        <w:tc>
          <w:tcPr>
            <w:tcW w:w="4064" w:type="dxa"/>
            <w:tcMar>
              <w:top w:w="0" w:type="dxa"/>
              <w:left w:w="0" w:type="dxa"/>
              <w:bottom w:w="0" w:type="dxa"/>
              <w:right w:w="0" w:type="dxa"/>
            </w:tcMar>
            <w:hideMark/>
          </w:tcPr>
          <w:p w14:paraId="169D39D4" w14:textId="77777777" w:rsidR="00673E5F" w:rsidRPr="00687919" w:rsidRDefault="00673E5F" w:rsidP="000926D8">
            <w:pPr>
              <w:pStyle w:val="Tabellentext"/>
              <w:rPr>
                <w:sz w:val="24"/>
                <w:szCs w:val="24"/>
              </w:rPr>
            </w:pPr>
            <w:r w:rsidRPr="00687919">
              <w:t>mittlerer Mittendurchmesser (geschätzt)</w:t>
            </w:r>
          </w:p>
        </w:tc>
      </w:tr>
      <w:tr w:rsidR="00673E5F" w:rsidRPr="00687919" w14:paraId="37B0D766" w14:textId="77777777" w:rsidTr="000926D8">
        <w:trPr>
          <w:tblCellSpacing w:w="0" w:type="dxa"/>
        </w:trPr>
        <w:tc>
          <w:tcPr>
            <w:tcW w:w="3405" w:type="dxa"/>
            <w:tcBorders>
              <w:top w:val="nil"/>
              <w:left w:val="nil"/>
              <w:bottom w:val="single" w:sz="6" w:space="0" w:color="000000"/>
              <w:right w:val="nil"/>
            </w:tcBorders>
            <w:tcMar>
              <w:top w:w="0" w:type="dxa"/>
              <w:left w:w="0" w:type="dxa"/>
              <w:bottom w:w="0" w:type="dxa"/>
              <w:right w:w="0" w:type="dxa"/>
            </w:tcMar>
            <w:hideMark/>
          </w:tcPr>
          <w:p w14:paraId="6E6D5A27" w14:textId="77777777" w:rsidR="00673E5F" w:rsidRPr="00687919" w:rsidRDefault="00673E5F" w:rsidP="000926D8">
            <w:pPr>
              <w:pStyle w:val="Tabellentext"/>
              <w:rPr>
                <w:sz w:val="24"/>
                <w:szCs w:val="24"/>
              </w:rPr>
            </w:pPr>
            <w:r w:rsidRPr="00687919">
              <w:t>Wurzelstock</w:t>
            </w:r>
          </w:p>
        </w:tc>
        <w:tc>
          <w:tcPr>
            <w:tcW w:w="2056" w:type="dxa"/>
            <w:tcBorders>
              <w:top w:val="nil"/>
              <w:left w:val="nil"/>
              <w:bottom w:val="single" w:sz="6" w:space="0" w:color="000000"/>
              <w:right w:val="nil"/>
            </w:tcBorders>
            <w:tcMar>
              <w:top w:w="0" w:type="dxa"/>
              <w:left w:w="0" w:type="dxa"/>
              <w:bottom w:w="0" w:type="dxa"/>
              <w:right w:w="0" w:type="dxa"/>
            </w:tcMar>
            <w:hideMark/>
          </w:tcPr>
          <w:p w14:paraId="74287264" w14:textId="77777777" w:rsidR="00673E5F" w:rsidRPr="00687919" w:rsidRDefault="00673E5F" w:rsidP="000926D8">
            <w:pPr>
              <w:pStyle w:val="Tabellentext"/>
              <w:rPr>
                <w:sz w:val="24"/>
                <w:szCs w:val="24"/>
              </w:rPr>
            </w:pPr>
            <w:r w:rsidRPr="00687919">
              <w:t>4</w:t>
            </w:r>
          </w:p>
        </w:tc>
        <w:tc>
          <w:tcPr>
            <w:tcW w:w="4064" w:type="dxa"/>
            <w:tcBorders>
              <w:top w:val="nil"/>
              <w:left w:val="nil"/>
              <w:bottom w:val="single" w:sz="6" w:space="0" w:color="000000"/>
              <w:right w:val="nil"/>
            </w:tcBorders>
            <w:tcMar>
              <w:top w:w="0" w:type="dxa"/>
              <w:left w:w="0" w:type="dxa"/>
              <w:bottom w:w="0" w:type="dxa"/>
              <w:right w:w="0" w:type="dxa"/>
            </w:tcMar>
            <w:hideMark/>
          </w:tcPr>
          <w:p w14:paraId="4EB959A4" w14:textId="77777777" w:rsidR="00673E5F" w:rsidRPr="00687919" w:rsidRDefault="00673E5F" w:rsidP="000926D8">
            <w:pPr>
              <w:pStyle w:val="Tabellentext"/>
              <w:rPr>
                <w:sz w:val="24"/>
                <w:szCs w:val="24"/>
              </w:rPr>
            </w:pPr>
            <w:r w:rsidRPr="00687919">
              <w:t>durchschnittlicher Schnittflächendurchmesser</w:t>
            </w:r>
          </w:p>
        </w:tc>
      </w:tr>
    </w:tbl>
    <w:p w14:paraId="16443056" w14:textId="77777777" w:rsidR="00673E5F" w:rsidRPr="00687919" w:rsidRDefault="00673E5F" w:rsidP="00673E5F">
      <w:pPr>
        <w:spacing w:before="100" w:beforeAutospacing="1" w:line="240" w:lineRule="auto"/>
        <w:ind w:left="1134"/>
        <w:rPr>
          <w:rFonts w:asciiTheme="minorHAnsi" w:hAnsiTheme="minorHAnsi" w:cstheme="minorHAnsi"/>
          <w:color w:val="000000"/>
          <w:sz w:val="24"/>
          <w:szCs w:val="24"/>
        </w:rPr>
      </w:pPr>
    </w:p>
    <w:p w14:paraId="50FF0345" w14:textId="67BBE19B"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Abhängig von dem Code Totholztyp werden somit die verfahren/ functionen zur Biomassen &amp; Volumenermittlung variieren? </w:t>
      </w:r>
    </w:p>
    <w:p w14:paraId="622D5876" w14:textId="22214403" w:rsidR="00673E5F" w:rsidRPr="00687919" w:rsidRDefault="00673E5F" w:rsidP="00673E5F">
      <w:pPr>
        <w:numPr>
          <w:ilvl w:val="0"/>
          <w:numId w:val="18"/>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Der BWI Methodikband geht folgendermaßen vor: </w:t>
      </w:r>
      <w:r w:rsidR="00E44B92">
        <w:fldChar w:fldCharType="begin"/>
      </w:r>
      <w:r w:rsidR="00E44B92">
        <w:instrText xml:space="preserve"> HYPERLINK "https://bwi.info/Download/de/Methodik/BMEL_BWI_Methodenband_Web_BWI3.pdf" </w:instrText>
      </w:r>
      <w:ins w:id="865" w:author="Henriette Gercken" w:date="2023-06-15T14:21:00Z"/>
      <w:r w:rsidR="00E44B92">
        <w:fldChar w:fldCharType="separate"/>
      </w:r>
      <w:r w:rsidRPr="00687919">
        <w:rPr>
          <w:rStyle w:val="Hyperlink"/>
          <w:rFonts w:asciiTheme="minorHAnsi" w:hAnsiTheme="minorHAnsi" w:cstheme="minorHAnsi"/>
          <w:color w:val="000080"/>
          <w:sz w:val="24"/>
          <w:szCs w:val="24"/>
        </w:rPr>
        <w:t>https://bwi.info/Download/de/Methodik/BMEL_BWI_Methodenband_Web_BWI3.pdf</w:t>
      </w:r>
      <w:r w:rsidR="00E44B92">
        <w:rPr>
          <w:rStyle w:val="Hyperlink"/>
          <w:rFonts w:asciiTheme="minorHAnsi" w:hAnsiTheme="minorHAnsi" w:cstheme="minorHAnsi"/>
          <w:color w:val="000080"/>
          <w:sz w:val="24"/>
          <w:szCs w:val="24"/>
        </w:rPr>
        <w:fldChar w:fldCharType="end"/>
      </w:r>
      <w:r w:rsidRPr="00687919">
        <w:rPr>
          <w:rFonts w:asciiTheme="minorHAnsi" w:hAnsiTheme="minorHAnsi" w:cstheme="minorHAnsi"/>
          <w:color w:val="000000"/>
          <w:sz w:val="24"/>
          <w:szCs w:val="24"/>
        </w:rPr>
        <w:t>, S.41</w:t>
      </w:r>
    </w:p>
    <w:p w14:paraId="00A7A460" w14:textId="77777777" w:rsidR="00673E5F" w:rsidRPr="00687919" w:rsidRDefault="00673E5F" w:rsidP="00673E5F">
      <w:pPr>
        <w:numPr>
          <w:ilvl w:val="0"/>
          <w:numId w:val="19"/>
        </w:numPr>
        <w:spacing w:before="100" w:beforeAutospacing="1" w:line="240"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Das Volumen für die Totholzarten 1 =</w:t>
      </w:r>
      <w:r w:rsidRPr="00687919">
        <w:rPr>
          <w:rFonts w:asciiTheme="minorHAnsi" w:hAnsiTheme="minorHAnsi" w:cstheme="minorHAnsi"/>
          <w:b/>
          <w:bCs/>
          <w:color w:val="000000"/>
          <w:sz w:val="24"/>
          <w:szCs w:val="24"/>
        </w:rPr>
        <w:t xml:space="preserve"> liegendes Totholz, 4 = Wurzelstöcke und 5 = Abfuhrreste </w:t>
      </w:r>
      <w:r w:rsidRPr="00687919">
        <w:rPr>
          <w:rFonts w:asciiTheme="minorHAnsi" w:hAnsiTheme="minorHAnsi" w:cstheme="minorHAnsi"/>
          <w:color w:val="000000"/>
          <w:sz w:val="24"/>
          <w:szCs w:val="24"/>
        </w:rPr>
        <w:t xml:space="preserve">wurde bei den Erhebungen vor der BWI 2012 aus den Mittendurchmessern unter Verwendung der </w:t>
      </w:r>
      <w:r w:rsidRPr="00687919">
        <w:rPr>
          <w:rFonts w:asciiTheme="minorHAnsi" w:hAnsiTheme="minorHAnsi" w:cstheme="minorHAnsi"/>
          <w:color w:val="000000"/>
          <w:sz w:val="24"/>
          <w:szCs w:val="24"/>
          <w:u w:val="single"/>
        </w:rPr>
        <w:t>Walzenform-Formel</w:t>
      </w:r>
      <w:r w:rsidRPr="00687919">
        <w:rPr>
          <w:rFonts w:asciiTheme="minorHAnsi" w:hAnsiTheme="minorHAnsi" w:cstheme="minorHAnsi"/>
          <w:color w:val="000000"/>
          <w:sz w:val="24"/>
          <w:szCs w:val="24"/>
        </w:rPr>
        <w:t xml:space="preserve"> 5.2.11.4 berechnet </w:t>
      </w:r>
    </w:p>
    <w:p w14:paraId="3A59B3DE" w14:textId="77777777" w:rsidR="00673E5F" w:rsidRPr="00687919" w:rsidRDefault="00673E5F" w:rsidP="00673E5F">
      <w:pPr>
        <w:numPr>
          <w:ilvl w:val="0"/>
          <w:numId w:val="19"/>
        </w:numPr>
        <w:spacing w:before="100" w:beforeAutospacing="1"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Das Volumen der Totholzart 2 =</w:t>
      </w:r>
      <w:r w:rsidRPr="00687919">
        <w:rPr>
          <w:rFonts w:asciiTheme="minorHAnsi" w:hAnsiTheme="minorHAnsi" w:cstheme="minorHAnsi"/>
          <w:b/>
          <w:bCs/>
          <w:color w:val="000000"/>
          <w:sz w:val="24"/>
          <w:szCs w:val="24"/>
        </w:rPr>
        <w:t xml:space="preserve"> stehend oder liegend, ganzer Baum</w:t>
      </w:r>
      <w:r w:rsidRPr="00687919">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1E561FF2" w14:textId="77777777" w:rsidR="00673E5F" w:rsidRPr="00687919" w:rsidRDefault="00673E5F" w:rsidP="00673E5F">
      <w:pPr>
        <w:numPr>
          <w:ilvl w:val="0"/>
          <w:numId w:val="19"/>
        </w:numPr>
        <w:spacing w:before="100" w:beforeAutospacing="1"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Bei der Totholzart 3 = </w:t>
      </w:r>
      <w:r w:rsidRPr="00687919">
        <w:rPr>
          <w:rFonts w:asciiTheme="minorHAnsi" w:hAnsiTheme="minorHAnsi" w:cstheme="minorHAnsi"/>
          <w:b/>
          <w:bCs/>
          <w:color w:val="000000"/>
          <w:sz w:val="24"/>
          <w:szCs w:val="24"/>
        </w:rPr>
        <w:t>stehend oder liegend, Bruchstück (mit Wurzelanlauf)</w:t>
      </w:r>
      <w:r w:rsidRPr="00687919">
        <w:rPr>
          <w:rFonts w:asciiTheme="minorHAnsi" w:hAnsiTheme="minorHAnsi" w:cstheme="minorHAnsi"/>
          <w:color w:val="000000"/>
          <w:sz w:val="24"/>
          <w:szCs w:val="24"/>
        </w:rPr>
        <w:t xml:space="preserve"> wird ebenfalls der BHD und die Höhe erfasst und anschließend mit </w:t>
      </w:r>
      <w:r w:rsidRPr="00687919">
        <w:rPr>
          <w:rFonts w:asciiTheme="minorHAnsi" w:hAnsiTheme="minorHAnsi" w:cstheme="minorHAnsi"/>
          <w:color w:val="000000"/>
          <w:sz w:val="24"/>
          <w:szCs w:val="24"/>
          <w:u w:val="single"/>
        </w:rPr>
        <w:t xml:space="preserve">BDat das Volumen </w:t>
      </w:r>
      <w:r w:rsidRPr="00687919">
        <w:rPr>
          <w:rFonts w:asciiTheme="minorHAnsi" w:hAnsiTheme="minorHAnsi" w:cstheme="minorHAnsi"/>
          <w:color w:val="000000"/>
          <w:sz w:val="24"/>
          <w:szCs w:val="24"/>
        </w:rPr>
        <w:t xml:space="preserve">für gebrochene Bäume berechnet. Für </w:t>
      </w:r>
      <w:r w:rsidRPr="00687919">
        <w:rPr>
          <w:rFonts w:asciiTheme="minorHAnsi" w:hAnsiTheme="minorHAnsi" w:cstheme="minorHAnsi"/>
          <w:b/>
          <w:bCs/>
          <w:color w:val="000000"/>
          <w:sz w:val="24"/>
          <w:szCs w:val="24"/>
        </w:rPr>
        <w:t>Bruchstücke mit Wurzelanlauf &lt; 3 m Länge</w:t>
      </w:r>
      <w:r w:rsidRPr="00687919">
        <w:rPr>
          <w:rFonts w:asciiTheme="minorHAnsi" w:hAnsiTheme="minorHAnsi" w:cstheme="minorHAnsi"/>
          <w:color w:val="000000"/>
          <w:sz w:val="24"/>
          <w:szCs w:val="24"/>
        </w:rPr>
        <w:t xml:space="preserve"> bzw. Höhe liefert BDat jedoch unplausible Totholzvolumina, da es für diesen Wertebereich nicht entsprechend parametrisiert wurde. </w:t>
      </w:r>
    </w:p>
    <w:p w14:paraId="6914531D" w14:textId="77777777" w:rsidR="00673E5F" w:rsidRPr="00687919" w:rsidRDefault="00673E5F" w:rsidP="00673E5F">
      <w:pPr>
        <w:numPr>
          <w:ilvl w:val="0"/>
          <w:numId w:val="19"/>
        </w:numPr>
        <w:spacing w:before="100" w:beforeAutospacing="1"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xml:space="preserve">Alternativ wurde für </w:t>
      </w:r>
      <w:r w:rsidRPr="00687919">
        <w:rPr>
          <w:rFonts w:asciiTheme="minorHAnsi" w:hAnsiTheme="minorHAnsi" w:cstheme="minorHAnsi"/>
          <w:b/>
          <w:bCs/>
          <w:color w:val="000000"/>
          <w:sz w:val="24"/>
          <w:szCs w:val="24"/>
        </w:rPr>
        <w:t>Bruchstücke mit Wurzelanlauf &lt; 3 m Länge</w:t>
      </w:r>
      <w:r w:rsidRPr="00687919">
        <w:rPr>
          <w:rFonts w:asciiTheme="minorHAnsi" w:hAnsiTheme="minorHAnsi" w:cstheme="minorHAnsi"/>
          <w:color w:val="000000"/>
          <w:sz w:val="24"/>
          <w:szCs w:val="24"/>
        </w:rPr>
        <w:t xml:space="preserve"> bzw. Höhe die Zylinderformel angewandt, wobei deren BHD als Prädiktor für den Durchmesser einfließt </w:t>
      </w:r>
    </w:p>
    <w:p w14:paraId="4BC57552" w14:textId="77777777" w:rsidR="00673E5F" w:rsidRPr="00687919" w:rsidRDefault="00673E5F" w:rsidP="00673E5F">
      <w:pPr>
        <w:spacing w:before="100" w:beforeAutospacing="1" w:line="240" w:lineRule="auto"/>
        <w:ind w:left="1134"/>
        <w:rPr>
          <w:rFonts w:asciiTheme="minorHAnsi" w:hAnsiTheme="minorHAnsi" w:cstheme="minorHAnsi"/>
          <w:color w:val="000000"/>
          <w:sz w:val="24"/>
          <w:szCs w:val="24"/>
        </w:rPr>
      </w:pPr>
    </w:p>
    <w:p w14:paraId="7132B94E" w14:textId="77777777" w:rsidR="00673E5F" w:rsidRPr="00687919" w:rsidRDefault="00673E5F" w:rsidP="00673E5F">
      <w:pPr>
        <w:pStyle w:val="berschrift3"/>
        <w:numPr>
          <w:ilvl w:val="2"/>
          <w:numId w:val="7"/>
        </w:numPr>
        <w:rPr>
          <w:rFonts w:asciiTheme="minorHAnsi" w:hAnsiTheme="minorHAnsi" w:cstheme="minorHAnsi"/>
        </w:rPr>
      </w:pPr>
      <w:bookmarkStart w:id="866" w:name="_Toc137731323"/>
      <w:r w:rsidRPr="00687919">
        <w:rPr>
          <w:rFonts w:asciiTheme="minorHAnsi" w:hAnsiTheme="minorHAnsi" w:cstheme="minorHAnsi"/>
        </w:rPr>
        <w:lastRenderedPageBreak/>
        <w:t>Artengruppen</w:t>
      </w:r>
      <w:bookmarkEnd w:id="866"/>
    </w:p>
    <w:p w14:paraId="41FBE277" w14:textId="39DEE729" w:rsidR="00673E5F" w:rsidRPr="00687919" w:rsidRDefault="00673E5F" w:rsidP="00673E5F">
      <w:pPr>
        <w:rPr>
          <w:rFonts w:asciiTheme="minorHAnsi" w:hAnsiTheme="minorHAnsi" w:cstheme="minorHAnsi"/>
        </w:rPr>
      </w:pPr>
      <w:r w:rsidRPr="00687919">
        <w:rPr>
          <w:rFonts w:asciiTheme="minorHAnsi" w:hAnsiTheme="minorHAnsi" w:cstheme="minorHAnsi"/>
        </w:rPr>
        <w:t>Für die Volumenberech</w:t>
      </w:r>
      <w:r w:rsidR="00CD12C7" w:rsidRPr="00687919">
        <w:rPr>
          <w:rFonts w:asciiTheme="minorHAnsi" w:hAnsiTheme="minorHAnsi" w:cstheme="minorHAnsi"/>
        </w:rPr>
        <w:t>n</w:t>
      </w:r>
      <w:r w:rsidRPr="00687919">
        <w:rPr>
          <w:rFonts w:asciiTheme="minorHAnsi" w:hAnsiTheme="minorHAnsi" w:cstheme="minorHAnsi"/>
        </w:rPr>
        <w:t>ung mit BDAT bzw. TapeS, also eine Volumenschätzung wie sie auch für lebende Bäume durchgeführt werden soll müssen die Daten des stehenden oder kaum zerse</w:t>
      </w:r>
      <w:r w:rsidR="00CD12C7" w:rsidRPr="00687919">
        <w:rPr>
          <w:rFonts w:asciiTheme="minorHAnsi" w:hAnsiTheme="minorHAnsi" w:cstheme="minorHAnsi"/>
        </w:rPr>
        <w:t>t</w:t>
      </w:r>
      <w:r w:rsidRPr="00687919">
        <w:rPr>
          <w:rFonts w:asciiTheme="minorHAnsi" w:hAnsiTheme="minorHAnsi" w:cstheme="minorHAnsi"/>
        </w:rPr>
        <w:t xml:space="preserve">zen Totholzes in TapeS objects zusammengefasst werden. Hierfür könnte man die Hauptbaumarten verwenden, da die Kategorisierung der Totholzinventur nur sehr grobe Kategorien vorsieht (Nadel-, Laub- oder Eichentotholz). Würden wir diese Kategorisierung beibehalten und , wie an anderer </w:t>
      </w:r>
      <w:r w:rsidR="00724C07" w:rsidRPr="00687919">
        <w:rPr>
          <w:rFonts w:asciiTheme="minorHAnsi" w:hAnsiTheme="minorHAnsi" w:cstheme="minorHAnsi"/>
        </w:rPr>
        <w:t>S</w:t>
      </w:r>
      <w:r w:rsidRPr="00687919">
        <w:rPr>
          <w:rFonts w:asciiTheme="minorHAnsi" w:hAnsiTheme="minorHAnsi" w:cstheme="minorHAnsi"/>
        </w:rPr>
        <w:t>telle alle Nadelhö</w:t>
      </w:r>
      <w:r w:rsidR="00CD12C7" w:rsidRPr="00687919">
        <w:rPr>
          <w:rFonts w:asciiTheme="minorHAnsi" w:hAnsiTheme="minorHAnsi" w:cstheme="minorHAnsi"/>
        </w:rPr>
        <w:t>l</w:t>
      </w:r>
      <w:r w:rsidRPr="00687919">
        <w:rPr>
          <w:rFonts w:asciiTheme="minorHAnsi" w:hAnsiTheme="minorHAnsi" w:cstheme="minorHAnsi"/>
        </w:rPr>
        <w:t xml:space="preserve">zer über Fichten und alle Laubhölzer über Buche berechnen, verlieren wir </w:t>
      </w:r>
      <w:r w:rsidR="00724C07" w:rsidRPr="00687919">
        <w:rPr>
          <w:rFonts w:asciiTheme="minorHAnsi" w:hAnsiTheme="minorHAnsi" w:cstheme="minorHAnsi"/>
        </w:rPr>
        <w:t>Präzision</w:t>
      </w:r>
      <w:r w:rsidRPr="00687919">
        <w:rPr>
          <w:rFonts w:asciiTheme="minorHAnsi" w:hAnsiTheme="minorHAnsi" w:cstheme="minorHAnsi"/>
        </w:rPr>
        <w:t xml:space="preserve"> obwohl wir es an dieser </w:t>
      </w:r>
      <w:r w:rsidR="00724C07" w:rsidRPr="00687919">
        <w:rPr>
          <w:rFonts w:asciiTheme="minorHAnsi" w:hAnsiTheme="minorHAnsi" w:cstheme="minorHAnsi"/>
        </w:rPr>
        <w:t>S</w:t>
      </w:r>
      <w:r w:rsidRPr="00687919">
        <w:rPr>
          <w:rFonts w:asciiTheme="minorHAnsi" w:hAnsiTheme="minorHAnsi" w:cstheme="minorHAnsi"/>
        </w:rPr>
        <w:t>telle nicht müssten. Da zu erwarten ist, dass das entstehende Totholz (insbesondere bei MoMoK wo es sich um Reinbestände handelt) durch die dominante Baumart produziert wird.</w:t>
      </w:r>
    </w:p>
    <w:p w14:paraId="772BD641" w14:textId="77777777" w:rsidR="00673E5F" w:rsidRPr="00687919" w:rsidRDefault="00673E5F" w:rsidP="00673E5F">
      <w:pPr>
        <w:rPr>
          <w:rFonts w:asciiTheme="minorHAnsi" w:hAnsiTheme="minorHAnsi" w:cstheme="minorHAnsi"/>
        </w:rPr>
      </w:pPr>
      <w:commentRangeStart w:id="867"/>
      <w:commentRangeStart w:id="868"/>
      <w:r w:rsidRPr="00687919">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87919">
        <w:rPr>
          <w:rFonts w:asciiTheme="minorHAnsi" w:hAnsiTheme="minorHAnsi" w:cstheme="minorHAnsi"/>
        </w:rPr>
        <w:t xml:space="preserve">. </w:t>
      </w:r>
      <w:commentRangeEnd w:id="867"/>
      <w:r w:rsidRPr="00687919">
        <w:rPr>
          <w:rStyle w:val="Kommentarzeichen"/>
          <w:rFonts w:asciiTheme="minorHAnsi" w:hAnsiTheme="minorHAnsi" w:cstheme="minorHAnsi"/>
        </w:rPr>
        <w:commentReference w:id="867"/>
      </w:r>
      <w:commentRangeEnd w:id="868"/>
      <w:r w:rsidR="00175E0D" w:rsidRPr="00687919">
        <w:rPr>
          <w:rStyle w:val="Kommentarzeichen"/>
          <w:rFonts w:asciiTheme="minorHAnsi" w:hAnsiTheme="minorHAnsi" w:cstheme="minorHAnsi"/>
          <w:rPrChange w:id="869" w:author="Henriette Gercken" w:date="2023-05-30T15:49:00Z">
            <w:rPr>
              <w:rStyle w:val="Kommentarzeichen"/>
            </w:rPr>
          </w:rPrChange>
        </w:rPr>
        <w:commentReference w:id="868"/>
      </w:r>
    </w:p>
    <w:p w14:paraId="67C77273"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697E82E9" w14:textId="0C5F79A9" w:rsidR="00673E5F" w:rsidRPr="00687919" w:rsidRDefault="00E0517E">
      <w:pPr>
        <w:spacing w:before="100" w:beforeAutospacing="1" w:line="240" w:lineRule="auto"/>
        <w:rPr>
          <w:rFonts w:asciiTheme="minorHAnsi" w:hAnsiTheme="minorHAnsi" w:cstheme="minorHAnsi"/>
          <w:color w:val="000000"/>
          <w:sz w:val="24"/>
          <w:szCs w:val="24"/>
        </w:rPr>
        <w:pPrChange w:id="870" w:author="Henriette Gercken" w:date="2023-05-10T16:11:00Z">
          <w:pPr>
            <w:spacing w:before="100" w:beforeAutospacing="1" w:line="240" w:lineRule="auto"/>
            <w:ind w:left="1134"/>
          </w:pPr>
        </w:pPrChange>
      </w:pPr>
      <w:ins w:id="871" w:author="Henriette Gercken" w:date="2023-05-10T16:11:00Z">
        <w:r w:rsidRPr="00687919">
          <w:rPr>
            <w:rFonts w:asciiTheme="minorHAnsi" w:hAnsiTheme="minorHAnsi" w:cstheme="minorHAnsi"/>
            <w:color w:val="000000"/>
            <w:sz w:val="24"/>
            <w:szCs w:val="24"/>
          </w:rPr>
          <w:t>Sollten wir nicht davon ausgehen können, dass die Totholzstücken dieselbe Arten</w:t>
        </w:r>
      </w:ins>
      <w:ins w:id="872" w:author="Henriette Gercken" w:date="2023-05-10T16:12:00Z">
        <w:r w:rsidRPr="00687919">
          <w:rPr>
            <w:rFonts w:asciiTheme="minorHAnsi" w:hAnsiTheme="minorHAnsi" w:cstheme="minorHAnsi"/>
            <w:color w:val="000000"/>
            <w:sz w:val="24"/>
            <w:szCs w:val="24"/>
          </w:rPr>
          <w:t>gruppe wie die Hauptbaumart haben, werden alle Totholzstücke von Laubhölzern</w:t>
        </w:r>
      </w:ins>
      <w:ins w:id="873" w:author="Henriette Gercken" w:date="2023-05-10T16:14:00Z">
        <w:r w:rsidRPr="00687919">
          <w:rPr>
            <w:rFonts w:asciiTheme="minorHAnsi" w:hAnsiTheme="minorHAnsi" w:cstheme="minorHAnsi"/>
            <w:color w:val="000000"/>
            <w:sz w:val="24"/>
            <w:szCs w:val="24"/>
          </w:rPr>
          <w:t xml:space="preserve"> die nicht Eiche sind</w:t>
        </w:r>
      </w:ins>
      <w:ins w:id="874" w:author="Henriette Gercken" w:date="2023-05-10T16:12:00Z">
        <w:r w:rsidRPr="00687919">
          <w:rPr>
            <w:rFonts w:asciiTheme="minorHAnsi" w:hAnsiTheme="minorHAnsi" w:cstheme="minorHAnsi"/>
            <w:color w:val="000000"/>
            <w:sz w:val="24"/>
            <w:szCs w:val="24"/>
          </w:rPr>
          <w:t xml:space="preserve"> als Buche (BWI Artgengruppe BU, Ta</w:t>
        </w:r>
      </w:ins>
      <w:ins w:id="875" w:author="Henriette Gercken" w:date="2023-05-10T16:13:00Z">
        <w:r w:rsidRPr="00687919">
          <w:rPr>
            <w:rFonts w:asciiTheme="minorHAnsi" w:hAnsiTheme="minorHAnsi" w:cstheme="minorHAnsi"/>
            <w:color w:val="000000"/>
            <w:sz w:val="24"/>
            <w:szCs w:val="24"/>
          </w:rPr>
          <w:t xml:space="preserve">peS Artencode 15 behandelt). Alle Totholzstücke von Nadelbäumen werden als Fichte behandelt (BWI Artengruppe FI, TapeS Artencode 1) </w:t>
        </w:r>
      </w:ins>
      <w:ins w:id="876" w:author="Henriette Gercken" w:date="2023-05-10T16:14:00Z">
        <w:r w:rsidRPr="00687919">
          <w:rPr>
            <w:rFonts w:asciiTheme="minorHAnsi" w:hAnsiTheme="minorHAnsi" w:cstheme="minorHAnsi"/>
            <w:color w:val="000000"/>
            <w:sz w:val="24"/>
            <w:szCs w:val="24"/>
          </w:rPr>
          <w:t>und alle Totholzstücke die Eiche (Artencode 3</w:t>
        </w:r>
      </w:ins>
      <w:ins w:id="877" w:author="Henriette Gercken" w:date="2023-05-10T16:15:00Z">
        <w:r w:rsidRPr="00687919">
          <w:rPr>
            <w:rFonts w:asciiTheme="minorHAnsi" w:hAnsiTheme="minorHAnsi" w:cstheme="minorHAnsi"/>
            <w:color w:val="000000"/>
            <w:sz w:val="24"/>
            <w:szCs w:val="24"/>
          </w:rPr>
          <w:t xml:space="preserve">) sind, als Eiche (BWI Artengruppe EI, TapeS artencode 17). </w:t>
        </w:r>
      </w:ins>
    </w:p>
    <w:p w14:paraId="35711C62" w14:textId="259C7ED8" w:rsidR="00673E5F" w:rsidRPr="00687919" w:rsidRDefault="00673E5F" w:rsidP="00673E5F">
      <w:pPr>
        <w:pStyle w:val="berschrift3"/>
        <w:numPr>
          <w:ilvl w:val="2"/>
          <w:numId w:val="7"/>
        </w:numPr>
        <w:rPr>
          <w:rFonts w:asciiTheme="minorHAnsi" w:hAnsiTheme="minorHAnsi" w:cstheme="minorHAnsi"/>
        </w:rPr>
      </w:pPr>
      <w:bookmarkStart w:id="878" w:name="_Toc137731324"/>
      <w:r w:rsidRPr="00687919">
        <w:rPr>
          <w:rFonts w:asciiTheme="minorHAnsi" w:hAnsiTheme="minorHAnsi" w:cstheme="minorHAnsi"/>
        </w:rPr>
        <w:t>Zersetzungs</w:t>
      </w:r>
      <w:r w:rsidR="00B63A36" w:rsidRPr="00687919">
        <w:rPr>
          <w:rFonts w:asciiTheme="minorHAnsi" w:hAnsiTheme="minorHAnsi" w:cstheme="minorHAnsi"/>
        </w:rPr>
        <w:t>grad</w:t>
      </w:r>
      <w:bookmarkEnd w:id="878"/>
    </w:p>
    <w:p w14:paraId="4F5A991E" w14:textId="713ADE16"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Um die von der BWI, und THGI genutzten </w:t>
      </w:r>
      <w:del w:id="879" w:author="JB" w:date="2023-06-01T11:40:00Z">
        <w:r w:rsidRPr="00687919" w:rsidDel="00002A2E">
          <w:rPr>
            <w:rFonts w:asciiTheme="minorHAnsi" w:hAnsiTheme="minorHAnsi" w:cstheme="minorHAnsi"/>
          </w:rPr>
          <w:delText>BEF (</w:delText>
        </w:r>
      </w:del>
      <w:r w:rsidRPr="00687919">
        <w:rPr>
          <w:rFonts w:asciiTheme="minorHAnsi" w:hAnsiTheme="minorHAnsi" w:cstheme="minorHAnsi"/>
        </w:rPr>
        <w:t>Biomass extension factor</w:t>
      </w:r>
      <w:del w:id="880" w:author="JB" w:date="2023-06-01T11:40:00Z">
        <w:r w:rsidRPr="00687919" w:rsidDel="00002A2E">
          <w:rPr>
            <w:rFonts w:asciiTheme="minorHAnsi" w:hAnsiTheme="minorHAnsi" w:cstheme="minorHAnsi"/>
          </w:rPr>
          <w:delText xml:space="preserve">, bulk density/ </w:delText>
        </w:r>
      </w:del>
      <w:r w:rsidRPr="00687919">
        <w:rPr>
          <w:rFonts w:asciiTheme="minorHAnsi" w:hAnsiTheme="minorHAnsi" w:cstheme="minorHAnsi"/>
        </w:rPr>
        <w:t xml:space="preserve">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87919">
        <w:rPr>
          <w:rFonts w:asciiTheme="minorHAnsi" w:hAnsiTheme="minorHAnsi" w:cstheme="minorHAnsi"/>
          <w:shd w:val="clear" w:color="auto" w:fill="FFFD59"/>
        </w:rPr>
        <w:t xml:space="preserve">Hierfür wurden die Zersetzungsgrade 1&amp;2 wie in </w:t>
      </w:r>
      <w:r w:rsidR="004A4263" w:rsidRPr="00687919">
        <w:rPr>
          <w:rFonts w:asciiTheme="minorHAnsi" w:hAnsiTheme="minorHAnsi" w:cstheme="minorHAnsi"/>
          <w:rPrChange w:id="881" w:author="Henriette Gercken" w:date="2023-05-30T15:49:00Z">
            <w:rPr/>
          </w:rPrChange>
        </w:rPr>
        <w:fldChar w:fldCharType="begin"/>
      </w:r>
      <w:r w:rsidR="004A4263" w:rsidRPr="00687919">
        <w:rPr>
          <w:rFonts w:asciiTheme="minorHAnsi" w:hAnsiTheme="minorHAnsi" w:cstheme="minorHAnsi"/>
          <w:rPrChange w:id="882" w:author="Henriette Gercken" w:date="2023-05-30T15:49:00Z">
            <w:rPr/>
          </w:rPrChange>
        </w:rPr>
        <w:instrText xml:space="preserve"> HYPERLINK "file:///C:\\INSTITUT\\a7forum\\LEVEL%20I\\ZZ_Literatur_Publikationen\\BZE2\\ThnenReport16_C_und_Nhrelementspeicherung_Wald_RP_2014.pdf" </w:instrText>
      </w:r>
      <w:ins w:id="883" w:author="Henriette Gercken" w:date="2023-06-15T14:21:00Z">
        <w:r w:rsidR="007F08C6" w:rsidRPr="00687919">
          <w:rPr>
            <w:rFonts w:asciiTheme="minorHAnsi" w:hAnsiTheme="minorHAnsi" w:cstheme="minorHAnsi"/>
            <w:rPrChange w:id="884" w:author="Henriette Gercken" w:date="2023-05-30T15:49:00Z">
              <w:rPr>
                <w:rFonts w:asciiTheme="minorHAnsi" w:hAnsiTheme="minorHAnsi" w:cstheme="minorHAnsi"/>
              </w:rPr>
            </w:rPrChange>
          </w:rPr>
        </w:r>
      </w:ins>
      <w:r w:rsidR="004A4263" w:rsidRPr="00687919">
        <w:rPr>
          <w:rPrChange w:id="885" w:author="Henriette Gercken" w:date="2023-05-30T15:49:00Z">
            <w:rPr>
              <w:rStyle w:val="Hyperlink"/>
              <w:rFonts w:asciiTheme="minorHAnsi" w:hAnsiTheme="minorHAnsi" w:cstheme="minorHAnsi"/>
              <w:color w:val="000080"/>
              <w:shd w:val="clear" w:color="auto" w:fill="FFFD59"/>
            </w:rPr>
          </w:rPrChange>
        </w:rPr>
        <w:fldChar w:fldCharType="separate"/>
      </w:r>
      <w:r w:rsidRPr="00687919">
        <w:rPr>
          <w:rStyle w:val="Hyperlink"/>
          <w:rFonts w:asciiTheme="minorHAnsi" w:hAnsiTheme="minorHAnsi" w:cstheme="minorHAnsi"/>
          <w:color w:val="000080"/>
          <w:shd w:val="clear" w:color="auto" w:fill="FFFD59"/>
        </w:rPr>
        <w:t>ThnenReport16_C_und_Nhrelementspeicherung_Wald_RP_2014.pdf</w:t>
      </w:r>
      <w:r w:rsidR="004A4263" w:rsidRPr="00687919">
        <w:rPr>
          <w:rStyle w:val="Hyperlink"/>
          <w:rFonts w:asciiTheme="minorHAnsi" w:hAnsiTheme="minorHAnsi" w:cstheme="minorHAnsi"/>
          <w:color w:val="000080"/>
          <w:shd w:val="clear" w:color="auto" w:fill="FFFD59"/>
          <w:rPrChange w:id="886" w:author="Henriette Gercken" w:date="2023-05-30T15:49:00Z">
            <w:rPr>
              <w:rStyle w:val="Hyperlink"/>
              <w:rFonts w:asciiTheme="minorHAnsi" w:hAnsiTheme="minorHAnsi" w:cstheme="minorHAnsi"/>
              <w:color w:val="000080"/>
              <w:shd w:val="clear" w:color="auto" w:fill="FFFD59"/>
            </w:rPr>
          </w:rPrChange>
        </w:rPr>
        <w:fldChar w:fldCharType="end"/>
      </w:r>
      <w:r w:rsidRPr="00687919">
        <w:rPr>
          <w:rFonts w:asciiTheme="minorHAnsi" w:hAnsiTheme="minorHAnsi" w:cstheme="minorHAnsi"/>
          <w:shd w:val="clear" w:color="auto" w:fill="FFFD59"/>
        </w:rPr>
        <w:t xml:space="preserve"> zusammengefasst. </w:t>
      </w:r>
    </w:p>
    <w:p w14:paraId="61B0F29B" w14:textId="4F3A6754" w:rsidR="00673E5F" w:rsidRPr="00687919" w:rsidRDefault="00673E5F" w:rsidP="00673E5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Totholz Zerset</w:t>
      </w:r>
      <w:r w:rsidR="005C0E18" w:rsidRPr="00687919">
        <w:rPr>
          <w:rFonts w:asciiTheme="minorHAnsi" w:hAnsiTheme="minorHAnsi" w:cstheme="minorHAnsi"/>
          <w:color w:val="000000"/>
          <w:sz w:val="24"/>
          <w:szCs w:val="24"/>
        </w:rPr>
        <w:t>z</w:t>
      </w:r>
      <w:r w:rsidRPr="00687919">
        <w:rPr>
          <w:rFonts w:asciiTheme="minorHAnsi" w:hAnsiTheme="minorHAnsi" w:cstheme="minorHAnsi"/>
          <w:color w:val="000000"/>
          <w:sz w:val="24"/>
          <w:szCs w:val="24"/>
        </w:rPr>
        <w: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673E5F" w:rsidRPr="00687919" w14:paraId="1D84E579" w14:textId="77777777" w:rsidTr="00673E5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C5814ED" w14:textId="77777777" w:rsidR="00673E5F" w:rsidRPr="00687919" w:rsidRDefault="00673E5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3A27A22A"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673E5F" w:rsidRPr="00687919" w14:paraId="56B999BE" w14:textId="77777777" w:rsidTr="00673E5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E641FFD"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322BD5E6"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673E5F" w:rsidRPr="00687919" w14:paraId="23588CDD" w14:textId="77777777" w:rsidTr="00673E5F">
        <w:trPr>
          <w:tblCellSpacing w:w="0" w:type="dxa"/>
        </w:trPr>
        <w:tc>
          <w:tcPr>
            <w:tcW w:w="1005" w:type="dxa"/>
            <w:tcMar>
              <w:top w:w="0" w:type="dxa"/>
              <w:left w:w="0" w:type="dxa"/>
              <w:bottom w:w="0" w:type="dxa"/>
              <w:right w:w="0" w:type="dxa"/>
            </w:tcMar>
            <w:hideMark/>
          </w:tcPr>
          <w:p w14:paraId="294BE8EA"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60331925"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673E5F" w:rsidRPr="00687919" w14:paraId="01B5914C" w14:textId="77777777" w:rsidTr="00673E5F">
        <w:trPr>
          <w:tblCellSpacing w:w="0" w:type="dxa"/>
        </w:trPr>
        <w:tc>
          <w:tcPr>
            <w:tcW w:w="1005" w:type="dxa"/>
            <w:tcMar>
              <w:top w:w="0" w:type="dxa"/>
              <w:left w:w="0" w:type="dxa"/>
              <w:bottom w:w="0" w:type="dxa"/>
              <w:right w:w="0" w:type="dxa"/>
            </w:tcMar>
            <w:hideMark/>
          </w:tcPr>
          <w:p w14:paraId="1720CDC2"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60824C4A"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673E5F" w:rsidRPr="00687919" w14:paraId="2653B696" w14:textId="77777777" w:rsidTr="00673E5F">
        <w:trPr>
          <w:tblCellSpacing w:w="0" w:type="dxa"/>
        </w:trPr>
        <w:tc>
          <w:tcPr>
            <w:tcW w:w="1005" w:type="dxa"/>
            <w:tcMar>
              <w:top w:w="0" w:type="dxa"/>
              <w:left w:w="0" w:type="dxa"/>
              <w:bottom w:w="0" w:type="dxa"/>
              <w:right w:w="0" w:type="dxa"/>
            </w:tcMar>
            <w:hideMark/>
          </w:tcPr>
          <w:p w14:paraId="2D93BEFE"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812DA77"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673E5F" w:rsidRPr="00687919" w14:paraId="29770E22" w14:textId="77777777" w:rsidTr="00673E5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74906A89"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3540600" w14:textId="77777777" w:rsidR="00673E5F" w:rsidRPr="00687919" w:rsidRDefault="00673E5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19CFE13A" w14:textId="77777777" w:rsidR="00673E5F" w:rsidRPr="00687919" w:rsidRDefault="00673E5F">
      <w:pPr>
        <w:pStyle w:val="berschrift3"/>
        <w:pPrChange w:id="887" w:author="JB" w:date="2023-06-01T09:32:00Z">
          <w:pPr>
            <w:pStyle w:val="berschrift3"/>
            <w:numPr>
              <w:numId w:val="7"/>
            </w:numPr>
          </w:pPr>
        </w:pPrChange>
      </w:pPr>
      <w:bookmarkStart w:id="888" w:name="_Toc137731325"/>
      <w:r w:rsidRPr="00687919">
        <w:lastRenderedPageBreak/>
        <w:t>Totholzdichte</w:t>
      </w:r>
      <w:bookmarkEnd w:id="888"/>
    </w:p>
    <w:p w14:paraId="57001AA7" w14:textId="16E0FD6D" w:rsidR="00673E5F" w:rsidRDefault="00673E5F" w:rsidP="00673E5F">
      <w:pPr>
        <w:rPr>
          <w:ins w:id="889" w:author="JB" w:date="2023-06-01T08:28:00Z"/>
          <w:rFonts w:asciiTheme="minorHAnsi" w:hAnsiTheme="minorHAnsi" w:cstheme="minorHAnsi"/>
        </w:rPr>
      </w:pPr>
      <w:r w:rsidRPr="00687919">
        <w:rPr>
          <w:rFonts w:asciiTheme="minorHAnsi" w:hAnsiTheme="minorHAnsi" w:cstheme="minorHAnsi"/>
        </w:rPr>
        <w:t>Die Totholzdichte</w:t>
      </w:r>
      <w:ins w:id="890" w:author="JB" w:date="2023-06-01T08:25:00Z">
        <w:r w:rsidR="00E45778" w:rsidRPr="00687919" w:rsidDel="00E45778">
          <w:rPr>
            <w:rFonts w:asciiTheme="minorHAnsi" w:hAnsiTheme="minorHAnsi" w:cstheme="minorHAnsi"/>
          </w:rPr>
          <w:t xml:space="preserve"> </w:t>
        </w:r>
      </w:ins>
      <w:del w:id="891" w:author="JB" w:date="2023-06-01T08:25:00Z">
        <w:r w:rsidRPr="00687919" w:rsidDel="00E45778">
          <w:rPr>
            <w:rFonts w:asciiTheme="minorHAnsi" w:hAnsiTheme="minorHAnsi" w:cstheme="minorHAnsi"/>
          </w:rPr>
          <w:delText>/ biomass extension factor</w:delText>
        </w:r>
      </w:del>
      <w:r w:rsidRPr="00687919">
        <w:rPr>
          <w:rFonts w:asciiTheme="minorHAnsi" w:hAnsiTheme="minorHAnsi" w:cstheme="minorHAnsi"/>
        </w:rPr>
        <w:t>/ deadwood bulk dens</w:t>
      </w:r>
      <w:r w:rsidR="00A81AA2">
        <w:rPr>
          <w:rFonts w:asciiTheme="minorHAnsi" w:hAnsiTheme="minorHAnsi" w:cstheme="minorHAnsi"/>
        </w:rPr>
        <w:t>i</w:t>
      </w:r>
      <w:r w:rsidRPr="00687919">
        <w:rPr>
          <w:rFonts w:asciiTheme="minorHAnsi" w:hAnsiTheme="minorHAnsi" w:cstheme="minorHAnsi"/>
        </w:rPr>
        <w:t>ty wi</w:t>
      </w:r>
      <w:r w:rsidR="00175E0D" w:rsidRPr="00687919">
        <w:rPr>
          <w:rFonts w:asciiTheme="minorHAnsi" w:hAnsiTheme="minorHAnsi" w:cstheme="minorHAnsi"/>
        </w:rPr>
        <w:t>r</w:t>
      </w:r>
      <w:r w:rsidRPr="00687919">
        <w:rPr>
          <w:rFonts w:asciiTheme="minorHAnsi" w:hAnsiTheme="minorHAnsi" w:cstheme="minorHAnsi"/>
        </w:rPr>
        <w:t>d gemäß des Zersetzungsgrades zugewiesen</w:t>
      </w:r>
      <w:ins w:id="892" w:author="JB" w:date="2023-06-01T09:51:00Z">
        <w:r w:rsidR="00E200EB">
          <w:rPr>
            <w:rFonts w:asciiTheme="minorHAnsi" w:hAnsiTheme="minorHAnsi" w:cstheme="minorHAnsi"/>
          </w:rPr>
          <w:t xml:space="preserve"> (</w:t>
        </w:r>
        <w:r w:rsidR="00E200EB">
          <w:rPr>
            <w:rFonts w:asciiTheme="minorHAnsi" w:hAnsiTheme="minorHAnsi" w:cstheme="minorHAnsi"/>
          </w:rPr>
          <w:fldChar w:fldCharType="begin"/>
        </w:r>
        <w:r w:rsidR="00E200EB">
          <w:rPr>
            <w:rFonts w:asciiTheme="minorHAnsi" w:hAnsiTheme="minorHAnsi" w:cstheme="minorHAnsi"/>
          </w:rPr>
          <w:instrText xml:space="preserve"> REF _Ref136505508 \h </w:instrText>
        </w:r>
      </w:ins>
      <w:r w:rsidR="00E200EB">
        <w:rPr>
          <w:rFonts w:asciiTheme="minorHAnsi" w:hAnsiTheme="minorHAnsi" w:cstheme="minorHAnsi"/>
        </w:rPr>
      </w:r>
      <w:r w:rsidR="00E200EB">
        <w:rPr>
          <w:rFonts w:asciiTheme="minorHAnsi" w:hAnsiTheme="minorHAnsi" w:cstheme="minorHAnsi"/>
        </w:rPr>
        <w:fldChar w:fldCharType="separate"/>
      </w:r>
      <w:ins w:id="893" w:author="Henriette Gercken" w:date="2023-06-15T14:21:00Z">
        <w:r w:rsidR="007F08C6">
          <w:t>Abbildung </w:t>
        </w:r>
        <w:r w:rsidR="007F08C6">
          <w:rPr>
            <w:noProof/>
          </w:rPr>
          <w:t>2</w:t>
        </w:r>
      </w:ins>
      <w:ins w:id="894" w:author="JB" w:date="2023-06-01T09:51:00Z">
        <w:del w:id="895" w:author="Henriette Gercken" w:date="2023-06-15T14:21:00Z">
          <w:r w:rsidR="00E200EB" w:rsidDel="007F08C6">
            <w:delText xml:space="preserve">Abbildung </w:delText>
          </w:r>
          <w:r w:rsidR="00E200EB" w:rsidDel="007F08C6">
            <w:rPr>
              <w:noProof/>
            </w:rPr>
            <w:delText>2</w:delText>
          </w:r>
        </w:del>
        <w:r w:rsidR="00E200EB">
          <w:rPr>
            <w:rFonts w:asciiTheme="minorHAnsi" w:hAnsiTheme="minorHAnsi" w:cstheme="minorHAnsi"/>
          </w:rPr>
          <w:fldChar w:fldCharType="end"/>
        </w:r>
        <w:r w:rsidR="00E200EB">
          <w:rPr>
            <w:rFonts w:asciiTheme="minorHAnsi" w:hAnsiTheme="minorHAnsi" w:cstheme="minorHAnsi"/>
          </w:rPr>
          <w:t>)</w:t>
        </w:r>
      </w:ins>
      <w:r w:rsidRPr="00687919">
        <w:rPr>
          <w:rFonts w:asciiTheme="minorHAnsi" w:hAnsiTheme="minorHAnsi" w:cstheme="minorHAnsi"/>
        </w:rPr>
        <w:t xml:space="preserve">. Die </w:t>
      </w:r>
      <w:r w:rsidR="006317D6">
        <w:rPr>
          <w:rFonts w:asciiTheme="minorHAnsi" w:hAnsiTheme="minorHAnsi" w:cstheme="minorHAnsi"/>
        </w:rPr>
        <w:t>e</w:t>
      </w:r>
      <w:r w:rsidRPr="00687919">
        <w:rPr>
          <w:rFonts w:asciiTheme="minorHAnsi" w:hAnsiTheme="minorHAnsi" w:cstheme="minorHAnsi"/>
        </w:rPr>
        <w:t xml:space="preserve">ntsprechenden Dichten wurden der TGHI &amp; BWI Methodik </w:t>
      </w:r>
      <w:ins w:id="896" w:author="JB" w:date="2023-06-01T09:51:00Z">
        <w:r w:rsidR="00E200EB">
          <w:rPr>
            <w:rFonts w:asciiTheme="minorHAnsi" w:hAnsiTheme="minorHAnsi" w:cstheme="minorHAnsi"/>
          </w:rPr>
          <w:t>(</w:t>
        </w:r>
      </w:ins>
      <w:ins w:id="897" w:author="JB" w:date="2023-06-01T09:53:00Z">
        <w:r w:rsidR="006317D6">
          <w:rPr>
            <w:rFonts w:asciiTheme="minorHAnsi" w:hAnsiTheme="minorHAnsi" w:cstheme="minorHAnsi"/>
          </w:rPr>
          <w:fldChar w:fldCharType="begin"/>
        </w:r>
        <w:r w:rsidR="006317D6">
          <w:rPr>
            <w:rFonts w:asciiTheme="minorHAnsi" w:hAnsiTheme="minorHAnsi" w:cstheme="minorHAnsi"/>
          </w:rPr>
          <w:instrText xml:space="preserve"> REF _Ref136505629 \h </w:instrText>
        </w:r>
      </w:ins>
      <w:r w:rsidR="006317D6">
        <w:rPr>
          <w:rFonts w:asciiTheme="minorHAnsi" w:hAnsiTheme="minorHAnsi" w:cstheme="minorHAnsi"/>
        </w:rPr>
      </w:r>
      <w:r w:rsidR="006317D6">
        <w:rPr>
          <w:rFonts w:asciiTheme="minorHAnsi" w:hAnsiTheme="minorHAnsi" w:cstheme="minorHAnsi"/>
        </w:rPr>
        <w:fldChar w:fldCharType="separate"/>
      </w:r>
      <w:ins w:id="898" w:author="Henriette Gercken" w:date="2023-06-15T14:21:00Z">
        <w:r w:rsidR="007F08C6">
          <w:t>Abbildung </w:t>
        </w:r>
        <w:r w:rsidR="007F08C6">
          <w:rPr>
            <w:noProof/>
          </w:rPr>
          <w:t>3</w:t>
        </w:r>
      </w:ins>
      <w:ins w:id="899" w:author="JB" w:date="2023-06-01T09:53:00Z">
        <w:del w:id="900" w:author="Henriette Gercken" w:date="2023-06-15T14:21:00Z">
          <w:r w:rsidR="006317D6" w:rsidDel="007F08C6">
            <w:delText xml:space="preserve">Abbildung </w:delText>
          </w:r>
          <w:r w:rsidR="006317D6" w:rsidDel="007F08C6">
            <w:rPr>
              <w:noProof/>
            </w:rPr>
            <w:delText>3</w:delText>
          </w:r>
        </w:del>
        <w:r w:rsidR="006317D6">
          <w:rPr>
            <w:rFonts w:asciiTheme="minorHAnsi" w:hAnsiTheme="minorHAnsi" w:cstheme="minorHAnsi"/>
          </w:rPr>
          <w:fldChar w:fldCharType="end"/>
        </w:r>
      </w:ins>
      <w:ins w:id="901" w:author="JB" w:date="2023-06-01T09:51:00Z">
        <w:r w:rsidR="00E200EB">
          <w:rPr>
            <w:rFonts w:asciiTheme="minorHAnsi" w:hAnsiTheme="minorHAnsi" w:cstheme="minorHAnsi"/>
          </w:rPr>
          <w:t xml:space="preserve">) </w:t>
        </w:r>
      </w:ins>
      <w:r w:rsidRPr="00687919">
        <w:rPr>
          <w:rFonts w:asciiTheme="minorHAnsi" w:hAnsiTheme="minorHAnsi" w:cstheme="minorHAnsi"/>
        </w:rPr>
        <w:t>entnommen, wobei sie ursprünglich aus Veröffentlichungen von Fraver et al.</w:t>
      </w:r>
      <w:ins w:id="902" w:author="JB" w:date="2023-06-01T08:27:00Z">
        <w:r w:rsidR="00CC06E8">
          <w:rPr>
            <w:rFonts w:asciiTheme="minorHAnsi" w:hAnsiTheme="minorHAnsi" w:cstheme="minorHAnsi"/>
          </w:rPr>
          <w:t xml:space="preserve"> 2002</w:t>
        </w:r>
      </w:ins>
      <w:r w:rsidRPr="00687919">
        <w:rPr>
          <w:rFonts w:asciiTheme="minorHAnsi" w:hAnsiTheme="minorHAnsi" w:cstheme="minorHAnsi"/>
        </w:rPr>
        <w:t xml:space="preserve"> (Nadelholz) und Müller-Ursing</w:t>
      </w:r>
      <w:ins w:id="903" w:author="JB" w:date="2023-06-01T08:28:00Z">
        <w:r w:rsidR="00CC06E8">
          <w:rPr>
            <w:rFonts w:asciiTheme="minorHAnsi" w:hAnsiTheme="minorHAnsi" w:cstheme="minorHAnsi"/>
          </w:rPr>
          <w:t xml:space="preserve"> und </w:t>
        </w:r>
      </w:ins>
      <w:ins w:id="904" w:author="JB" w:date="2023-06-01T08:27:00Z">
        <w:r w:rsidR="00CC06E8">
          <w:rPr>
            <w:rFonts w:asciiTheme="minorHAnsi" w:hAnsiTheme="minorHAnsi" w:cstheme="minorHAnsi"/>
          </w:rPr>
          <w:t>Ba</w:t>
        </w:r>
      </w:ins>
      <w:ins w:id="905" w:author="JB" w:date="2023-06-01T08:28:00Z">
        <w:r w:rsidR="00CC06E8">
          <w:rPr>
            <w:rFonts w:asciiTheme="minorHAnsi" w:hAnsiTheme="minorHAnsi" w:cstheme="minorHAnsi"/>
          </w:rPr>
          <w:t>r</w:t>
        </w:r>
      </w:ins>
      <w:ins w:id="906" w:author="JB" w:date="2023-06-01T08:27:00Z">
        <w:r w:rsidR="00CC06E8">
          <w:rPr>
            <w:rFonts w:asciiTheme="minorHAnsi" w:hAnsiTheme="minorHAnsi" w:cstheme="minorHAnsi"/>
          </w:rPr>
          <w:t>tsch</w:t>
        </w:r>
      </w:ins>
      <w:ins w:id="907" w:author="JB" w:date="2023-06-01T08:28:00Z">
        <w:r w:rsidR="00CC06E8">
          <w:rPr>
            <w:rFonts w:asciiTheme="minorHAnsi" w:hAnsiTheme="minorHAnsi" w:cstheme="minorHAnsi"/>
          </w:rPr>
          <w:t xml:space="preserve"> 2009</w:t>
        </w:r>
      </w:ins>
      <w:r w:rsidRPr="00687919">
        <w:rPr>
          <w:rFonts w:asciiTheme="minorHAnsi" w:hAnsiTheme="minorHAnsi" w:cstheme="minorHAnsi"/>
        </w:rPr>
        <w:t xml:space="preserve"> entnommen wurden.</w:t>
      </w:r>
    </w:p>
    <w:p w14:paraId="249D2091" w14:textId="17566125" w:rsidR="00CC06E8" w:rsidRPr="00390230" w:rsidRDefault="00CC06E8" w:rsidP="00390230">
      <w:pPr>
        <w:rPr>
          <w:rStyle w:val="Hervorhebung"/>
          <w:i w:val="0"/>
        </w:rPr>
      </w:pPr>
    </w:p>
    <w:p w14:paraId="1644A465" w14:textId="5066FF69" w:rsidR="00CC06E8" w:rsidRPr="00A25A7C" w:rsidRDefault="00CC06E8" w:rsidP="00CC06E8">
      <w:pPr>
        <w:pStyle w:val="Beschriftung"/>
        <w:rPr>
          <w:ins w:id="908" w:author="JB" w:date="2023-06-01T08:35:00Z"/>
          <w:rStyle w:val="Hyperlink"/>
          <w:color w:val="auto"/>
        </w:rPr>
      </w:pPr>
      <w:bookmarkStart w:id="909" w:name="_Ref136505508"/>
      <w:ins w:id="910" w:author="JB" w:date="2023-06-01T08:35:00Z">
        <w:r>
          <w:t>Abbildung</w:t>
        </w:r>
      </w:ins>
      <w:ins w:id="911" w:author="JB" w:date="2023-06-01T11:27:00Z">
        <w:r w:rsidR="00002A2E">
          <w:t> </w:t>
        </w:r>
      </w:ins>
      <w:ins w:id="912" w:author="JB" w:date="2023-06-01T08:35:00Z">
        <w:r>
          <w:fldChar w:fldCharType="begin"/>
        </w:r>
        <w:r>
          <w:instrText xml:space="preserve"> SEQ Abbildung \* ARABIC </w:instrText>
        </w:r>
      </w:ins>
      <w:r>
        <w:fldChar w:fldCharType="separate"/>
      </w:r>
      <w:ins w:id="913" w:author="Henriette Gercken" w:date="2023-06-15T14:21:00Z">
        <w:r w:rsidR="007F08C6">
          <w:t>2</w:t>
        </w:r>
      </w:ins>
      <w:ins w:id="914" w:author="JB" w:date="2023-06-01T08:35:00Z">
        <w:r>
          <w:fldChar w:fldCharType="end"/>
        </w:r>
        <w:bookmarkEnd w:id="909"/>
        <w:r>
          <w:t>: Holzdichten (</w:t>
        </w:r>
        <w:r w:rsidRPr="00A25A7C">
          <w:rPr>
            <w:rFonts w:ascii="Symbol" w:hAnsi="Symbol"/>
          </w:rPr>
          <w:t></w:t>
        </w:r>
        <w:r>
          <w:rPr>
            <w:rFonts w:ascii="Symbol" w:hAnsi="Symbol"/>
          </w:rPr>
          <w:t></w:t>
        </w:r>
        <w:r>
          <w:rPr>
            <w:rFonts w:ascii="Symbol" w:hAnsi="Symbol"/>
          </w:rPr>
          <w:t></w:t>
        </w:r>
        <w:r w:rsidRPr="00CC06E8">
          <w:t>g/</w:t>
        </w:r>
      </w:ins>
      <w:ins w:id="915" w:author="JB" w:date="2023-06-01T09:04:00Z">
        <w:r w:rsidR="008D29B5">
          <w:t>c</w:t>
        </w:r>
      </w:ins>
      <w:ins w:id="916" w:author="JB" w:date="2023-06-01T08:35:00Z">
        <w:r w:rsidRPr="00CC06E8">
          <w:t>m³</w:t>
        </w:r>
        <w:r>
          <w:t xml:space="preserve">]) nach Totholzgruppe und Zersetzungsgrad (Quelle: </w:t>
        </w:r>
        <w:r>
          <w:fldChar w:fldCharType="begin"/>
        </w:r>
        <w:r>
          <w:instrText xml:space="preserve"> HYPERLINK "https://bwi.info/Download/de/Methodik/BMEL_BWI_Methodenband_Web_BWI3.pdf" </w:instrText>
        </w:r>
      </w:ins>
      <w:ins w:id="917" w:author="Henriette Gercken" w:date="2023-06-15T14:21:00Z"/>
      <w:ins w:id="918" w:author="JB" w:date="2023-06-01T08:35:00Z">
        <w:r>
          <w:fldChar w:fldCharType="separate"/>
        </w:r>
        <w:r w:rsidRPr="00167312">
          <w:rPr>
            <w:rStyle w:val="Hyperlink"/>
          </w:rPr>
          <w:t>https://bwi.info/Download/de/Methodik/BMEL_BWI_Methodenband_Web_BWI3.pdf</w:t>
        </w:r>
        <w:r>
          <w:rPr>
            <w:rStyle w:val="Hyperlink"/>
          </w:rPr>
          <w:fldChar w:fldCharType="end"/>
        </w:r>
        <w:r>
          <w:rPr>
            <w:rStyle w:val="Hyperlink"/>
          </w:rPr>
          <w:t xml:space="preserve"> </w:t>
        </w:r>
        <w:r w:rsidRPr="00A25A7C">
          <w:rPr>
            <w:rStyle w:val="Hyperlink"/>
            <w:color w:val="auto"/>
          </w:rPr>
          <w:t>Seite 44</w:t>
        </w:r>
      </w:ins>
    </w:p>
    <w:p w14:paraId="56236739" w14:textId="665CD447" w:rsidR="00CC06E8" w:rsidRDefault="00CC06E8" w:rsidP="00673E5F">
      <w:pPr>
        <w:rPr>
          <w:ins w:id="919" w:author="JB" w:date="2023-06-01T09:30:00Z"/>
          <w:rFonts w:asciiTheme="minorHAnsi" w:hAnsiTheme="minorHAnsi" w:cstheme="minorHAnsi"/>
        </w:rPr>
      </w:pPr>
      <w:r w:rsidRPr="00E658DA">
        <w:rPr>
          <w:rFonts w:asciiTheme="minorHAnsi" w:hAnsiTheme="minorHAnsi" w:cstheme="minorHAnsi"/>
          <w:b/>
          <w:noProof/>
        </w:rPr>
        <w:drawing>
          <wp:inline distT="0" distB="0" distL="0" distR="0" wp14:anchorId="32A76356" wp14:editId="5A9AB906">
            <wp:extent cx="4524375" cy="1948180"/>
            <wp:effectExtent l="0" t="0" r="9525" b="0"/>
            <wp:docPr id="2" name="Grafik 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76FB730D" w14:textId="7C7C2246" w:rsidR="006317D6" w:rsidRDefault="006317D6" w:rsidP="00002A2E">
      <w:pPr>
        <w:pStyle w:val="Beschriftung"/>
        <w:rPr>
          <w:ins w:id="920" w:author="JB" w:date="2023-06-01T09:52:00Z"/>
        </w:rPr>
      </w:pPr>
      <w:bookmarkStart w:id="921" w:name="_Ref136505629"/>
      <w:ins w:id="922" w:author="JB" w:date="2023-06-01T09:52:00Z">
        <w:r>
          <w:t>Abbildung</w:t>
        </w:r>
      </w:ins>
      <w:ins w:id="923" w:author="JB" w:date="2023-06-01T11:27:00Z">
        <w:r w:rsidR="00002A2E">
          <w:t> </w:t>
        </w:r>
      </w:ins>
      <w:ins w:id="924" w:author="JB" w:date="2023-06-01T09:52:00Z">
        <w:r>
          <w:fldChar w:fldCharType="begin"/>
        </w:r>
        <w:r>
          <w:instrText xml:space="preserve"> SEQ Abbildung \* ARABIC </w:instrText>
        </w:r>
      </w:ins>
      <w:r>
        <w:fldChar w:fldCharType="separate"/>
      </w:r>
      <w:ins w:id="925" w:author="Henriette Gercken" w:date="2023-06-15T14:21:00Z">
        <w:r w:rsidR="007F08C6">
          <w:t>3</w:t>
        </w:r>
      </w:ins>
      <w:ins w:id="926" w:author="JB" w:date="2023-06-01T09:52:00Z">
        <w:r>
          <w:fldChar w:fldCharType="end"/>
        </w:r>
        <w:bookmarkEnd w:id="921"/>
        <w:r>
          <w:t xml:space="preserve">: </w:t>
        </w:r>
      </w:ins>
      <w:ins w:id="927" w:author="JB" w:date="2023-06-01T09:54:00Z">
        <w:r>
          <w:t>Berechnung</w:t>
        </w:r>
      </w:ins>
      <w:ins w:id="928" w:author="JB" w:date="2023-06-01T09:55:00Z">
        <w:r>
          <w:t xml:space="preserve"> der Totholz Biomasse (Quelle: </w:t>
        </w:r>
        <w:r>
          <w:fldChar w:fldCharType="begin"/>
        </w:r>
        <w:r>
          <w:instrText xml:space="preserve"> HYPERLINK "https://bwi.info/Download/de/Methodik/BMEL_BWI_Methodenband_Web_BWI3.pdf" </w:instrText>
        </w:r>
      </w:ins>
      <w:ins w:id="929" w:author="Henriette Gercken" w:date="2023-06-15T14:21:00Z"/>
      <w:ins w:id="930" w:author="JB" w:date="2023-06-01T09:55:00Z">
        <w:r>
          <w:fldChar w:fldCharType="separate"/>
        </w:r>
        <w:r w:rsidRPr="00167312">
          <w:rPr>
            <w:rStyle w:val="Hyperlink"/>
          </w:rPr>
          <w:t>https://bwi.info/Download/de/Methodik/BMEL_BWI_Methodenband_Web_BWI3.pdf</w:t>
        </w:r>
        <w:r>
          <w:rPr>
            <w:rStyle w:val="Hyperlink"/>
          </w:rPr>
          <w:fldChar w:fldCharType="end"/>
        </w:r>
        <w:r>
          <w:rPr>
            <w:rStyle w:val="Hyperlink"/>
          </w:rPr>
          <w:t xml:space="preserve"> </w:t>
        </w:r>
        <w:r w:rsidRPr="00A25A7C">
          <w:rPr>
            <w:rStyle w:val="Hyperlink"/>
            <w:color w:val="auto"/>
          </w:rPr>
          <w:t>Seite 44</w:t>
        </w:r>
      </w:ins>
      <w:ins w:id="931" w:author="JB" w:date="2023-06-01T09:53:00Z">
        <w:r>
          <w:fldChar w:fldCharType="begin"/>
        </w:r>
        <w:r>
          <w:instrText xml:space="preserve"> REF _Ref136505629 \h </w:instrText>
        </w:r>
      </w:ins>
      <w:r w:rsidR="00002A2E">
        <w:instrText xml:space="preserve"> \* MERGEFORMAT </w:instrText>
      </w:r>
      <w:r w:rsidR="007F08C6">
        <w:fldChar w:fldCharType="separate"/>
      </w:r>
      <w:ins w:id="932" w:author="Henriette Gercken" w:date="2023-06-15T14:21:00Z">
        <w:r w:rsidR="007F08C6">
          <w:t>Abbildung 3</w:t>
        </w:r>
      </w:ins>
      <w:r>
        <w:fldChar w:fldCharType="end"/>
      </w:r>
    </w:p>
    <w:p w14:paraId="5FC0943F" w14:textId="15628629" w:rsidR="003F2DAD" w:rsidRPr="00687919" w:rsidRDefault="00A81AA2" w:rsidP="00673E5F">
      <w:pPr>
        <w:rPr>
          <w:ins w:id="933" w:author="Henriette Gercken" w:date="2023-05-16T11:54:00Z"/>
          <w:rFonts w:asciiTheme="minorHAnsi" w:hAnsiTheme="minorHAnsi" w:cstheme="minorHAnsi"/>
        </w:rPr>
      </w:pPr>
      <w:ins w:id="934" w:author="JB" w:date="2023-06-01T09:30:00Z">
        <w:r>
          <w:rPr>
            <w:noProof/>
          </w:rPr>
          <w:drawing>
            <wp:inline distT="0" distB="0" distL="0" distR="0" wp14:anchorId="7FC18B9D" wp14:editId="62BD346B">
              <wp:extent cx="4406400" cy="1160893"/>
              <wp:effectExtent l="0" t="0" r="0" b="1270"/>
              <wp:docPr id="3"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16"/>
                      <a:stretch>
                        <a:fillRect/>
                      </a:stretch>
                    </pic:blipFill>
                    <pic:spPr>
                      <a:xfrm>
                        <a:off x="0" y="0"/>
                        <a:ext cx="4409331" cy="1161665"/>
                      </a:xfrm>
                      <a:prstGeom prst="rect">
                        <a:avLst/>
                      </a:prstGeom>
                    </pic:spPr>
                  </pic:pic>
                </a:graphicData>
              </a:graphic>
            </wp:inline>
          </w:drawing>
        </w:r>
      </w:ins>
    </w:p>
    <w:p w14:paraId="2CFBDA72" w14:textId="0D8265DD" w:rsidR="00D96BDE" w:rsidRPr="00687919" w:rsidRDefault="00814932" w:rsidP="00D96BDE">
      <w:pPr>
        <w:pStyle w:val="berschrift3"/>
        <w:numPr>
          <w:ilvl w:val="2"/>
          <w:numId w:val="7"/>
        </w:numPr>
        <w:rPr>
          <w:ins w:id="935" w:author="Henriette Gercken" w:date="2023-05-16T11:54:00Z"/>
          <w:rFonts w:asciiTheme="minorHAnsi" w:hAnsiTheme="minorHAnsi" w:cstheme="minorHAnsi"/>
        </w:rPr>
      </w:pPr>
      <w:bookmarkStart w:id="936" w:name="_Toc137731326"/>
      <w:ins w:id="937" w:author="Henriette Gercken" w:date="2023-05-16T11:54:00Z">
        <w:r w:rsidRPr="00687919">
          <w:rPr>
            <w:rFonts w:asciiTheme="minorHAnsi" w:hAnsiTheme="minorHAnsi" w:cstheme="minorHAnsi"/>
          </w:rPr>
          <w:t>Relativ</w:t>
        </w:r>
      </w:ins>
      <w:ins w:id="938" w:author="Henriette Gercken" w:date="2023-05-16T11:55:00Z">
        <w:r w:rsidRPr="00687919">
          <w:rPr>
            <w:rFonts w:asciiTheme="minorHAnsi" w:hAnsiTheme="minorHAnsi" w:cstheme="minorHAnsi"/>
          </w:rPr>
          <w:t>e T</w:t>
        </w:r>
      </w:ins>
      <w:ins w:id="939" w:author="Henriette Gercken" w:date="2023-05-16T11:54:00Z">
        <w:r w:rsidR="00D96BDE" w:rsidRPr="00687919">
          <w:rPr>
            <w:rFonts w:asciiTheme="minorHAnsi" w:hAnsiTheme="minorHAnsi" w:cstheme="minorHAnsi"/>
          </w:rPr>
          <w:t>otholzdichte</w:t>
        </w:r>
      </w:ins>
      <w:ins w:id="940" w:author="Henriette Gercken" w:date="2023-05-16T11:55:00Z">
        <w:r w:rsidR="00A73F31" w:rsidRPr="00687919">
          <w:rPr>
            <w:rFonts w:asciiTheme="minorHAnsi" w:hAnsiTheme="minorHAnsi" w:cstheme="minorHAnsi"/>
          </w:rPr>
          <w:t xml:space="preserve"> für TapeS Biomasse in Kompartimenten</w:t>
        </w:r>
      </w:ins>
      <w:bookmarkEnd w:id="936"/>
    </w:p>
    <w:p w14:paraId="1936CA4B" w14:textId="01979AF6" w:rsidR="00B11D4F" w:rsidRPr="00687919" w:rsidRDefault="00F53BF8" w:rsidP="00B11D4F">
      <w:pPr>
        <w:rPr>
          <w:rFonts w:asciiTheme="minorHAnsi" w:hAnsiTheme="minorHAnsi" w:cstheme="minorHAnsi"/>
        </w:rPr>
      </w:pPr>
      <w:r w:rsidRPr="00687919">
        <w:rPr>
          <w:rFonts w:asciiTheme="minorHAnsi" w:hAnsiTheme="minorHAnsi" w:cstheme="minorHAnsi"/>
        </w:rPr>
        <w:t xml:space="preserve">Um die Biomasse der </w:t>
      </w:r>
      <w:r w:rsidR="00002A2E">
        <w:rPr>
          <w:rFonts w:asciiTheme="minorHAnsi" w:hAnsiTheme="minorHAnsi" w:cstheme="minorHAnsi"/>
        </w:rPr>
        <w:t>d</w:t>
      </w:r>
      <w:r w:rsidRPr="00687919">
        <w:rPr>
          <w:rFonts w:asciiTheme="minorHAnsi" w:hAnsiTheme="minorHAnsi" w:cstheme="minorHAnsi"/>
        </w:rPr>
        <w:t xml:space="preserve">urch TapeS berechneten </w:t>
      </w:r>
      <w:r w:rsidR="00B11D4F" w:rsidRPr="00687919">
        <w:rPr>
          <w:rFonts w:asciiTheme="minorHAnsi" w:hAnsiTheme="minorHAnsi" w:cstheme="minorHAnsi"/>
        </w:rPr>
        <w:t xml:space="preserve">Biomasse in den jeweiligen Kompartimenten um den Biomassenverlust durch Zersetzung reduzieren zu können, wurde die relative Dichte auf </w:t>
      </w:r>
      <w:r w:rsidR="00002A2E">
        <w:rPr>
          <w:rFonts w:asciiTheme="minorHAnsi" w:hAnsiTheme="minorHAnsi" w:cstheme="minorHAnsi"/>
        </w:rPr>
        <w:t>b</w:t>
      </w:r>
      <w:r w:rsidR="00B11D4F" w:rsidRPr="00687919">
        <w:rPr>
          <w:rFonts w:asciiTheme="minorHAnsi" w:hAnsiTheme="minorHAnsi" w:cstheme="minorHAnsi"/>
        </w:rPr>
        <w:t>asis der Totholzdichten in den jeweiligen Zers</w:t>
      </w:r>
      <w:r w:rsidR="00002A2E">
        <w:rPr>
          <w:rFonts w:asciiTheme="minorHAnsi" w:hAnsiTheme="minorHAnsi" w:cstheme="minorHAnsi"/>
        </w:rPr>
        <w:t>e</w:t>
      </w:r>
      <w:r w:rsidR="00B11D4F" w:rsidRPr="00687919">
        <w:rPr>
          <w:rFonts w:asciiTheme="minorHAnsi" w:hAnsiTheme="minorHAnsi" w:cstheme="minorHAnsi"/>
        </w:rPr>
        <w:t xml:space="preserve">tzungsgraden bestimmt und dann auf die berechnete Biomasse bezogen. </w:t>
      </w:r>
    </w:p>
    <w:p w14:paraId="1C624480" w14:textId="32400F14" w:rsidR="00B11D4F" w:rsidRPr="00687919" w:rsidRDefault="00B11D4F" w:rsidP="00B11D4F">
      <w:pPr>
        <w:rPr>
          <w:rFonts w:asciiTheme="minorHAnsi" w:hAnsiTheme="minorHAnsi" w:cstheme="minorHAnsi"/>
        </w:rPr>
      </w:pPr>
      <w:r w:rsidRPr="00687919">
        <w:rPr>
          <w:rFonts w:asciiTheme="minorHAnsi" w:hAnsiTheme="minorHAnsi" w:cstheme="minorHAnsi"/>
        </w:rPr>
        <w:t xml:space="preserve">Die </w:t>
      </w:r>
      <w:r w:rsidR="00002A2E">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1562B7DA" w14:textId="20E419E7" w:rsidR="00B11D4F" w:rsidRPr="00687919" w:rsidRDefault="00B11D4F" w:rsidP="00B11D4F">
      <w:pPr>
        <w:pStyle w:val="Listenabsatz"/>
        <w:numPr>
          <w:ilvl w:val="0"/>
          <w:numId w:val="13"/>
        </w:numPr>
        <w:rPr>
          <w:ins w:id="941" w:author="Henriette Gercken" w:date="2023-05-16T14:51:00Z"/>
          <w:rFonts w:asciiTheme="minorHAnsi" w:hAnsiTheme="minorHAnsi" w:cstheme="minorHAnsi"/>
        </w:rPr>
      </w:pPr>
      <w:ins w:id="942" w:author="Henriette Gercken" w:date="2023-05-16T14:02:00Z">
        <w:r w:rsidRPr="00687919">
          <w:rPr>
            <w:rFonts w:asciiTheme="minorHAnsi" w:hAnsiTheme="minorHAnsi" w:cstheme="minorHAnsi"/>
            <w:rPrChange w:id="943" w:author="Henriette Gercken" w:date="2023-05-30T15:49:00Z">
              <w:rPr/>
            </w:rPrChange>
          </w:rPr>
          <w:t>die Totholzd</w:t>
        </w:r>
      </w:ins>
      <w:ins w:id="944" w:author="Henriette Gercken" w:date="2023-05-16T14:01:00Z">
        <w:r w:rsidRPr="00687919">
          <w:rPr>
            <w:rFonts w:asciiTheme="minorHAnsi" w:hAnsiTheme="minorHAnsi" w:cstheme="minorHAnsi"/>
            <w:rPrChange w:id="945" w:author="Henriette Gercken" w:date="2023-05-30T15:49:00Z">
              <w:rPr/>
            </w:rPrChange>
          </w:rPr>
          <w:t>ichte in Zersetzungsgrad 1 entspricht 100%</w:t>
        </w:r>
      </w:ins>
      <w:ins w:id="946" w:author="JB" w:date="2023-06-01T11:28:00Z">
        <w:r w:rsidR="00002A2E">
          <w:rPr>
            <w:rFonts w:asciiTheme="minorHAnsi" w:hAnsiTheme="minorHAnsi" w:cstheme="minorHAnsi"/>
          </w:rPr>
          <w:t xml:space="preserve"> (</w:t>
        </w:r>
      </w:ins>
      <w:ins w:id="947" w:author="JB" w:date="2023-06-01T11:29:00Z">
        <w:r w:rsidR="00002A2E">
          <w:rPr>
            <w:rFonts w:asciiTheme="minorHAnsi" w:hAnsiTheme="minorHAnsi" w:cstheme="minorHAnsi"/>
          </w:rPr>
          <w:fldChar w:fldCharType="begin"/>
        </w:r>
        <w:r w:rsidR="00002A2E">
          <w:rPr>
            <w:rFonts w:asciiTheme="minorHAnsi" w:hAnsiTheme="minorHAnsi" w:cstheme="minorHAnsi"/>
          </w:rPr>
          <w:instrText xml:space="preserve"> REF _Ref136505508 \h </w:instrText>
        </w:r>
      </w:ins>
      <w:r w:rsidR="00002A2E">
        <w:rPr>
          <w:rFonts w:asciiTheme="minorHAnsi" w:hAnsiTheme="minorHAnsi" w:cstheme="minorHAnsi"/>
        </w:rPr>
      </w:r>
      <w:r w:rsidR="00002A2E">
        <w:rPr>
          <w:rFonts w:asciiTheme="minorHAnsi" w:hAnsiTheme="minorHAnsi" w:cstheme="minorHAnsi"/>
        </w:rPr>
        <w:fldChar w:fldCharType="separate"/>
      </w:r>
      <w:ins w:id="948" w:author="Henriette Gercken" w:date="2023-06-15T14:21:00Z">
        <w:r w:rsidR="007F08C6">
          <w:t>Abbildung </w:t>
        </w:r>
        <w:r w:rsidR="007F08C6">
          <w:rPr>
            <w:noProof/>
          </w:rPr>
          <w:t>2</w:t>
        </w:r>
      </w:ins>
      <w:ins w:id="949" w:author="JB" w:date="2023-06-01T11:29:00Z">
        <w:r w:rsidR="00002A2E">
          <w:rPr>
            <w:rFonts w:asciiTheme="minorHAnsi" w:hAnsiTheme="minorHAnsi" w:cstheme="minorHAnsi"/>
          </w:rPr>
          <w:fldChar w:fldCharType="end"/>
        </w:r>
      </w:ins>
      <w:ins w:id="950" w:author="JB" w:date="2023-06-01T11:28:00Z">
        <w:r w:rsidR="00002A2E">
          <w:rPr>
            <w:rFonts w:asciiTheme="minorHAnsi" w:hAnsiTheme="minorHAnsi" w:cstheme="minorHAnsi"/>
          </w:rPr>
          <w:t>)</w:t>
        </w:r>
      </w:ins>
      <w:ins w:id="951" w:author="Henriette Gercken" w:date="2023-05-16T14:01:00Z">
        <w:r w:rsidRPr="00687919">
          <w:rPr>
            <w:rFonts w:asciiTheme="minorHAnsi" w:hAnsiTheme="minorHAnsi" w:cstheme="minorHAnsi"/>
            <w:rPrChange w:id="952" w:author="Henriette Gercken" w:date="2023-05-30T15:49:00Z">
              <w:rPr/>
            </w:rPrChange>
          </w:rPr>
          <w:t xml:space="preserve"> </w:t>
        </w:r>
      </w:ins>
    </w:p>
    <w:p w14:paraId="1EDC0711" w14:textId="1DC7DDC0" w:rsidR="00B419A3" w:rsidRPr="00687919" w:rsidRDefault="00B419A3">
      <w:pPr>
        <w:pStyle w:val="Listenabsatz"/>
        <w:numPr>
          <w:ilvl w:val="0"/>
          <w:numId w:val="13"/>
        </w:numPr>
        <w:rPr>
          <w:ins w:id="953" w:author="Henriette Gercken" w:date="2023-05-16T14:02:00Z"/>
          <w:rFonts w:asciiTheme="minorHAnsi" w:hAnsiTheme="minorHAnsi" w:cstheme="minorHAnsi"/>
          <w:rPrChange w:id="954" w:author="Henriette Gercken" w:date="2023-05-30T15:49:00Z">
            <w:rPr>
              <w:ins w:id="955" w:author="Henriette Gercken" w:date="2023-05-16T14:02:00Z"/>
            </w:rPr>
          </w:rPrChange>
        </w:rPr>
        <w:pPrChange w:id="956" w:author="Henriette Gercken" w:date="2023-05-16T14:51:00Z">
          <w:pPr/>
        </w:pPrChange>
      </w:pPr>
      <w:ins w:id="957" w:author="Henriette Gercken" w:date="2023-05-16T14:51:00Z">
        <w:r w:rsidRPr="00687919">
          <w:rPr>
            <w:rFonts w:asciiTheme="minorHAnsi" w:hAnsiTheme="minorHAnsi" w:cstheme="minorHAnsi"/>
          </w:rPr>
          <w:t>Dem</w:t>
        </w:r>
      </w:ins>
      <w:ins w:id="958" w:author="JB" w:date="2023-06-01T11:35:00Z">
        <w:r w:rsidR="00002A2E">
          <w:rPr>
            <w:rFonts w:asciiTheme="minorHAnsi" w:hAnsiTheme="minorHAnsi" w:cstheme="minorHAnsi"/>
          </w:rPr>
          <w:t>n</w:t>
        </w:r>
      </w:ins>
      <w:ins w:id="959" w:author="Henriette Gercken" w:date="2023-05-16T14:51:00Z">
        <w:r w:rsidRPr="00687919">
          <w:rPr>
            <w:rFonts w:asciiTheme="minorHAnsi" w:hAnsiTheme="minorHAnsi" w:cstheme="minorHAnsi"/>
          </w:rPr>
          <w:t xml:space="preserve">anch muss die Biomasse im selben </w:t>
        </w:r>
      </w:ins>
      <w:ins w:id="960" w:author="Henriette Gercken" w:date="2023-05-16T14:53:00Z">
        <w:r w:rsidRPr="00687919">
          <w:rPr>
            <w:rFonts w:asciiTheme="minorHAnsi" w:hAnsiTheme="minorHAnsi" w:cstheme="minorHAnsi"/>
          </w:rPr>
          <w:t>M</w:t>
        </w:r>
      </w:ins>
      <w:ins w:id="961" w:author="Henriette Gercken" w:date="2023-05-16T14:51:00Z">
        <w:r w:rsidRPr="00687919">
          <w:rPr>
            <w:rFonts w:asciiTheme="minorHAnsi" w:hAnsiTheme="minorHAnsi" w:cstheme="minorHAnsi"/>
          </w:rPr>
          <w:t xml:space="preserve">aß </w:t>
        </w:r>
      </w:ins>
      <w:ins w:id="962" w:author="Henriette Gercken" w:date="2023-05-16T14:53:00Z">
        <w:r w:rsidR="000D45E3" w:rsidRPr="00687919">
          <w:rPr>
            <w:rFonts w:asciiTheme="minorHAnsi" w:hAnsiTheme="minorHAnsi" w:cstheme="minorHAnsi"/>
          </w:rPr>
          <w:t>reduziert werden</w:t>
        </w:r>
      </w:ins>
      <w:ins w:id="963" w:author="Henriette Gercken" w:date="2023-05-16T14:51:00Z">
        <w:r w:rsidRPr="00687919">
          <w:rPr>
            <w:rFonts w:asciiTheme="minorHAnsi" w:hAnsiTheme="minorHAnsi" w:cstheme="minorHAnsi"/>
          </w:rPr>
          <w:t xml:space="preserve">, wie die </w:t>
        </w:r>
      </w:ins>
      <w:ins w:id="964" w:author="Henriette Gercken" w:date="2023-05-16T14:52:00Z">
        <w:r w:rsidRPr="00687919">
          <w:rPr>
            <w:rFonts w:asciiTheme="minorHAnsi" w:hAnsiTheme="minorHAnsi" w:cstheme="minorHAnsi"/>
          </w:rPr>
          <w:t>Dichte mit dem Zers</w:t>
        </w:r>
      </w:ins>
      <w:ins w:id="965" w:author="JB" w:date="2023-06-01T11:35:00Z">
        <w:r w:rsidR="00002A2E">
          <w:rPr>
            <w:rFonts w:asciiTheme="minorHAnsi" w:hAnsiTheme="minorHAnsi" w:cstheme="minorHAnsi"/>
          </w:rPr>
          <w:t>e</w:t>
        </w:r>
      </w:ins>
      <w:ins w:id="966" w:author="Henriette Gercken" w:date="2023-05-16T14:52:00Z">
        <w:r w:rsidRPr="00687919">
          <w:rPr>
            <w:rFonts w:asciiTheme="minorHAnsi" w:hAnsiTheme="minorHAnsi" w:cstheme="minorHAnsi"/>
          </w:rPr>
          <w:t xml:space="preserve">tzungsgrad im Vergleich zum </w:t>
        </w:r>
      </w:ins>
      <w:ins w:id="967" w:author="Henriette Gercken" w:date="2023-05-16T14:53:00Z">
        <w:r w:rsidR="000D45E3" w:rsidRPr="00687919">
          <w:rPr>
            <w:rFonts w:asciiTheme="minorHAnsi" w:hAnsiTheme="minorHAnsi" w:cstheme="minorHAnsi"/>
          </w:rPr>
          <w:t>untersetzten</w:t>
        </w:r>
      </w:ins>
      <w:ins w:id="968" w:author="Henriette Gercken" w:date="2023-05-16T14:52:00Z">
        <w:r w:rsidRPr="00687919">
          <w:rPr>
            <w:rFonts w:asciiTheme="minorHAnsi" w:hAnsiTheme="minorHAnsi" w:cstheme="minorHAnsi"/>
          </w:rPr>
          <w:t xml:space="preserve"> Zustand abnimmt</w:t>
        </w:r>
      </w:ins>
    </w:p>
    <w:p w14:paraId="39BAA85A" w14:textId="6F450E08" w:rsidR="000D45E3" w:rsidRPr="00687919" w:rsidRDefault="000D45E3" w:rsidP="00B11D4F">
      <w:pPr>
        <w:pStyle w:val="Listenabsatz"/>
        <w:numPr>
          <w:ilvl w:val="0"/>
          <w:numId w:val="13"/>
        </w:numPr>
        <w:rPr>
          <w:ins w:id="969" w:author="Henriette Gercken" w:date="2023-05-16T14:54:00Z"/>
          <w:rFonts w:asciiTheme="minorHAnsi" w:hAnsiTheme="minorHAnsi" w:cstheme="minorHAnsi"/>
        </w:rPr>
      </w:pPr>
      <w:ins w:id="970" w:author="Henriette Gercken" w:date="2023-05-16T14:54:00Z">
        <w:r w:rsidRPr="00687919">
          <w:rPr>
            <w:rFonts w:asciiTheme="minorHAnsi" w:hAnsiTheme="minorHAnsi" w:cstheme="minorHAnsi"/>
          </w:rPr>
          <w:t>Das bedeutet, dass</w:t>
        </w:r>
      </w:ins>
      <w:ins w:id="971" w:author="Henriette Gercken" w:date="2023-05-16T14:01:00Z">
        <w:r w:rsidR="00B11D4F" w:rsidRPr="00687919">
          <w:rPr>
            <w:rFonts w:asciiTheme="minorHAnsi" w:hAnsiTheme="minorHAnsi" w:cstheme="minorHAnsi"/>
            <w:rPrChange w:id="972" w:author="Henriette Gercken" w:date="2023-05-30T15:49:00Z">
              <w:rPr/>
            </w:rPrChange>
          </w:rPr>
          <w:t xml:space="preserve"> die berechnete Biomasse</w:t>
        </w:r>
      </w:ins>
      <w:ins w:id="973" w:author="JB" w:date="2023-06-01T11:35:00Z">
        <w:r w:rsidR="00002A2E">
          <w:rPr>
            <w:rFonts w:asciiTheme="minorHAnsi" w:hAnsiTheme="minorHAnsi" w:cstheme="minorHAnsi"/>
          </w:rPr>
          <w:t>,</w:t>
        </w:r>
      </w:ins>
      <w:ins w:id="974" w:author="Henriette Gercken" w:date="2023-05-16T14:01:00Z">
        <w:r w:rsidR="00B11D4F" w:rsidRPr="00687919">
          <w:rPr>
            <w:rFonts w:asciiTheme="minorHAnsi" w:hAnsiTheme="minorHAnsi" w:cstheme="minorHAnsi"/>
            <w:rPrChange w:id="975" w:author="Henriette Gercken" w:date="2023-05-30T15:49:00Z">
              <w:rPr/>
            </w:rPrChange>
          </w:rPr>
          <w:t xml:space="preserve"> um den </w:t>
        </w:r>
      </w:ins>
      <w:ins w:id="976" w:author="Henriette Gercken" w:date="2023-05-16T14:51:00Z">
        <w:r w:rsidR="00B419A3" w:rsidRPr="00687919">
          <w:rPr>
            <w:rFonts w:asciiTheme="minorHAnsi" w:hAnsiTheme="minorHAnsi" w:cstheme="minorHAnsi"/>
          </w:rPr>
          <w:t>p</w:t>
        </w:r>
      </w:ins>
      <w:ins w:id="977" w:author="Henriette Gercken" w:date="2023-05-16T14:01:00Z">
        <w:r w:rsidR="00B11D4F" w:rsidRPr="00687919">
          <w:rPr>
            <w:rFonts w:asciiTheme="minorHAnsi" w:hAnsiTheme="minorHAnsi" w:cstheme="minorHAnsi"/>
            <w:rPrChange w:id="978" w:author="Henriette Gercken" w:date="2023-05-30T15:49:00Z">
              <w:rPr/>
            </w:rPrChange>
          </w:rPr>
          <w:t>rozentuale</w:t>
        </w:r>
      </w:ins>
      <w:ins w:id="979" w:author="Henriette Gercken" w:date="2023-05-16T14:51:00Z">
        <w:r w:rsidR="00B419A3" w:rsidRPr="00687919">
          <w:rPr>
            <w:rFonts w:asciiTheme="minorHAnsi" w:hAnsiTheme="minorHAnsi" w:cstheme="minorHAnsi"/>
          </w:rPr>
          <w:t>n</w:t>
        </w:r>
      </w:ins>
      <w:ins w:id="980" w:author="Henriette Gercken" w:date="2023-05-16T14:01:00Z">
        <w:r w:rsidR="00B11D4F" w:rsidRPr="00687919">
          <w:rPr>
            <w:rFonts w:asciiTheme="minorHAnsi" w:hAnsiTheme="minorHAnsi" w:cstheme="minorHAnsi"/>
            <w:rPrChange w:id="981" w:author="Henriette Gercken" w:date="2023-05-30T15:49:00Z">
              <w:rPr/>
            </w:rPrChange>
          </w:rPr>
          <w:t xml:space="preserve"> </w:t>
        </w:r>
      </w:ins>
      <w:ins w:id="982" w:author="JB" w:date="2023-06-01T11:35:00Z">
        <w:r w:rsidR="00002A2E">
          <w:rPr>
            <w:rFonts w:asciiTheme="minorHAnsi" w:hAnsiTheme="minorHAnsi" w:cstheme="minorHAnsi"/>
          </w:rPr>
          <w:t>U</w:t>
        </w:r>
      </w:ins>
      <w:ins w:id="983" w:author="Henriette Gercken" w:date="2023-05-16T14:01:00Z">
        <w:del w:id="984" w:author="JB" w:date="2023-06-01T11:35:00Z">
          <w:r w:rsidR="00B11D4F" w:rsidRPr="00687919" w:rsidDel="00002A2E">
            <w:rPr>
              <w:rFonts w:asciiTheme="minorHAnsi" w:hAnsiTheme="minorHAnsi" w:cstheme="minorHAnsi"/>
              <w:rPrChange w:id="985" w:author="Henriette Gercken" w:date="2023-05-30T15:49:00Z">
                <w:rPr/>
              </w:rPrChange>
            </w:rPr>
            <w:delText>u</w:delText>
          </w:r>
        </w:del>
        <w:r w:rsidR="00B11D4F" w:rsidRPr="00687919">
          <w:rPr>
            <w:rFonts w:asciiTheme="minorHAnsi" w:hAnsiTheme="minorHAnsi" w:cstheme="minorHAnsi"/>
            <w:rPrChange w:id="986" w:author="Henriette Gercken" w:date="2023-05-30T15:49:00Z">
              <w:rPr/>
            </w:rPrChange>
          </w:rPr>
          <w:t>nterschied in der Dichte zwischen Zersetzungsgrad 1 und jedem anderen Zers</w:t>
        </w:r>
      </w:ins>
      <w:ins w:id="987" w:author="JB" w:date="2023-06-01T11:36:00Z">
        <w:r w:rsidR="00002A2E">
          <w:rPr>
            <w:rFonts w:asciiTheme="minorHAnsi" w:hAnsiTheme="minorHAnsi" w:cstheme="minorHAnsi"/>
          </w:rPr>
          <w:t>e</w:t>
        </w:r>
      </w:ins>
      <w:ins w:id="988" w:author="Henriette Gercken" w:date="2023-05-16T14:01:00Z">
        <w:r w:rsidR="00B11D4F" w:rsidRPr="00687919">
          <w:rPr>
            <w:rFonts w:asciiTheme="minorHAnsi" w:hAnsiTheme="minorHAnsi" w:cstheme="minorHAnsi"/>
            <w:rPrChange w:id="989" w:author="Henriette Gercken" w:date="2023-05-30T15:49:00Z">
              <w:rPr/>
            </w:rPrChange>
          </w:rPr>
          <w:t>tzungsgrad reduziert werden</w:t>
        </w:r>
      </w:ins>
      <w:ins w:id="990" w:author="Henriette Gercken" w:date="2023-05-16T14:54:00Z">
        <w:r w:rsidRPr="00687919">
          <w:rPr>
            <w:rFonts w:asciiTheme="minorHAnsi" w:hAnsiTheme="minorHAnsi" w:cstheme="minorHAnsi"/>
          </w:rPr>
          <w:t xml:space="preserve"> muss</w:t>
        </w:r>
      </w:ins>
    </w:p>
    <w:p w14:paraId="7F481955" w14:textId="0F64A52F" w:rsidR="00B11D4F" w:rsidRPr="00687919" w:rsidRDefault="000D45E3">
      <w:pPr>
        <w:pStyle w:val="Listenabsatz"/>
        <w:numPr>
          <w:ilvl w:val="0"/>
          <w:numId w:val="13"/>
        </w:numPr>
        <w:rPr>
          <w:ins w:id="991" w:author="Henriette Gercken" w:date="2023-05-16T14:01:00Z"/>
          <w:rFonts w:asciiTheme="minorHAnsi" w:hAnsiTheme="minorHAnsi" w:cstheme="minorHAnsi"/>
          <w:rPrChange w:id="992" w:author="Henriette Gercken" w:date="2023-05-30T15:49:00Z">
            <w:rPr>
              <w:ins w:id="993" w:author="Henriette Gercken" w:date="2023-05-16T14:01:00Z"/>
            </w:rPr>
          </w:rPrChange>
        </w:rPr>
        <w:pPrChange w:id="994" w:author="Henriette Gercken" w:date="2023-05-16T14:02:00Z">
          <w:pPr>
            <w:pStyle w:val="Listenabsatz"/>
            <w:numPr>
              <w:ilvl w:val="2"/>
              <w:numId w:val="13"/>
            </w:numPr>
            <w:ind w:left="2161" w:hanging="360"/>
          </w:pPr>
        </w:pPrChange>
      </w:pPr>
      <w:ins w:id="995" w:author="Henriette Gercken" w:date="2023-05-16T14:54:00Z">
        <w:r w:rsidRPr="00687919">
          <w:rPr>
            <w:rFonts w:asciiTheme="minorHAnsi" w:hAnsiTheme="minorHAnsi" w:cstheme="minorHAnsi"/>
          </w:rPr>
          <w:t xml:space="preserve">Hierfür brauchen wir zunächst den </w:t>
        </w:r>
      </w:ins>
      <w:ins w:id="996" w:author="JB" w:date="2023-06-01T11:36:00Z">
        <w:r w:rsidR="00002A2E">
          <w:rPr>
            <w:rFonts w:asciiTheme="minorHAnsi" w:hAnsiTheme="minorHAnsi" w:cstheme="minorHAnsi"/>
          </w:rPr>
          <w:t>p</w:t>
        </w:r>
      </w:ins>
      <w:ins w:id="997" w:author="Henriette Gercken" w:date="2023-05-16T14:54:00Z">
        <w:del w:id="998" w:author="JB" w:date="2023-06-01T11:36:00Z">
          <w:r w:rsidRPr="00687919" w:rsidDel="00002A2E">
            <w:rPr>
              <w:rFonts w:asciiTheme="minorHAnsi" w:hAnsiTheme="minorHAnsi" w:cstheme="minorHAnsi"/>
            </w:rPr>
            <w:delText>P</w:delText>
          </w:r>
        </w:del>
        <w:r w:rsidRPr="00687919">
          <w:rPr>
            <w:rFonts w:asciiTheme="minorHAnsi" w:hAnsiTheme="minorHAnsi" w:cstheme="minorHAnsi"/>
          </w:rPr>
          <w:t xml:space="preserve">rozentualen Unterschied zwischen </w:t>
        </w:r>
      </w:ins>
      <w:ins w:id="999" w:author="Henriette Gercken" w:date="2023-05-16T14:55:00Z">
        <w:r w:rsidRPr="00687919">
          <w:rPr>
            <w:rFonts w:asciiTheme="minorHAnsi" w:hAnsiTheme="minorHAnsi" w:cstheme="minorHAnsi"/>
          </w:rPr>
          <w:t>Ze</w:t>
        </w:r>
      </w:ins>
      <w:ins w:id="1000" w:author="JB" w:date="2023-06-01T11:36:00Z">
        <w:r w:rsidR="00002A2E">
          <w:rPr>
            <w:rFonts w:asciiTheme="minorHAnsi" w:hAnsiTheme="minorHAnsi" w:cstheme="minorHAnsi"/>
          </w:rPr>
          <w:t>r</w:t>
        </w:r>
      </w:ins>
      <w:ins w:id="1001" w:author="Henriette Gercken" w:date="2023-05-16T14:55:00Z">
        <w:r w:rsidRPr="00687919">
          <w:rPr>
            <w:rFonts w:asciiTheme="minorHAnsi" w:hAnsiTheme="minorHAnsi" w:cstheme="minorHAnsi"/>
          </w:rPr>
          <w:t>s</w:t>
        </w:r>
      </w:ins>
      <w:ins w:id="1002" w:author="JB" w:date="2023-06-01T11:36:00Z">
        <w:r w:rsidR="00002A2E">
          <w:rPr>
            <w:rFonts w:asciiTheme="minorHAnsi" w:hAnsiTheme="minorHAnsi" w:cstheme="minorHAnsi"/>
          </w:rPr>
          <w:t>e</w:t>
        </w:r>
      </w:ins>
      <w:ins w:id="1003" w:author="Henriette Gercken" w:date="2023-05-16T14:55:00Z">
        <w:del w:id="1004" w:author="JB" w:date="2023-06-01T11:36:00Z">
          <w:r w:rsidRPr="00687919" w:rsidDel="00002A2E">
            <w:rPr>
              <w:rFonts w:asciiTheme="minorHAnsi" w:hAnsiTheme="minorHAnsi" w:cstheme="minorHAnsi"/>
            </w:rPr>
            <w:delText>rs</w:delText>
          </w:r>
        </w:del>
        <w:r w:rsidRPr="00687919">
          <w:rPr>
            <w:rFonts w:asciiTheme="minorHAnsi" w:hAnsiTheme="minorHAnsi" w:cstheme="minorHAnsi"/>
          </w:rPr>
          <w:t xml:space="preserve">tzungsgrad 1 und </w:t>
        </w:r>
      </w:ins>
      <w:ins w:id="1005" w:author="Henriette Gercken" w:date="2023-05-16T14:57:00Z">
        <w:r w:rsidRPr="00687919">
          <w:rPr>
            <w:rFonts w:asciiTheme="minorHAnsi" w:hAnsiTheme="minorHAnsi" w:cstheme="minorHAnsi"/>
          </w:rPr>
          <w:t>einem späteren Zers</w:t>
        </w:r>
      </w:ins>
      <w:ins w:id="1006" w:author="JB" w:date="2023-06-01T11:36:00Z">
        <w:r w:rsidR="00002A2E">
          <w:rPr>
            <w:rFonts w:asciiTheme="minorHAnsi" w:hAnsiTheme="minorHAnsi" w:cstheme="minorHAnsi"/>
          </w:rPr>
          <w:t>e</w:t>
        </w:r>
      </w:ins>
      <w:ins w:id="1007" w:author="Henriette Gercken" w:date="2023-05-16T14:57:00Z">
        <w:r w:rsidRPr="00687919">
          <w:rPr>
            <w:rFonts w:asciiTheme="minorHAnsi" w:hAnsiTheme="minorHAnsi" w:cstheme="minorHAnsi"/>
          </w:rPr>
          <w:t>tzungsgrad</w:t>
        </w:r>
      </w:ins>
      <w:ins w:id="1008" w:author="Henriette Gercken" w:date="2023-05-16T14:01:00Z">
        <w:r w:rsidR="00B11D4F" w:rsidRPr="00687919">
          <w:rPr>
            <w:rFonts w:asciiTheme="minorHAnsi" w:hAnsiTheme="minorHAnsi" w:cstheme="minorHAnsi"/>
            <w:rPrChange w:id="1009" w:author="Henriette Gercken" w:date="2023-05-30T15:49:00Z">
              <w:rPr/>
            </w:rPrChange>
          </w:rPr>
          <w:t xml:space="preserve">: </w:t>
        </w:r>
      </w:ins>
    </w:p>
    <w:p w14:paraId="0C00D4B5" w14:textId="5D4ACD4F" w:rsidR="00B11D4F" w:rsidRPr="00687919" w:rsidRDefault="000D45E3" w:rsidP="00B11D4F">
      <w:pPr>
        <w:pStyle w:val="Listenabsatz"/>
        <w:ind w:left="2160"/>
        <w:rPr>
          <w:ins w:id="1010" w:author="Henriette Gercken" w:date="2023-05-16T15:06:00Z"/>
          <w:rFonts w:asciiTheme="minorHAnsi" w:hAnsiTheme="minorHAnsi" w:cstheme="minorHAnsi"/>
        </w:rPr>
      </w:pPr>
      <w:ins w:id="1011" w:author="Henriette Gercken" w:date="2023-05-16T14:57:00Z">
        <w:r w:rsidRPr="00687919">
          <w:rPr>
            <w:rFonts w:asciiTheme="minorHAnsi" w:hAnsiTheme="minorHAnsi" w:cstheme="minorHAnsi"/>
          </w:rPr>
          <w:t>Prozentualer unterschied</w:t>
        </w:r>
      </w:ins>
      <w:ins w:id="1012" w:author="Henriette Gercken" w:date="2023-05-16T14:01:00Z">
        <w:r w:rsidR="00B11D4F" w:rsidRPr="00687919">
          <w:rPr>
            <w:rFonts w:asciiTheme="minorHAnsi" w:hAnsiTheme="minorHAnsi" w:cstheme="minorHAnsi"/>
          </w:rPr>
          <w:t xml:space="preserve"> = </w:t>
        </w:r>
      </w:ins>
      <w:ins w:id="1013" w:author="Henriette Gercken" w:date="2023-05-16T14:57:00Z">
        <w:r w:rsidRPr="00687919">
          <w:rPr>
            <w:rFonts w:asciiTheme="minorHAnsi" w:hAnsiTheme="minorHAnsi" w:cstheme="minorHAnsi"/>
          </w:rPr>
          <w:t>(</w:t>
        </w:r>
      </w:ins>
      <w:ins w:id="1014" w:author="Henriette Gercken" w:date="2023-05-16T14:01:00Z">
        <w:r w:rsidR="00B11D4F" w:rsidRPr="00687919">
          <w:rPr>
            <w:rFonts w:asciiTheme="minorHAnsi" w:hAnsiTheme="minorHAnsi" w:cstheme="minorHAnsi"/>
          </w:rPr>
          <w:t>Dichte Z1 – Dichte Zx)/ Dichte Z1</w:t>
        </w:r>
      </w:ins>
    </w:p>
    <w:p w14:paraId="19B33ED2" w14:textId="7C1E5216" w:rsidR="007F103D" w:rsidRPr="00687919" w:rsidRDefault="007F103D">
      <w:pPr>
        <w:pStyle w:val="Listenabsatz"/>
        <w:numPr>
          <w:ilvl w:val="2"/>
          <w:numId w:val="13"/>
        </w:numPr>
        <w:rPr>
          <w:ins w:id="1015" w:author="Henriette Gercken" w:date="2023-05-16T14:57:00Z"/>
          <w:rFonts w:asciiTheme="minorHAnsi" w:hAnsiTheme="minorHAnsi" w:cstheme="minorHAnsi"/>
          <w:rPrChange w:id="1016" w:author="Henriette Gercken" w:date="2023-05-30T15:49:00Z">
            <w:rPr>
              <w:ins w:id="1017" w:author="Henriette Gercken" w:date="2023-05-16T14:57:00Z"/>
            </w:rPr>
          </w:rPrChange>
        </w:rPr>
        <w:pPrChange w:id="1018" w:author="Henriette Gercken" w:date="2023-05-16T15:06:00Z">
          <w:pPr>
            <w:pStyle w:val="Listenabsatz"/>
            <w:ind w:left="2160"/>
          </w:pPr>
        </w:pPrChange>
      </w:pPr>
      <w:ins w:id="1019" w:author="Henriette Gercken" w:date="2023-05-16T15:06:00Z">
        <w:r w:rsidRPr="00687919">
          <w:rPr>
            <w:rFonts w:asciiTheme="minorHAnsi" w:hAnsiTheme="minorHAnsi" w:cstheme="minorHAnsi"/>
          </w:rPr>
          <w:lastRenderedPageBreak/>
          <w:t xml:space="preserve">So entstehen für jede Baumartengruppe und </w:t>
        </w:r>
      </w:ins>
      <w:ins w:id="1020" w:author="Henriette Gercken" w:date="2023-05-16T15:10:00Z">
        <w:r w:rsidRPr="00687919">
          <w:rPr>
            <w:rFonts w:asciiTheme="minorHAnsi" w:hAnsiTheme="minorHAnsi" w:cstheme="minorHAnsi"/>
          </w:rPr>
          <w:t>jeden Ze</w:t>
        </w:r>
      </w:ins>
      <w:ins w:id="1021" w:author="JB" w:date="2023-06-01T11:36:00Z">
        <w:r w:rsidR="00002A2E">
          <w:rPr>
            <w:rFonts w:asciiTheme="minorHAnsi" w:hAnsiTheme="minorHAnsi" w:cstheme="minorHAnsi"/>
          </w:rPr>
          <w:t>r</w:t>
        </w:r>
      </w:ins>
      <w:ins w:id="1022" w:author="Henriette Gercken" w:date="2023-05-16T15:10:00Z">
        <w:r w:rsidRPr="00687919">
          <w:rPr>
            <w:rFonts w:asciiTheme="minorHAnsi" w:hAnsiTheme="minorHAnsi" w:cstheme="minorHAnsi"/>
          </w:rPr>
          <w:t>s</w:t>
        </w:r>
      </w:ins>
      <w:ins w:id="1023" w:author="JB" w:date="2023-06-01T11:36:00Z">
        <w:r w:rsidR="00002A2E">
          <w:rPr>
            <w:rFonts w:asciiTheme="minorHAnsi" w:hAnsiTheme="minorHAnsi" w:cstheme="minorHAnsi"/>
          </w:rPr>
          <w:t>e</w:t>
        </w:r>
      </w:ins>
      <w:ins w:id="1024" w:author="Henriette Gercken" w:date="2023-05-16T15:10:00Z">
        <w:del w:id="1025" w:author="JB" w:date="2023-06-01T11:36:00Z">
          <w:r w:rsidRPr="00687919" w:rsidDel="00002A2E">
            <w:rPr>
              <w:rFonts w:asciiTheme="minorHAnsi" w:hAnsiTheme="minorHAnsi" w:cstheme="minorHAnsi"/>
            </w:rPr>
            <w:delText>r</w:delText>
          </w:r>
        </w:del>
        <w:r w:rsidRPr="00687919">
          <w:rPr>
            <w:rFonts w:asciiTheme="minorHAnsi" w:hAnsiTheme="minorHAnsi" w:cstheme="minorHAnsi"/>
          </w:rPr>
          <w:t>tzung</w:t>
        </w:r>
      </w:ins>
      <w:ins w:id="1026" w:author="JB" w:date="2023-06-01T11:36:00Z">
        <w:r w:rsidR="00002A2E">
          <w:rPr>
            <w:rFonts w:asciiTheme="minorHAnsi" w:hAnsiTheme="minorHAnsi" w:cstheme="minorHAnsi"/>
          </w:rPr>
          <w:t>s</w:t>
        </w:r>
      </w:ins>
      <w:ins w:id="1027" w:author="Henriette Gercken" w:date="2023-05-16T15:10:00Z">
        <w:r w:rsidRPr="00687919">
          <w:rPr>
            <w:rFonts w:asciiTheme="minorHAnsi" w:hAnsiTheme="minorHAnsi" w:cstheme="minorHAnsi"/>
          </w:rPr>
          <w:t>grad ein Biomasse</w:t>
        </w:r>
      </w:ins>
      <w:ins w:id="1028" w:author="JB" w:date="2023-06-01T11:37:00Z">
        <w:r w:rsidR="00002A2E">
          <w:rPr>
            <w:rFonts w:asciiTheme="minorHAnsi" w:hAnsiTheme="minorHAnsi" w:cstheme="minorHAnsi"/>
          </w:rPr>
          <w:t>-</w:t>
        </w:r>
      </w:ins>
      <w:ins w:id="1029" w:author="Henriette Gercken" w:date="2023-05-16T15:10:00Z">
        <w:del w:id="1030" w:author="JB" w:date="2023-06-01T11:37:00Z">
          <w:r w:rsidRPr="00687919" w:rsidDel="00002A2E">
            <w:rPr>
              <w:rFonts w:asciiTheme="minorHAnsi" w:hAnsiTheme="minorHAnsi" w:cstheme="minorHAnsi"/>
            </w:rPr>
            <w:delText xml:space="preserve"> </w:delText>
          </w:r>
        </w:del>
      </w:ins>
      <w:ins w:id="1031" w:author="JB" w:date="2023-06-01T11:36:00Z">
        <w:r w:rsidR="00002A2E">
          <w:rPr>
            <w:rFonts w:asciiTheme="minorHAnsi" w:hAnsiTheme="minorHAnsi" w:cstheme="minorHAnsi"/>
          </w:rPr>
          <w:t>re</w:t>
        </w:r>
      </w:ins>
      <w:ins w:id="1032" w:author="Henriette Gercken" w:date="2023-05-16T15:10:00Z">
        <w:r w:rsidRPr="00687919">
          <w:rPr>
            <w:rFonts w:asciiTheme="minorHAnsi" w:hAnsiTheme="minorHAnsi" w:cstheme="minorHAnsi"/>
          </w:rPr>
          <w:t>d</w:t>
        </w:r>
        <w:del w:id="1033" w:author="JB" w:date="2023-06-01T11:36:00Z">
          <w:r w:rsidRPr="00687919" w:rsidDel="00002A2E">
            <w:rPr>
              <w:rFonts w:asciiTheme="minorHAnsi" w:hAnsiTheme="minorHAnsi" w:cstheme="minorHAnsi"/>
            </w:rPr>
            <w:delText>e</w:delText>
          </w:r>
        </w:del>
        <w:r w:rsidRPr="00687919">
          <w:rPr>
            <w:rFonts w:asciiTheme="minorHAnsi" w:hAnsiTheme="minorHAnsi" w:cstheme="minorHAnsi"/>
          </w:rPr>
          <w:t xml:space="preserve">uktionsfaktor </w:t>
        </w:r>
      </w:ins>
    </w:p>
    <w:p w14:paraId="58841CA1" w14:textId="291F6446" w:rsidR="000D45E3" w:rsidRPr="00687919" w:rsidRDefault="000D45E3" w:rsidP="000D45E3">
      <w:pPr>
        <w:pStyle w:val="Listenabsatz"/>
        <w:numPr>
          <w:ilvl w:val="0"/>
          <w:numId w:val="13"/>
        </w:numPr>
        <w:rPr>
          <w:ins w:id="1034" w:author="Henriette Gercken" w:date="2023-05-16T15:00:00Z"/>
          <w:rFonts w:asciiTheme="minorHAnsi" w:hAnsiTheme="minorHAnsi" w:cstheme="minorHAnsi"/>
        </w:rPr>
      </w:pPr>
      <w:ins w:id="1035" w:author="Henriette Gercken" w:date="2023-05-16T14:57:00Z">
        <w:r w:rsidRPr="00687919">
          <w:rPr>
            <w:rFonts w:asciiTheme="minorHAnsi" w:hAnsiTheme="minorHAnsi" w:cstheme="minorHAnsi"/>
          </w:rPr>
          <w:t>Hier</w:t>
        </w:r>
        <w:del w:id="1036" w:author="JB" w:date="2023-06-01T11:37:00Z">
          <w:r w:rsidRPr="00687919" w:rsidDel="00002A2E">
            <w:rPr>
              <w:rFonts w:asciiTheme="minorHAnsi" w:hAnsiTheme="minorHAnsi" w:cstheme="minorHAnsi"/>
            </w:rPr>
            <w:delText>r</w:delText>
          </w:r>
        </w:del>
        <w:r w:rsidRPr="00687919">
          <w:rPr>
            <w:rFonts w:asciiTheme="minorHAnsi" w:hAnsiTheme="minorHAnsi" w:cstheme="minorHAnsi"/>
          </w:rPr>
          <w:t>aus können wir den Dichte Re</w:t>
        </w:r>
      </w:ins>
      <w:ins w:id="1037" w:author="Henriette Gercken" w:date="2023-05-16T14:59:00Z">
        <w:r w:rsidRPr="00687919">
          <w:rPr>
            <w:rFonts w:asciiTheme="minorHAnsi" w:hAnsiTheme="minorHAnsi" w:cstheme="minorHAnsi"/>
          </w:rPr>
          <w:t>duktionsfaktor berechnen indem wir den Prozentualen Unterschied von 100% abziehen, sodass wir wissen wie viel von der übli</w:t>
        </w:r>
      </w:ins>
      <w:ins w:id="1038" w:author="Henriette Gercken" w:date="2023-05-16T15:00:00Z">
        <w:r w:rsidRPr="00687919">
          <w:rPr>
            <w:rFonts w:asciiTheme="minorHAnsi" w:hAnsiTheme="minorHAnsi" w:cstheme="minorHAnsi"/>
          </w:rPr>
          <w:t xml:space="preserve">chen Dichte (und daraus berechneter unzerstzer Biomasse) übrig bleibt: </w:t>
        </w:r>
      </w:ins>
    </w:p>
    <w:p w14:paraId="34568941" w14:textId="4E090F18" w:rsidR="000D45E3" w:rsidRPr="00687919" w:rsidRDefault="000D45E3" w:rsidP="000D45E3">
      <w:pPr>
        <w:pStyle w:val="Listenabsatz"/>
        <w:ind w:left="727"/>
        <w:rPr>
          <w:ins w:id="1039" w:author="Henriette Gercken" w:date="2023-05-16T15:03:00Z"/>
          <w:rFonts w:asciiTheme="minorHAnsi" w:hAnsiTheme="minorHAnsi" w:cstheme="minorHAnsi"/>
        </w:rPr>
      </w:pPr>
      <w:ins w:id="1040" w:author="Henriette Gercken" w:date="2023-05-16T15:00:00Z">
        <w:r w:rsidRPr="00687919">
          <w:rPr>
            <w:rFonts w:asciiTheme="minorHAnsi" w:hAnsiTheme="minorHAnsi" w:cstheme="minorHAnsi"/>
          </w:rPr>
          <w:t xml:space="preserve">                            Biomasse reduktionsfaktor = 1</w:t>
        </w:r>
      </w:ins>
      <w:ins w:id="1041" w:author="Henriette Gercken" w:date="2023-05-16T15:01:00Z">
        <w:r w:rsidRPr="00687919">
          <w:rPr>
            <w:rFonts w:asciiTheme="minorHAnsi" w:hAnsiTheme="minorHAnsi" w:cstheme="minorHAnsi"/>
          </w:rPr>
          <w:t>-prozentualer unterschied</w:t>
        </w:r>
      </w:ins>
    </w:p>
    <w:p w14:paraId="4C94E269" w14:textId="0603FB7A" w:rsidR="000D45E3" w:rsidRPr="00687919" w:rsidRDefault="000D45E3">
      <w:pPr>
        <w:pStyle w:val="Listenabsatz"/>
        <w:numPr>
          <w:ilvl w:val="0"/>
          <w:numId w:val="13"/>
        </w:numPr>
        <w:rPr>
          <w:ins w:id="1042" w:author="Henriette Gercken" w:date="2023-05-16T14:01:00Z"/>
          <w:rFonts w:asciiTheme="minorHAnsi" w:hAnsiTheme="minorHAnsi" w:cstheme="minorHAnsi"/>
          <w:rPrChange w:id="1043" w:author="Henriette Gercken" w:date="2023-05-30T15:49:00Z">
            <w:rPr>
              <w:ins w:id="1044" w:author="Henriette Gercken" w:date="2023-05-16T14:01:00Z"/>
            </w:rPr>
          </w:rPrChange>
        </w:rPr>
        <w:pPrChange w:id="1045" w:author="Henriette Gercken" w:date="2023-05-16T15:03:00Z">
          <w:pPr>
            <w:pStyle w:val="Listenabsatz"/>
            <w:ind w:left="2160"/>
          </w:pPr>
        </w:pPrChange>
      </w:pPr>
      <w:ins w:id="1046" w:author="Henriette Gercken" w:date="2023-05-16T15:03:00Z">
        <w:r w:rsidRPr="00687919">
          <w:rPr>
            <w:rFonts w:asciiTheme="minorHAnsi" w:hAnsiTheme="minorHAnsi" w:cstheme="minorHAnsi"/>
          </w:rPr>
          <w:t>N</w:t>
        </w:r>
      </w:ins>
      <w:ins w:id="1047" w:author="Henriette Gercken" w:date="2023-05-16T15:13:00Z">
        <w:r w:rsidR="00303DBC" w:rsidRPr="00687919">
          <w:rPr>
            <w:rFonts w:asciiTheme="minorHAnsi" w:hAnsiTheme="minorHAnsi" w:cstheme="minorHAnsi"/>
          </w:rPr>
          <w:t>a</w:t>
        </w:r>
      </w:ins>
      <w:ins w:id="1048" w:author="Henriette Gercken" w:date="2023-05-16T15:03:00Z">
        <w:r w:rsidRPr="00687919">
          <w:rPr>
            <w:rFonts w:asciiTheme="minorHAnsi" w:hAnsiTheme="minorHAnsi" w:cstheme="minorHAnsi"/>
          </w:rPr>
          <w:t>chfolgend kann die Biomass in dem Kompartient um den Biomasse reduktio</w:t>
        </w:r>
        <w:r w:rsidR="00441C49" w:rsidRPr="00687919">
          <w:rPr>
            <w:rFonts w:asciiTheme="minorHAnsi" w:hAnsiTheme="minorHAnsi" w:cstheme="minorHAnsi"/>
          </w:rPr>
          <w:t xml:space="preserve">nfaktor reduziert werden: </w:t>
        </w:r>
      </w:ins>
    </w:p>
    <w:p w14:paraId="16ECDCED" w14:textId="31485E39" w:rsidR="00B11D4F" w:rsidRPr="00687919" w:rsidRDefault="00B54C07" w:rsidP="00B11D4F">
      <w:pPr>
        <w:pStyle w:val="Listenabsatz"/>
        <w:ind w:left="2160"/>
        <w:rPr>
          <w:ins w:id="1049" w:author="Henriette Gercken" w:date="2023-05-16T15:06:00Z"/>
          <w:rFonts w:asciiTheme="minorHAnsi" w:hAnsiTheme="minorHAnsi" w:cstheme="minorHAnsi"/>
        </w:rPr>
      </w:pPr>
      <w:ins w:id="1050" w:author="Henriette Gercken" w:date="2023-05-16T15:04:00Z">
        <w:r w:rsidRPr="00687919">
          <w:rPr>
            <w:rFonts w:asciiTheme="minorHAnsi" w:hAnsiTheme="minorHAnsi" w:cstheme="minorHAnsi"/>
          </w:rPr>
          <w:t xml:space="preserve">Um die </w:t>
        </w:r>
      </w:ins>
      <w:ins w:id="1051" w:author="Henriette Gercken" w:date="2023-05-16T14:01:00Z">
        <w:r w:rsidR="00B11D4F" w:rsidRPr="00687919">
          <w:rPr>
            <w:rFonts w:asciiTheme="minorHAnsi" w:hAnsiTheme="minorHAnsi" w:cstheme="minorHAnsi"/>
          </w:rPr>
          <w:t xml:space="preserve">Reduzierte Biomasse im Kompartiment = Biomasse kompartiment * </w:t>
        </w:r>
      </w:ins>
      <w:ins w:id="1052" w:author="Henriette Gercken" w:date="2023-05-16T15:04:00Z">
        <w:r w:rsidR="00441C49" w:rsidRPr="00687919">
          <w:rPr>
            <w:rFonts w:asciiTheme="minorHAnsi" w:hAnsiTheme="minorHAnsi" w:cstheme="minorHAnsi"/>
          </w:rPr>
          <w:t xml:space="preserve">Biomasse </w:t>
        </w:r>
      </w:ins>
      <w:ins w:id="1053" w:author="Henriette Gercken" w:date="2023-05-16T14:01:00Z">
        <w:r w:rsidR="00B11D4F" w:rsidRPr="00687919">
          <w:rPr>
            <w:rFonts w:asciiTheme="minorHAnsi" w:hAnsiTheme="minorHAnsi" w:cstheme="minorHAnsi"/>
          </w:rPr>
          <w:t>Reduktionsfaktor</w:t>
        </w:r>
      </w:ins>
    </w:p>
    <w:p w14:paraId="405378B7" w14:textId="77777777" w:rsidR="007F103D" w:rsidRPr="00687919" w:rsidRDefault="007F103D" w:rsidP="00B11D4F">
      <w:pPr>
        <w:pStyle w:val="Listenabsatz"/>
        <w:ind w:left="2160"/>
        <w:rPr>
          <w:ins w:id="1054" w:author="Henriette Gercken" w:date="2023-05-16T14:01:00Z"/>
          <w:rFonts w:asciiTheme="minorHAnsi" w:hAnsiTheme="minorHAnsi" w:cstheme="minorHAnsi"/>
        </w:rPr>
      </w:pPr>
    </w:p>
    <w:p w14:paraId="5AAB09D6" w14:textId="77777777" w:rsidR="00B11D4F" w:rsidRPr="00687919" w:rsidRDefault="00B11D4F" w:rsidP="00673E5F">
      <w:pPr>
        <w:rPr>
          <w:rFonts w:asciiTheme="minorHAnsi" w:hAnsiTheme="minorHAnsi" w:cstheme="minorHAnsi"/>
        </w:rPr>
      </w:pPr>
    </w:p>
    <w:p w14:paraId="3A0B556E" w14:textId="77777777" w:rsidR="00673E5F" w:rsidRPr="00687919" w:rsidRDefault="00673E5F" w:rsidP="00673E5F">
      <w:pPr>
        <w:pStyle w:val="berschrift3"/>
        <w:numPr>
          <w:ilvl w:val="2"/>
          <w:numId w:val="7"/>
        </w:numPr>
        <w:rPr>
          <w:rFonts w:asciiTheme="minorHAnsi" w:hAnsiTheme="minorHAnsi" w:cstheme="minorHAnsi"/>
        </w:rPr>
      </w:pPr>
      <w:bookmarkStart w:id="1055" w:name="_Toc137731327"/>
      <w:r w:rsidRPr="00687919">
        <w:rPr>
          <w:rFonts w:asciiTheme="minorHAnsi" w:hAnsiTheme="minorHAnsi" w:cstheme="minorHAnsi"/>
        </w:rPr>
        <w:t>Kohlenstoffgehalt Totholz</w:t>
      </w:r>
      <w:bookmarkEnd w:id="1055"/>
    </w:p>
    <w:p w14:paraId="5FD931DA"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Laut IPCC Methodik 2006 kann ein Kohlenstoffgehalt von 0,5 für Totholz angenommen werden, was kohärent mit den in Ziche et al. (2019) und Wellbrock et al. (2017) ist.</w:t>
      </w:r>
    </w:p>
    <w:p w14:paraId="2A5A70AF" w14:textId="77777777" w:rsidR="00673E5F" w:rsidRPr="00687919" w:rsidRDefault="00673E5F" w:rsidP="00673E5F">
      <w:pPr>
        <w:pStyle w:val="berschrift3"/>
        <w:numPr>
          <w:ilvl w:val="2"/>
          <w:numId w:val="7"/>
        </w:numPr>
        <w:rPr>
          <w:rFonts w:asciiTheme="minorHAnsi" w:hAnsiTheme="minorHAnsi" w:cstheme="minorHAnsi"/>
        </w:rPr>
      </w:pPr>
      <w:bookmarkStart w:id="1056" w:name="_Toc137731328"/>
      <w:r w:rsidRPr="00687919">
        <w:rPr>
          <w:rFonts w:asciiTheme="minorHAnsi" w:hAnsiTheme="minorHAnsi" w:cstheme="minorHAnsi"/>
        </w:rPr>
        <w:t>Nährelementgehalte Totholz</w:t>
      </w:r>
      <w:bookmarkEnd w:id="1056"/>
    </w:p>
    <w:p w14:paraId="6AA1A00B" w14:textId="6427F798"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und des Totholztypen reduziert wurde. </w:t>
      </w:r>
    </w:p>
    <w:p w14:paraId="5585C838"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Eine andere Möglichkeit wäre, Totholzspezifische Stickstoffgehalte zu recherchieren. Einige Quellen sind hiergelistete.   </w:t>
      </w:r>
    </w:p>
    <w:p w14:paraId="085F00B6" w14:textId="77777777" w:rsidR="00673E5F" w:rsidRPr="00687919" w:rsidRDefault="00673E5F" w:rsidP="00673E5F">
      <w:pPr>
        <w:pStyle w:val="Listenabsatz"/>
        <w:numPr>
          <w:ilvl w:val="0"/>
          <w:numId w:val="20"/>
        </w:numPr>
        <w:rPr>
          <w:rFonts w:asciiTheme="minorHAnsi" w:hAnsiTheme="minorHAnsi" w:cstheme="minorHAnsi"/>
        </w:rPr>
      </w:pPr>
      <w:r w:rsidRPr="00687919">
        <w:rPr>
          <w:rFonts w:asciiTheme="minorHAnsi" w:hAnsiTheme="minorHAnsi" w:cstheme="minorHAnsi"/>
        </w:rPr>
        <w:t>Kahl, Tiemo.  (2008).  Kohlenstofftransport aus dem Totholz in den Boden.</w:t>
      </w:r>
    </w:p>
    <w:p w14:paraId="3FAAFCF7" w14:textId="69C26F28" w:rsidR="00673E5F" w:rsidRPr="00687919" w:rsidRDefault="004A4263" w:rsidP="00673E5F">
      <w:pPr>
        <w:pStyle w:val="Listenabsatz"/>
        <w:numPr>
          <w:ilvl w:val="1"/>
          <w:numId w:val="20"/>
        </w:numPr>
        <w:rPr>
          <w:rFonts w:asciiTheme="minorHAnsi" w:hAnsiTheme="minorHAnsi" w:cstheme="minorHAnsi"/>
        </w:rPr>
      </w:pPr>
      <w:r w:rsidRPr="00687919">
        <w:rPr>
          <w:rFonts w:asciiTheme="minorHAnsi" w:hAnsiTheme="minorHAnsi" w:cstheme="minorHAnsi"/>
          <w:rPrChange w:id="1057" w:author="Henriette Gercken" w:date="2023-05-30T15:49:00Z">
            <w:rPr/>
          </w:rPrChange>
        </w:rPr>
        <w:fldChar w:fldCharType="begin"/>
      </w:r>
      <w:r w:rsidRPr="00687919">
        <w:rPr>
          <w:rFonts w:asciiTheme="minorHAnsi" w:hAnsiTheme="minorHAnsi" w:cstheme="minorHAnsi"/>
          <w:rPrChange w:id="1058" w:author="Henriette Gercken" w:date="2023-05-30T15:49:00Z">
            <w:rPr/>
          </w:rPrChange>
        </w:rPr>
        <w:instrText xml:space="preserve"> HYPERLINK "https://www.researchgate.net/publication/29758018_Kohlenstofftransport_aus_dem_Totholz_in_den_Boden" </w:instrText>
      </w:r>
      <w:ins w:id="1059" w:author="Henriette Gercken" w:date="2023-06-15T14:21:00Z">
        <w:r w:rsidR="007F08C6" w:rsidRPr="00687919">
          <w:rPr>
            <w:rFonts w:asciiTheme="minorHAnsi" w:hAnsiTheme="minorHAnsi" w:cstheme="minorHAnsi"/>
            <w:rPrChange w:id="1060" w:author="Henriette Gercken" w:date="2023-05-30T15:49:00Z">
              <w:rPr>
                <w:rFonts w:asciiTheme="minorHAnsi" w:hAnsiTheme="minorHAnsi" w:cstheme="minorHAnsi"/>
              </w:rPr>
            </w:rPrChange>
          </w:rPr>
        </w:r>
      </w:ins>
      <w:r w:rsidRPr="00687919">
        <w:rPr>
          <w:rPrChange w:id="1061" w:author="Henriette Gercken" w:date="2023-05-30T15:49:00Z">
            <w:rPr>
              <w:rStyle w:val="Hyperlink"/>
              <w:rFonts w:asciiTheme="minorHAnsi" w:hAnsiTheme="minorHAnsi" w:cstheme="minorHAnsi"/>
              <w:sz w:val="24"/>
              <w:szCs w:val="24"/>
            </w:rPr>
          </w:rPrChange>
        </w:rPr>
        <w:fldChar w:fldCharType="separate"/>
      </w:r>
      <w:r w:rsidR="00673E5F" w:rsidRPr="00687919">
        <w:rPr>
          <w:rStyle w:val="Hyperlink"/>
          <w:rFonts w:asciiTheme="minorHAnsi" w:hAnsiTheme="minorHAnsi" w:cstheme="minorHAnsi"/>
          <w:sz w:val="24"/>
          <w:szCs w:val="24"/>
        </w:rPr>
        <w:t>https://www.researchgate.net/publication/29758018_Kohlenstofftransport_aus_dem_Totholz_in_den_Boden</w:t>
      </w:r>
      <w:r w:rsidRPr="00687919">
        <w:rPr>
          <w:rStyle w:val="Hyperlink"/>
          <w:rFonts w:asciiTheme="minorHAnsi" w:hAnsiTheme="minorHAnsi" w:cstheme="minorHAnsi"/>
          <w:sz w:val="24"/>
          <w:szCs w:val="24"/>
          <w:rPrChange w:id="1062" w:author="Henriette Gercken" w:date="2023-05-30T15:49:00Z">
            <w:rPr>
              <w:rStyle w:val="Hyperlink"/>
              <w:rFonts w:asciiTheme="minorHAnsi" w:hAnsiTheme="minorHAnsi" w:cstheme="minorHAnsi"/>
              <w:sz w:val="24"/>
              <w:szCs w:val="24"/>
            </w:rPr>
          </w:rPrChange>
        </w:rPr>
        <w:fldChar w:fldCharType="end"/>
      </w:r>
      <w:r w:rsidR="00673E5F" w:rsidRPr="00687919">
        <w:rPr>
          <w:rFonts w:asciiTheme="minorHAnsi" w:hAnsiTheme="minorHAnsi" w:cstheme="minorHAnsi"/>
        </w:rPr>
        <w:t xml:space="preserve"> :</w:t>
      </w:r>
    </w:p>
    <w:p w14:paraId="1DB76813" w14:textId="77777777" w:rsidR="00673E5F" w:rsidRPr="00687919" w:rsidRDefault="00673E5F" w:rsidP="00673E5F">
      <w:pPr>
        <w:pStyle w:val="Listenabsatz"/>
        <w:numPr>
          <w:ilvl w:val="1"/>
          <w:numId w:val="20"/>
        </w:numPr>
        <w:rPr>
          <w:rFonts w:asciiTheme="minorHAnsi" w:hAnsiTheme="minorHAnsi" w:cstheme="minorHAnsi"/>
        </w:rPr>
      </w:pPr>
      <w:r w:rsidRPr="00687919">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20205A4D" w14:textId="77777777" w:rsidR="00673E5F" w:rsidRPr="00687919" w:rsidRDefault="00673E5F" w:rsidP="00673E5F">
      <w:pPr>
        <w:pStyle w:val="Listenabsatz"/>
        <w:numPr>
          <w:ilvl w:val="0"/>
          <w:numId w:val="20"/>
        </w:numPr>
        <w:rPr>
          <w:rFonts w:asciiTheme="minorHAnsi" w:hAnsiTheme="minorHAnsi" w:cstheme="minorHAnsi"/>
        </w:rPr>
      </w:pPr>
      <w:r w:rsidRPr="00687919">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1434F4B2" w14:textId="77777777" w:rsidR="00673E5F" w:rsidRPr="00687919" w:rsidRDefault="00673E5F" w:rsidP="00673E5F">
      <w:pPr>
        <w:pStyle w:val="Listenabsatz"/>
        <w:numPr>
          <w:ilvl w:val="1"/>
          <w:numId w:val="20"/>
        </w:numPr>
        <w:rPr>
          <w:rFonts w:asciiTheme="minorHAnsi" w:hAnsiTheme="minorHAnsi" w:cstheme="minorHAnsi"/>
        </w:rPr>
      </w:pPr>
      <w:r w:rsidRPr="00687919">
        <w:rPr>
          <w:rFonts w:asciiTheme="minorHAnsi" w:hAnsiTheme="minorHAnsi" w:cstheme="minorHAnsi"/>
        </w:rPr>
        <w:t xml:space="preserve">Nährelementvorräte von stehenden und liegenden ganzen Bäumen, liegenden und stehenden Totholzstücken und Wurzelstöcken (ZG: 1–2); </w:t>
      </w:r>
    </w:p>
    <w:p w14:paraId="4E9C1765" w14:textId="77777777" w:rsidR="00673E5F" w:rsidRPr="00687919" w:rsidRDefault="00673E5F" w:rsidP="00673E5F">
      <w:pPr>
        <w:pStyle w:val="Listenabsatz"/>
        <w:numPr>
          <w:ilvl w:val="2"/>
          <w:numId w:val="20"/>
        </w:numPr>
        <w:rPr>
          <w:rFonts w:asciiTheme="minorHAnsi" w:hAnsiTheme="minorHAnsi" w:cstheme="minorHAnsi"/>
        </w:rPr>
      </w:pPr>
      <w:r w:rsidRPr="00687919">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553A6983" w14:textId="77777777" w:rsidR="00673E5F" w:rsidRPr="00687919" w:rsidRDefault="00673E5F" w:rsidP="00673E5F">
      <w:pPr>
        <w:pStyle w:val="Listenabsatz"/>
        <w:numPr>
          <w:ilvl w:val="2"/>
          <w:numId w:val="20"/>
        </w:numPr>
        <w:rPr>
          <w:rFonts w:asciiTheme="minorHAnsi" w:hAnsiTheme="minorHAnsi" w:cstheme="minorHAnsi"/>
        </w:rPr>
      </w:pPr>
      <w:r w:rsidRPr="00687919">
        <w:rPr>
          <w:rFonts w:asciiTheme="minorHAnsi" w:hAnsiTheme="minorHAnsi" w:cstheme="minorHAnsi"/>
        </w:rPr>
        <w:t xml:space="preserve">Die Totholzstücke wurden so wie vorgefunden (also mit oder ohne Rinde) gemessen. Die Berechnung unterstellt eine Vermessung ohne Rinde. Es wird in Kauf genommen, </w:t>
      </w:r>
      <w:r w:rsidRPr="00687919">
        <w:rPr>
          <w:rFonts w:asciiTheme="minorHAnsi" w:hAnsiTheme="minorHAnsi" w:cstheme="minorHAnsi"/>
        </w:rPr>
        <w:lastRenderedPageBreak/>
        <w:t xml:space="preserve">dass sich die Biomasse der Totholzstücke gegebenenfalls um die Biomasse der Rinde erhöht. </w:t>
      </w:r>
    </w:p>
    <w:p w14:paraId="3CEEAF0A" w14:textId="77777777" w:rsidR="00673E5F" w:rsidRPr="00687919" w:rsidRDefault="00673E5F" w:rsidP="00673E5F">
      <w:pPr>
        <w:pStyle w:val="Listenabsatz"/>
        <w:numPr>
          <w:ilvl w:val="2"/>
          <w:numId w:val="20"/>
        </w:numPr>
        <w:rPr>
          <w:rFonts w:asciiTheme="minorHAnsi" w:hAnsiTheme="minorHAnsi" w:cstheme="minorHAnsi"/>
          <w:highlight w:val="yellow"/>
        </w:rPr>
      </w:pPr>
      <w:r w:rsidRPr="00687919">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2BBDF46A" w14:textId="77777777" w:rsidR="00673E5F" w:rsidRPr="00687919" w:rsidRDefault="00673E5F" w:rsidP="00673E5F">
      <w:pPr>
        <w:pStyle w:val="Listenabsatz"/>
        <w:numPr>
          <w:ilvl w:val="2"/>
          <w:numId w:val="20"/>
        </w:numPr>
        <w:rPr>
          <w:rFonts w:asciiTheme="minorHAnsi" w:hAnsiTheme="minorHAnsi" w:cstheme="minorHAnsi"/>
          <w:highlight w:val="yellow"/>
        </w:rPr>
      </w:pPr>
      <w:r w:rsidRPr="00687919">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315661EC" w14:textId="77777777" w:rsidR="00673E5F" w:rsidRPr="00687919" w:rsidRDefault="00673E5F" w:rsidP="00673E5F">
      <w:pPr>
        <w:pStyle w:val="Listenabsatz"/>
        <w:numPr>
          <w:ilvl w:val="1"/>
          <w:numId w:val="20"/>
        </w:numPr>
        <w:rPr>
          <w:rFonts w:asciiTheme="minorHAnsi" w:hAnsiTheme="minorHAnsi" w:cstheme="minorHAnsi"/>
        </w:rPr>
      </w:pPr>
      <w:r w:rsidRPr="00687919">
        <w:rPr>
          <w:rFonts w:asciiTheme="minorHAnsi" w:hAnsiTheme="minorHAnsi" w:cstheme="minorHAnsi"/>
        </w:rPr>
        <w:t xml:space="preserve">Nährelementvorrat von stehenden und liegenden ganzen Bäumen, liegenden und stehenden Totholzstücken und Wurzelstöcken (Zersetzungsgrad ≥3) </w:t>
      </w:r>
    </w:p>
    <w:p w14:paraId="59F76549" w14:textId="77777777" w:rsidR="00673E5F" w:rsidRPr="00687919" w:rsidRDefault="00673E5F" w:rsidP="00673E5F">
      <w:pPr>
        <w:pStyle w:val="Listenabsatz"/>
        <w:numPr>
          <w:ilvl w:val="2"/>
          <w:numId w:val="20"/>
        </w:numPr>
        <w:rPr>
          <w:rFonts w:asciiTheme="minorHAnsi" w:hAnsiTheme="minorHAnsi" w:cstheme="minorHAnsi"/>
          <w:highlight w:val="yellow"/>
        </w:rPr>
      </w:pPr>
      <w:r w:rsidRPr="00687919">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02F59776" w14:textId="77777777" w:rsidR="00673E5F" w:rsidRPr="00687919" w:rsidRDefault="00673E5F" w:rsidP="00673E5F">
      <w:pPr>
        <w:pStyle w:val="Listenabsatz"/>
        <w:numPr>
          <w:ilvl w:val="3"/>
          <w:numId w:val="20"/>
        </w:numPr>
        <w:rPr>
          <w:rFonts w:asciiTheme="minorHAnsi" w:hAnsiTheme="minorHAnsi" w:cstheme="minorHAnsi"/>
          <w:lang w:val="en-GB"/>
        </w:rPr>
      </w:pPr>
      <w:r w:rsidRPr="00687919">
        <w:rPr>
          <w:rFonts w:asciiTheme="minorHAnsi" w:hAnsiTheme="minorHAnsi" w:cstheme="minorHAnsi"/>
        </w:rPr>
        <w:t xml:space="preserve">DOBBERTIN, M. UND JÜNGLING, E. (2009): Totholzverwitterung und C-Gehalt. </w:t>
      </w:r>
      <w:r w:rsidRPr="00687919">
        <w:rPr>
          <w:rFonts w:asciiTheme="minorHAnsi" w:hAnsiTheme="minorHAnsi" w:cstheme="minorHAnsi"/>
          <w:lang w:val="en-GB"/>
        </w:rPr>
        <w:t>Zwischenergebnisse. Swiss Federal Research Institute for Forest, Snow and Landscape Research, Birmensdorf, 3 S.</w:t>
      </w:r>
    </w:p>
    <w:p w14:paraId="22C03999" w14:textId="77777777" w:rsidR="00673E5F" w:rsidRPr="00687919" w:rsidRDefault="00673E5F" w:rsidP="00673E5F">
      <w:pPr>
        <w:pStyle w:val="Listenabsatz"/>
        <w:numPr>
          <w:ilvl w:val="2"/>
          <w:numId w:val="20"/>
        </w:numPr>
        <w:rPr>
          <w:rFonts w:asciiTheme="minorHAnsi" w:hAnsiTheme="minorHAnsi" w:cstheme="minorHAnsi"/>
        </w:rPr>
      </w:pPr>
      <w:r w:rsidRPr="00687919">
        <w:rPr>
          <w:rFonts w:asciiTheme="minorHAnsi" w:hAnsiTheme="minorHAnsi" w:cstheme="minorHAnsi"/>
        </w:rPr>
        <w:t xml:space="preserve">Eventuelle Rindenanteile wurden hier nicht berücksichtigt. </w:t>
      </w:r>
    </w:p>
    <w:p w14:paraId="436E711C" w14:textId="77777777" w:rsidR="00673E5F" w:rsidRPr="00687919" w:rsidRDefault="00673E5F" w:rsidP="00673E5F">
      <w:pPr>
        <w:pStyle w:val="Listenabsatz"/>
        <w:numPr>
          <w:ilvl w:val="4"/>
          <w:numId w:val="20"/>
        </w:numPr>
        <w:rPr>
          <w:rFonts w:asciiTheme="minorHAnsi" w:hAnsiTheme="minorHAnsi" w:cstheme="minorHAnsi"/>
        </w:rPr>
      </w:pPr>
      <w:r w:rsidRPr="00687919">
        <w:rPr>
          <w:rFonts w:asciiTheme="minorHAnsi" w:hAnsiTheme="minorHAnsi" w:cstheme="minorHAnsi"/>
        </w:rPr>
        <w:t xml:space="preserve">keine Kompartimentierung </w:t>
      </w:r>
    </w:p>
    <w:p w14:paraId="7EF6176F" w14:textId="3093C6C0" w:rsidR="00673E5F" w:rsidRPr="00687919" w:rsidRDefault="00673E5F" w:rsidP="00673E5F">
      <w:pPr>
        <w:pStyle w:val="Listenabsatz"/>
        <w:numPr>
          <w:ilvl w:val="4"/>
          <w:numId w:val="20"/>
        </w:numPr>
        <w:rPr>
          <w:rFonts w:asciiTheme="minorHAnsi" w:hAnsiTheme="minorHAnsi" w:cstheme="minorHAnsi"/>
          <w:highlight w:val="yellow"/>
        </w:rPr>
      </w:pPr>
      <w:r w:rsidRPr="00687919">
        <w:rPr>
          <w:rFonts w:asciiTheme="minorHAnsi" w:hAnsiTheme="minorHAnsi" w:cstheme="minorHAnsi"/>
          <w:highlight w:val="yellow"/>
        </w:rPr>
        <w:t>Heißt dass, dass die Nähstoffgehalte des Derbholzes ohn</w:t>
      </w:r>
      <w:r w:rsidR="00175E0D" w:rsidRPr="00687919">
        <w:rPr>
          <w:rFonts w:asciiTheme="minorHAnsi" w:hAnsiTheme="minorHAnsi" w:cstheme="minorHAnsi"/>
          <w:highlight w:val="yellow"/>
        </w:rPr>
        <w:t>e</w:t>
      </w:r>
      <w:r w:rsidRPr="00687919">
        <w:rPr>
          <w:rFonts w:asciiTheme="minorHAnsi" w:hAnsiTheme="minorHAnsi" w:cstheme="minorHAnsi"/>
          <w:highlight w:val="yellow"/>
        </w:rPr>
        <w:t xml:space="preserve"> Rinde verwendet werden? </w:t>
      </w:r>
    </w:p>
    <w:p w14:paraId="41EDFC7A" w14:textId="632F533B" w:rsidR="00673E5F" w:rsidRPr="00687919" w:rsidRDefault="00673E5F" w:rsidP="00673E5F">
      <w:pPr>
        <w:pStyle w:val="Listenabsatz"/>
        <w:numPr>
          <w:ilvl w:val="0"/>
          <w:numId w:val="20"/>
        </w:numPr>
        <w:rPr>
          <w:rFonts w:asciiTheme="minorHAnsi" w:hAnsiTheme="minorHAnsi" w:cstheme="minorHAnsi"/>
        </w:rPr>
      </w:pPr>
      <w:r w:rsidRPr="00687919">
        <w:rPr>
          <w:rStyle w:val="hlfld-contribauthor"/>
          <w:rFonts w:asciiTheme="minorHAnsi" w:hAnsiTheme="minorHAnsi" w:cstheme="minorHAnsi"/>
          <w:lang w:val="en-GB"/>
        </w:rPr>
        <w:t>Greyce C. B. Maas</w:t>
      </w:r>
      <w:r w:rsidRPr="00687919">
        <w:rPr>
          <w:rStyle w:val="separator"/>
          <w:rFonts w:asciiTheme="minorHAnsi" w:hAnsiTheme="minorHAnsi" w:cstheme="minorHAnsi"/>
          <w:lang w:val="en-GB"/>
        </w:rPr>
        <w:t xml:space="preserve">, </w:t>
      </w:r>
      <w:r w:rsidRPr="00687919">
        <w:rPr>
          <w:rStyle w:val="hlfld-contribauthor"/>
          <w:rFonts w:asciiTheme="minorHAnsi" w:hAnsiTheme="minorHAnsi" w:cstheme="minorHAnsi"/>
          <w:lang w:val="en-GB"/>
        </w:rPr>
        <w:t>Carlos R. Sanquetta</w:t>
      </w:r>
      <w:r w:rsidRPr="00687919">
        <w:rPr>
          <w:rStyle w:val="separator"/>
          <w:rFonts w:asciiTheme="minorHAnsi" w:hAnsiTheme="minorHAnsi" w:cstheme="minorHAnsi"/>
          <w:lang w:val="en-GB"/>
        </w:rPr>
        <w:t xml:space="preserve">, </w:t>
      </w:r>
      <w:r w:rsidRPr="00687919">
        <w:rPr>
          <w:rStyle w:val="hlfld-contribauthor"/>
          <w:rFonts w:asciiTheme="minorHAnsi" w:hAnsiTheme="minorHAnsi" w:cstheme="minorHAnsi"/>
          <w:lang w:val="en-GB"/>
        </w:rPr>
        <w:t>Renato Marques</w:t>
      </w:r>
      <w:r w:rsidRPr="00687919">
        <w:rPr>
          <w:rStyle w:val="separator"/>
          <w:rFonts w:asciiTheme="minorHAnsi" w:hAnsiTheme="minorHAnsi" w:cstheme="minorHAnsi"/>
          <w:lang w:val="en-GB"/>
        </w:rPr>
        <w:t xml:space="preserve">, </w:t>
      </w:r>
      <w:r w:rsidRPr="00687919">
        <w:rPr>
          <w:rStyle w:val="hlfld-contribauthor"/>
          <w:rFonts w:asciiTheme="minorHAnsi" w:hAnsiTheme="minorHAnsi" w:cstheme="minorHAnsi"/>
          <w:lang w:val="en-GB"/>
        </w:rPr>
        <w:t>Sebastião Do A. Machado</w:t>
      </w:r>
      <w:r w:rsidRPr="00687919">
        <w:rPr>
          <w:rStyle w:val="separator"/>
          <w:rFonts w:asciiTheme="minorHAnsi" w:hAnsiTheme="minorHAnsi" w:cstheme="minorHAnsi"/>
          <w:lang w:val="en-GB"/>
        </w:rPr>
        <w:t xml:space="preserve">, </w:t>
      </w:r>
      <w:r w:rsidRPr="00687919">
        <w:rPr>
          <w:rStyle w:val="hlfld-contribauthor"/>
          <w:rFonts w:asciiTheme="minorHAnsi" w:hAnsiTheme="minorHAnsi" w:cstheme="minorHAnsi"/>
          <w:lang w:val="en-GB"/>
        </w:rPr>
        <w:t>Mateus N. I. Sanquetta</w:t>
      </w:r>
      <w:r w:rsidRPr="00687919">
        <w:rPr>
          <w:rStyle w:val="separator"/>
          <w:rFonts w:asciiTheme="minorHAnsi" w:hAnsiTheme="minorHAnsi" w:cstheme="minorHAnsi"/>
          <w:lang w:val="en-GB"/>
        </w:rPr>
        <w:t xml:space="preserve">, </w:t>
      </w:r>
      <w:r w:rsidRPr="00687919">
        <w:rPr>
          <w:rStyle w:val="hlfld-contribauthor"/>
          <w:rFonts w:asciiTheme="minorHAnsi" w:hAnsiTheme="minorHAnsi" w:cstheme="minorHAnsi"/>
          <w:lang w:val="en-GB"/>
        </w:rPr>
        <w:t>Ana P. Dalla Corte</w:t>
      </w:r>
      <w:r w:rsidRPr="00687919">
        <w:rPr>
          <w:rStyle w:val="separator"/>
          <w:rFonts w:asciiTheme="minorHAnsi" w:hAnsiTheme="minorHAnsi" w:cstheme="minorHAnsi"/>
          <w:lang w:val="en-GB"/>
        </w:rPr>
        <w:t xml:space="preserve">, </w:t>
      </w:r>
      <w:r w:rsidRPr="00687919">
        <w:rPr>
          <w:rStyle w:val="hlfld-contribauthor"/>
          <w:rFonts w:asciiTheme="minorHAnsi" w:hAnsiTheme="minorHAnsi" w:cstheme="minorHAnsi"/>
          <w:lang w:val="en-GB"/>
        </w:rPr>
        <w:t>Luciane N. Schmidt</w:t>
      </w:r>
      <w:r w:rsidRPr="00687919">
        <w:rPr>
          <w:rFonts w:asciiTheme="minorHAnsi" w:hAnsiTheme="minorHAnsi" w:cstheme="minorHAnsi"/>
          <w:lang w:val="en-GB"/>
        </w:rPr>
        <w:t xml:space="preserve">. (2021) </w:t>
      </w:r>
      <w:r w:rsidR="004A4263" w:rsidRPr="00687919">
        <w:rPr>
          <w:rFonts w:asciiTheme="minorHAnsi" w:hAnsiTheme="minorHAnsi" w:cstheme="minorHAnsi"/>
          <w:rPrChange w:id="1063" w:author="Henriette Gercken" w:date="2023-05-30T15:49:00Z">
            <w:rPr/>
          </w:rPrChange>
        </w:rPr>
        <w:fldChar w:fldCharType="begin"/>
      </w:r>
      <w:r w:rsidR="004A4263" w:rsidRPr="00E658DA">
        <w:rPr>
          <w:rFonts w:asciiTheme="minorHAnsi" w:hAnsiTheme="minorHAnsi" w:cstheme="minorHAnsi"/>
          <w:lang w:val="en-GB"/>
          <w:rPrChange w:id="1064" w:author="JB" w:date="2023-05-31T10:20:00Z">
            <w:rPr/>
          </w:rPrChange>
        </w:rPr>
        <w:instrText xml:space="preserve"> HYPERLINK "https://www.tandfonline.com/doi/abs/10.1080/10549811.2020.1796710" </w:instrText>
      </w:r>
      <w:ins w:id="1065" w:author="Henriette Gercken" w:date="2023-06-15T14:21:00Z">
        <w:r w:rsidR="007F08C6" w:rsidRPr="00687919">
          <w:rPr>
            <w:rFonts w:asciiTheme="minorHAnsi" w:hAnsiTheme="minorHAnsi" w:cstheme="minorHAnsi"/>
            <w:rPrChange w:id="1066" w:author="Henriette Gercken" w:date="2023-05-30T15:49:00Z">
              <w:rPr>
                <w:rFonts w:asciiTheme="minorHAnsi" w:hAnsiTheme="minorHAnsi" w:cstheme="minorHAnsi"/>
              </w:rPr>
            </w:rPrChange>
          </w:rPr>
        </w:r>
      </w:ins>
      <w:r w:rsidR="004A4263" w:rsidRPr="00687919">
        <w:rPr>
          <w:rPrChange w:id="1067"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Combining Sample Designs to Account for the Whole Necromass Carbon Stock in Brazilian Atlantic Forest</w:t>
      </w:r>
      <w:r w:rsidR="004A4263" w:rsidRPr="00687919">
        <w:rPr>
          <w:rStyle w:val="Hyperlink"/>
          <w:rFonts w:asciiTheme="minorHAnsi" w:hAnsiTheme="minorHAnsi" w:cstheme="minorHAnsi"/>
          <w:lang w:val="en-GB"/>
          <w:rPrChange w:id="1068"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 xml:space="preserve">. </w:t>
      </w:r>
      <w:r w:rsidRPr="00687919">
        <w:rPr>
          <w:rStyle w:val="nlmsource"/>
          <w:rFonts w:asciiTheme="minorHAnsi" w:hAnsiTheme="minorHAnsi" w:cstheme="minorHAnsi"/>
          <w:i/>
          <w:iCs/>
        </w:rPr>
        <w:t>Journal of Sustainable Forestry</w:t>
      </w:r>
      <w:r w:rsidRPr="00687919">
        <w:rPr>
          <w:rFonts w:asciiTheme="minorHAnsi" w:hAnsiTheme="minorHAnsi" w:cstheme="minorHAnsi"/>
        </w:rPr>
        <w:t xml:space="preserve"> 40:7, pages 639-655.</w:t>
      </w:r>
    </w:p>
    <w:p w14:paraId="61FBB799" w14:textId="77777777" w:rsidR="00673E5F" w:rsidRPr="00687919" w:rsidRDefault="00673E5F" w:rsidP="00673E5F">
      <w:pPr>
        <w:pStyle w:val="Listenabsatz"/>
        <w:numPr>
          <w:ilvl w:val="1"/>
          <w:numId w:val="20"/>
        </w:numPr>
        <w:rPr>
          <w:rFonts w:asciiTheme="minorHAnsi" w:hAnsiTheme="minorHAnsi" w:cstheme="minorHAnsi"/>
          <w:lang w:val="en-GB"/>
        </w:rPr>
      </w:pPr>
      <w:r w:rsidRPr="00687919">
        <w:rPr>
          <w:rFonts w:asciiTheme="minorHAnsi" w:hAnsiTheme="minorHAnsi" w:cstheme="minorHAnsi"/>
          <w:lang w:val="en-GB"/>
        </w:rPr>
        <w:t>Tables with nitrogen content depending on degree of decay</w:t>
      </w:r>
    </w:p>
    <w:p w14:paraId="10BF5C46" w14:textId="77777777" w:rsidR="00673E5F" w:rsidRPr="00687919" w:rsidRDefault="00673E5F" w:rsidP="00673E5F">
      <w:pPr>
        <w:pStyle w:val="Listenabsatz"/>
        <w:numPr>
          <w:ilvl w:val="1"/>
          <w:numId w:val="20"/>
        </w:numPr>
        <w:rPr>
          <w:rFonts w:asciiTheme="minorHAnsi" w:hAnsiTheme="minorHAnsi" w:cstheme="minorHAnsi"/>
        </w:rPr>
      </w:pPr>
      <w:r w:rsidRPr="00687919">
        <w:rPr>
          <w:rFonts w:asciiTheme="minorHAnsi" w:hAnsiTheme="minorHAnsi" w:cstheme="minorHAnsi"/>
        </w:rPr>
        <w:t>Allerdings für brasilianischen antlantik forest</w:t>
      </w:r>
    </w:p>
    <w:p w14:paraId="1843AE4B" w14:textId="2998E862" w:rsidR="00673E5F" w:rsidRPr="00687919" w:rsidRDefault="00673E5F" w:rsidP="00673E5F">
      <w:pPr>
        <w:pStyle w:val="Listenabsatz"/>
        <w:numPr>
          <w:ilvl w:val="0"/>
          <w:numId w:val="20"/>
        </w:numPr>
        <w:ind w:left="717"/>
        <w:rPr>
          <w:rFonts w:asciiTheme="minorHAnsi" w:hAnsiTheme="minorHAnsi" w:cstheme="minorHAnsi"/>
          <w:lang w:val="en-GB"/>
        </w:rPr>
      </w:pPr>
      <w:r w:rsidRPr="00687919">
        <w:rPr>
          <w:rFonts w:asciiTheme="minorHAnsi" w:hAnsiTheme="minorHAnsi" w:cstheme="minorHAnsi"/>
          <w:lang w:val="en-GB"/>
        </w:rPr>
        <w:t xml:space="preserve">Kajar Köster, Marek Metslaid, Jeroen Engelhart, Egle Köster,Dead wood basic density, and the concentration of carbon and nitrogen for main tree species in managed hemiboreal forests,Forest Ecology and Management, Volume 354, 2015, Pages 35-42, ISSN 0378-1127, </w:t>
      </w:r>
      <w:r w:rsidR="004A4263" w:rsidRPr="00687919">
        <w:rPr>
          <w:rFonts w:asciiTheme="minorHAnsi" w:hAnsiTheme="minorHAnsi" w:cstheme="minorHAnsi"/>
          <w:rPrChange w:id="1069" w:author="Henriette Gercken" w:date="2023-05-30T15:49:00Z">
            <w:rPr/>
          </w:rPrChange>
        </w:rPr>
        <w:fldChar w:fldCharType="begin"/>
      </w:r>
      <w:r w:rsidR="004A4263" w:rsidRPr="00E658DA">
        <w:rPr>
          <w:rFonts w:asciiTheme="minorHAnsi" w:hAnsiTheme="minorHAnsi" w:cstheme="minorHAnsi"/>
          <w:lang w:val="en-GB"/>
          <w:rPrChange w:id="1070" w:author="JB" w:date="2023-05-31T10:20:00Z">
            <w:rPr/>
          </w:rPrChange>
        </w:rPr>
        <w:instrText xml:space="preserve"> HYPERLINK "https://doi.org/10.1016/j.foreco.2015.06.039" </w:instrText>
      </w:r>
      <w:ins w:id="1071" w:author="Henriette Gercken" w:date="2023-06-15T14:21:00Z">
        <w:r w:rsidR="007F08C6" w:rsidRPr="00687919">
          <w:rPr>
            <w:rFonts w:asciiTheme="minorHAnsi" w:hAnsiTheme="minorHAnsi" w:cstheme="minorHAnsi"/>
            <w:rPrChange w:id="1072" w:author="Henriette Gercken" w:date="2023-05-30T15:49:00Z">
              <w:rPr>
                <w:rFonts w:asciiTheme="minorHAnsi" w:hAnsiTheme="minorHAnsi" w:cstheme="minorHAnsi"/>
              </w:rPr>
            </w:rPrChange>
          </w:rPr>
        </w:r>
      </w:ins>
      <w:r w:rsidR="004A4263" w:rsidRPr="00687919">
        <w:rPr>
          <w:rPrChange w:id="1073"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https://doi.org/10.1016/j.foreco.2015.06.039</w:t>
      </w:r>
      <w:r w:rsidR="004A4263" w:rsidRPr="00687919">
        <w:rPr>
          <w:rStyle w:val="Hyperlink"/>
          <w:rFonts w:asciiTheme="minorHAnsi" w:hAnsiTheme="minorHAnsi" w:cstheme="minorHAnsi"/>
          <w:lang w:val="en-GB"/>
          <w:rPrChange w:id="1074"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w:t>
      </w:r>
    </w:p>
    <w:p w14:paraId="778223F2" w14:textId="714718F0" w:rsidR="00673E5F" w:rsidRPr="00687919" w:rsidRDefault="00673E5F" w:rsidP="00673E5F">
      <w:pPr>
        <w:pStyle w:val="Listenabsatz"/>
        <w:numPr>
          <w:ilvl w:val="1"/>
          <w:numId w:val="20"/>
        </w:numPr>
        <w:rPr>
          <w:rFonts w:asciiTheme="minorHAnsi" w:hAnsiTheme="minorHAnsi" w:cstheme="minorHAnsi"/>
          <w:lang w:val="en-GB"/>
        </w:rPr>
      </w:pPr>
      <w:r w:rsidRPr="00687919">
        <w:rPr>
          <w:rFonts w:asciiTheme="minorHAnsi" w:hAnsiTheme="minorHAnsi" w:cstheme="minorHAnsi"/>
          <w:lang w:val="en-GB"/>
        </w:rPr>
        <w:t xml:space="preserve">The objective of this study was to assess the CWD density, and C and N concentration changes per decay class for Scots </w:t>
      </w:r>
      <w:r w:rsidR="004A4263" w:rsidRPr="00687919">
        <w:rPr>
          <w:rFonts w:asciiTheme="minorHAnsi" w:hAnsiTheme="minorHAnsi" w:cstheme="minorHAnsi"/>
          <w:rPrChange w:id="1075" w:author="Henriette Gercken" w:date="2023-05-30T15:49:00Z">
            <w:rPr/>
          </w:rPrChange>
        </w:rPr>
        <w:fldChar w:fldCharType="begin"/>
      </w:r>
      <w:r w:rsidR="004A4263" w:rsidRPr="00E658DA">
        <w:rPr>
          <w:rFonts w:asciiTheme="minorHAnsi" w:hAnsiTheme="minorHAnsi" w:cstheme="minorHAnsi"/>
          <w:lang w:val="en-GB"/>
          <w:rPrChange w:id="1076" w:author="JB" w:date="2023-05-31T10:20:00Z">
            <w:rPr/>
          </w:rPrChange>
        </w:rPr>
        <w:instrText xml:space="preserve"> HYPERLINK "https://www.sciencedirect.com/topics/agricultural-and-biological-sciences/pinus" \o "Learn more about pine from ScienceDirect's AI-generated Topic Pages" </w:instrText>
      </w:r>
      <w:ins w:id="1077" w:author="Henriette Gercken" w:date="2023-06-15T14:21:00Z">
        <w:r w:rsidR="007F08C6" w:rsidRPr="00687919">
          <w:rPr>
            <w:rFonts w:asciiTheme="minorHAnsi" w:hAnsiTheme="minorHAnsi" w:cstheme="minorHAnsi"/>
            <w:rPrChange w:id="1078" w:author="Henriette Gercken" w:date="2023-05-30T15:49:00Z">
              <w:rPr>
                <w:rFonts w:asciiTheme="minorHAnsi" w:hAnsiTheme="minorHAnsi" w:cstheme="minorHAnsi"/>
              </w:rPr>
            </w:rPrChange>
          </w:rPr>
        </w:r>
      </w:ins>
      <w:r w:rsidR="004A4263" w:rsidRPr="00687919">
        <w:rPr>
          <w:rPrChange w:id="1079"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pine</w:t>
      </w:r>
      <w:r w:rsidR="004A4263" w:rsidRPr="00687919">
        <w:rPr>
          <w:rStyle w:val="Hyperlink"/>
          <w:rFonts w:asciiTheme="minorHAnsi" w:hAnsiTheme="minorHAnsi" w:cstheme="minorHAnsi"/>
          <w:lang w:val="en-GB"/>
          <w:rPrChange w:id="1080"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 xml:space="preserve"> (</w:t>
      </w:r>
      <w:r w:rsidR="004A4263" w:rsidRPr="00687919">
        <w:rPr>
          <w:rFonts w:asciiTheme="minorHAnsi" w:hAnsiTheme="minorHAnsi" w:cstheme="minorHAnsi"/>
          <w:rPrChange w:id="1081" w:author="Henriette Gercken" w:date="2023-05-30T15:49:00Z">
            <w:rPr/>
          </w:rPrChange>
        </w:rPr>
        <w:fldChar w:fldCharType="begin"/>
      </w:r>
      <w:r w:rsidR="004A4263" w:rsidRPr="00E658DA">
        <w:rPr>
          <w:rFonts w:asciiTheme="minorHAnsi" w:hAnsiTheme="minorHAnsi" w:cstheme="minorHAnsi"/>
          <w:lang w:val="en-GB"/>
          <w:rPrChange w:id="1082" w:author="JB" w:date="2023-05-31T10:20:00Z">
            <w:rPr/>
          </w:rPrChange>
        </w:rPr>
        <w:instrText xml:space="preserve"> HYPERLINK "https://www.sciencedirect.com/topics/agricultural-and-biological-sciences/pinus-sylvestris" \o "Learn more about Pinus sylvestris from ScienceDirect's AI-generated Topic Pages" </w:instrText>
      </w:r>
      <w:ins w:id="1083" w:author="Henriette Gercken" w:date="2023-06-15T14:21:00Z">
        <w:r w:rsidR="007F08C6" w:rsidRPr="00687919">
          <w:rPr>
            <w:rFonts w:asciiTheme="minorHAnsi" w:hAnsiTheme="minorHAnsi" w:cstheme="minorHAnsi"/>
            <w:rPrChange w:id="1084" w:author="Henriette Gercken" w:date="2023-05-30T15:49:00Z">
              <w:rPr>
                <w:rFonts w:asciiTheme="minorHAnsi" w:hAnsiTheme="minorHAnsi" w:cstheme="minorHAnsi"/>
              </w:rPr>
            </w:rPrChange>
          </w:rPr>
        </w:r>
      </w:ins>
      <w:r w:rsidR="004A4263" w:rsidRPr="00687919">
        <w:rPr>
          <w:rPrChange w:id="1085" w:author="Henriette Gercken" w:date="2023-05-30T15:49:00Z">
            <w:rPr>
              <w:rStyle w:val="Hyperlink"/>
              <w:rFonts w:asciiTheme="minorHAnsi" w:hAnsiTheme="minorHAnsi" w:cstheme="minorHAnsi"/>
              <w:i/>
              <w:iCs/>
              <w:lang w:val="en-GB"/>
            </w:rPr>
          </w:rPrChange>
        </w:rPr>
        <w:fldChar w:fldCharType="separate"/>
      </w:r>
      <w:r w:rsidRPr="00687919">
        <w:rPr>
          <w:rStyle w:val="Hyperlink"/>
          <w:rFonts w:asciiTheme="minorHAnsi" w:hAnsiTheme="minorHAnsi" w:cstheme="minorHAnsi"/>
          <w:i/>
          <w:iCs/>
          <w:lang w:val="en-GB"/>
        </w:rPr>
        <w:t>Pinus sylvestris</w:t>
      </w:r>
      <w:r w:rsidR="004A4263" w:rsidRPr="00687919">
        <w:rPr>
          <w:rStyle w:val="Hyperlink"/>
          <w:rFonts w:asciiTheme="minorHAnsi" w:hAnsiTheme="minorHAnsi" w:cstheme="minorHAnsi"/>
          <w:i/>
          <w:iCs/>
          <w:lang w:val="en-GB"/>
          <w:rPrChange w:id="1086" w:author="Henriette Gercken" w:date="2023-05-30T15:49:00Z">
            <w:rPr>
              <w:rStyle w:val="Hyperlink"/>
              <w:rFonts w:asciiTheme="minorHAnsi" w:hAnsiTheme="minorHAnsi" w:cstheme="minorHAnsi"/>
              <w:i/>
              <w:iCs/>
              <w:lang w:val="en-GB"/>
            </w:rPr>
          </w:rPrChange>
        </w:rPr>
        <w:fldChar w:fldCharType="end"/>
      </w:r>
      <w:r w:rsidRPr="00687919">
        <w:rPr>
          <w:rFonts w:asciiTheme="minorHAnsi" w:hAnsiTheme="minorHAnsi" w:cstheme="minorHAnsi"/>
          <w:lang w:val="en-GB"/>
        </w:rPr>
        <w:t xml:space="preserve"> L.), </w:t>
      </w:r>
      <w:r w:rsidR="004A4263" w:rsidRPr="00687919">
        <w:rPr>
          <w:rFonts w:asciiTheme="minorHAnsi" w:hAnsiTheme="minorHAnsi" w:cstheme="minorHAnsi"/>
          <w:rPrChange w:id="1087" w:author="Henriette Gercken" w:date="2023-05-30T15:49:00Z">
            <w:rPr/>
          </w:rPrChange>
        </w:rPr>
        <w:fldChar w:fldCharType="begin"/>
      </w:r>
      <w:r w:rsidR="004A4263" w:rsidRPr="00E658DA">
        <w:rPr>
          <w:rFonts w:asciiTheme="minorHAnsi" w:hAnsiTheme="minorHAnsi" w:cstheme="minorHAnsi"/>
          <w:lang w:val="en-GB"/>
          <w:rPrChange w:id="1088" w:author="JB" w:date="2023-05-31T10:20:00Z">
            <w:rPr/>
          </w:rPrChange>
        </w:rPr>
        <w:instrText xml:space="preserve"> HYPERLINK "https://www.sciencedirect.com/topics/agricultural-and-biological-sciences/picea-abies" \o "Learn more about Norway spruce from ScienceDirect's AI-generated Topic Pages" </w:instrText>
      </w:r>
      <w:ins w:id="1089" w:author="Henriette Gercken" w:date="2023-06-15T14:21:00Z">
        <w:r w:rsidR="007F08C6" w:rsidRPr="00687919">
          <w:rPr>
            <w:rFonts w:asciiTheme="minorHAnsi" w:hAnsiTheme="minorHAnsi" w:cstheme="minorHAnsi"/>
            <w:rPrChange w:id="1090" w:author="Henriette Gercken" w:date="2023-05-30T15:49:00Z">
              <w:rPr>
                <w:rFonts w:asciiTheme="minorHAnsi" w:hAnsiTheme="minorHAnsi" w:cstheme="minorHAnsi"/>
              </w:rPr>
            </w:rPrChange>
          </w:rPr>
        </w:r>
      </w:ins>
      <w:r w:rsidR="004A4263" w:rsidRPr="00687919">
        <w:rPr>
          <w:rPrChange w:id="1091"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Norway spruce</w:t>
      </w:r>
      <w:r w:rsidR="004A4263" w:rsidRPr="00687919">
        <w:rPr>
          <w:rStyle w:val="Hyperlink"/>
          <w:rFonts w:asciiTheme="minorHAnsi" w:hAnsiTheme="minorHAnsi" w:cstheme="minorHAnsi"/>
          <w:lang w:val="en-GB"/>
          <w:rPrChange w:id="1092"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 xml:space="preserve"> (</w:t>
      </w:r>
      <w:r w:rsidRPr="00687919">
        <w:rPr>
          <w:rStyle w:val="Hervorhebung"/>
          <w:rFonts w:asciiTheme="minorHAnsi" w:hAnsiTheme="minorHAnsi" w:cstheme="minorHAnsi"/>
          <w:lang w:val="en-GB"/>
        </w:rPr>
        <w:t>Picea abies</w:t>
      </w:r>
      <w:r w:rsidRPr="00687919">
        <w:rPr>
          <w:rFonts w:asciiTheme="minorHAnsi" w:hAnsiTheme="minorHAnsi" w:cstheme="minorHAnsi"/>
          <w:lang w:val="en-GB"/>
        </w:rPr>
        <w:t xml:space="preserve"> (L.) Karst.), silver and </w:t>
      </w:r>
      <w:r w:rsidR="004A4263" w:rsidRPr="00687919">
        <w:rPr>
          <w:rFonts w:asciiTheme="minorHAnsi" w:hAnsiTheme="minorHAnsi" w:cstheme="minorHAnsi"/>
          <w:rPrChange w:id="1093" w:author="Henriette Gercken" w:date="2023-05-30T15:49:00Z">
            <w:rPr/>
          </w:rPrChange>
        </w:rPr>
        <w:fldChar w:fldCharType="begin"/>
      </w:r>
      <w:r w:rsidR="004A4263" w:rsidRPr="00E658DA">
        <w:rPr>
          <w:rFonts w:asciiTheme="minorHAnsi" w:hAnsiTheme="minorHAnsi" w:cstheme="minorHAnsi"/>
          <w:lang w:val="en-GB"/>
          <w:rPrChange w:id="1094" w:author="JB" w:date="2023-05-31T10:20:00Z">
            <w:rPr/>
          </w:rPrChange>
        </w:rPr>
        <w:instrText xml:space="preserve"> HYPERLINK "https://www.sciencedirect.com/topics/agricultural-and-biological-sciences/betula-pubescens" \o "Learn more about downy birch from ScienceDirect's AI-generated Topic Pages" </w:instrText>
      </w:r>
      <w:ins w:id="1095" w:author="Henriette Gercken" w:date="2023-06-15T14:21:00Z">
        <w:r w:rsidR="007F08C6" w:rsidRPr="00687919">
          <w:rPr>
            <w:rFonts w:asciiTheme="minorHAnsi" w:hAnsiTheme="minorHAnsi" w:cstheme="minorHAnsi"/>
            <w:rPrChange w:id="1096" w:author="Henriette Gercken" w:date="2023-05-30T15:49:00Z">
              <w:rPr>
                <w:rFonts w:asciiTheme="minorHAnsi" w:hAnsiTheme="minorHAnsi" w:cstheme="minorHAnsi"/>
              </w:rPr>
            </w:rPrChange>
          </w:rPr>
        </w:r>
      </w:ins>
      <w:r w:rsidR="004A4263" w:rsidRPr="00687919">
        <w:rPr>
          <w:rPrChange w:id="1097"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downy birch</w:t>
      </w:r>
      <w:r w:rsidR="004A4263" w:rsidRPr="00687919">
        <w:rPr>
          <w:rStyle w:val="Hyperlink"/>
          <w:rFonts w:asciiTheme="minorHAnsi" w:hAnsiTheme="minorHAnsi" w:cstheme="minorHAnsi"/>
          <w:lang w:val="en-GB"/>
          <w:rPrChange w:id="1098"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 xml:space="preserve"> (</w:t>
      </w:r>
      <w:r w:rsidR="004A4263" w:rsidRPr="00687919">
        <w:rPr>
          <w:rFonts w:asciiTheme="minorHAnsi" w:hAnsiTheme="minorHAnsi" w:cstheme="minorHAnsi"/>
          <w:rPrChange w:id="1099" w:author="Henriette Gercken" w:date="2023-05-30T15:49:00Z">
            <w:rPr/>
          </w:rPrChange>
        </w:rPr>
        <w:fldChar w:fldCharType="begin"/>
      </w:r>
      <w:r w:rsidR="004A4263" w:rsidRPr="00E658DA">
        <w:rPr>
          <w:rFonts w:asciiTheme="minorHAnsi" w:hAnsiTheme="minorHAnsi" w:cstheme="minorHAnsi"/>
          <w:lang w:val="en-GB"/>
          <w:rPrChange w:id="1100" w:author="JB" w:date="2023-05-31T10:20:00Z">
            <w:rPr/>
          </w:rPrChange>
        </w:rPr>
        <w:instrText xml:space="preserve"> HYPERLINK "https://www.sciencedirect.com/topics/agricultural-and-biological-sciences/betula-pendula" \o "Learn more about silver birch from ScienceDirect's AI-generated Topic Pages" </w:instrText>
      </w:r>
      <w:ins w:id="1101" w:author="Henriette Gercken" w:date="2023-06-15T14:21:00Z">
        <w:r w:rsidR="007F08C6" w:rsidRPr="00687919">
          <w:rPr>
            <w:rFonts w:asciiTheme="minorHAnsi" w:hAnsiTheme="minorHAnsi" w:cstheme="minorHAnsi"/>
            <w:rPrChange w:id="1102" w:author="Henriette Gercken" w:date="2023-05-30T15:49:00Z">
              <w:rPr>
                <w:rFonts w:asciiTheme="minorHAnsi" w:hAnsiTheme="minorHAnsi" w:cstheme="minorHAnsi"/>
              </w:rPr>
            </w:rPrChange>
          </w:rPr>
        </w:r>
      </w:ins>
      <w:r w:rsidR="004A4263" w:rsidRPr="00687919">
        <w:rPr>
          <w:rPrChange w:id="1103" w:author="Henriette Gercken" w:date="2023-05-30T15:49:00Z">
            <w:rPr>
              <w:rStyle w:val="Hyperlink"/>
              <w:rFonts w:asciiTheme="minorHAnsi" w:hAnsiTheme="minorHAnsi" w:cstheme="minorHAnsi"/>
              <w:i/>
              <w:iCs/>
              <w:lang w:val="en-GB"/>
            </w:rPr>
          </w:rPrChange>
        </w:rPr>
        <w:fldChar w:fldCharType="separate"/>
      </w:r>
      <w:r w:rsidRPr="00687919">
        <w:rPr>
          <w:rStyle w:val="Hyperlink"/>
          <w:rFonts w:asciiTheme="minorHAnsi" w:hAnsiTheme="minorHAnsi" w:cstheme="minorHAnsi"/>
          <w:i/>
          <w:iCs/>
          <w:lang w:val="en-GB"/>
        </w:rPr>
        <w:t>Betula pendula</w:t>
      </w:r>
      <w:r w:rsidR="004A4263" w:rsidRPr="00687919">
        <w:rPr>
          <w:rStyle w:val="Hyperlink"/>
          <w:rFonts w:asciiTheme="minorHAnsi" w:hAnsiTheme="minorHAnsi" w:cstheme="minorHAnsi"/>
          <w:i/>
          <w:iCs/>
          <w:lang w:val="en-GB"/>
          <w:rPrChange w:id="1104" w:author="Henriette Gercken" w:date="2023-05-30T15:49:00Z">
            <w:rPr>
              <w:rStyle w:val="Hyperlink"/>
              <w:rFonts w:asciiTheme="minorHAnsi" w:hAnsiTheme="minorHAnsi" w:cstheme="minorHAnsi"/>
              <w:i/>
              <w:iCs/>
              <w:lang w:val="en-GB"/>
            </w:rPr>
          </w:rPrChange>
        </w:rPr>
        <w:fldChar w:fldCharType="end"/>
      </w:r>
      <w:r w:rsidRPr="00687919">
        <w:rPr>
          <w:rFonts w:asciiTheme="minorHAnsi" w:hAnsiTheme="minorHAnsi" w:cstheme="minorHAnsi"/>
          <w:lang w:val="en-GB"/>
        </w:rPr>
        <w:t xml:space="preserve"> Roth. and </w:t>
      </w:r>
      <w:r w:rsidRPr="00687919">
        <w:rPr>
          <w:rStyle w:val="Hervorhebung"/>
          <w:rFonts w:asciiTheme="minorHAnsi" w:hAnsiTheme="minorHAnsi" w:cstheme="minorHAnsi"/>
          <w:lang w:val="en-GB"/>
        </w:rPr>
        <w:t>Betula pubescens</w:t>
      </w:r>
      <w:r w:rsidRPr="00687919">
        <w:rPr>
          <w:rFonts w:asciiTheme="minorHAnsi" w:hAnsiTheme="minorHAnsi" w:cstheme="minorHAnsi"/>
          <w:lang w:val="en-GB"/>
        </w:rPr>
        <w:t xml:space="preserve"> Ehrh.), black </w:t>
      </w:r>
      <w:r w:rsidR="004A4263" w:rsidRPr="00687919">
        <w:rPr>
          <w:rFonts w:asciiTheme="minorHAnsi" w:hAnsiTheme="minorHAnsi" w:cstheme="minorHAnsi"/>
          <w:rPrChange w:id="1105" w:author="Henriette Gercken" w:date="2023-05-30T15:49:00Z">
            <w:rPr/>
          </w:rPrChange>
        </w:rPr>
        <w:fldChar w:fldCharType="begin"/>
      </w:r>
      <w:r w:rsidR="004A4263" w:rsidRPr="00E658DA">
        <w:rPr>
          <w:rFonts w:asciiTheme="minorHAnsi" w:hAnsiTheme="minorHAnsi" w:cstheme="minorHAnsi"/>
          <w:lang w:val="en-GB"/>
          <w:rPrChange w:id="1106" w:author="JB" w:date="2023-05-31T10:20:00Z">
            <w:rPr/>
          </w:rPrChange>
        </w:rPr>
        <w:instrText xml:space="preserve"> HYPERLINK "https://www.sciencedirect.com/topics/agricultural-and-biological-sciences/alnus" \o "Learn more about alder from ScienceDirect's AI-generated Topic Pages" </w:instrText>
      </w:r>
      <w:ins w:id="1107" w:author="Henriette Gercken" w:date="2023-06-15T14:21:00Z">
        <w:r w:rsidR="007F08C6" w:rsidRPr="00687919">
          <w:rPr>
            <w:rFonts w:asciiTheme="minorHAnsi" w:hAnsiTheme="minorHAnsi" w:cstheme="minorHAnsi"/>
            <w:rPrChange w:id="1108" w:author="Henriette Gercken" w:date="2023-05-30T15:49:00Z">
              <w:rPr>
                <w:rFonts w:asciiTheme="minorHAnsi" w:hAnsiTheme="minorHAnsi" w:cstheme="minorHAnsi"/>
              </w:rPr>
            </w:rPrChange>
          </w:rPr>
        </w:r>
      </w:ins>
      <w:r w:rsidR="004A4263" w:rsidRPr="00687919">
        <w:rPr>
          <w:rPrChange w:id="1109"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alder</w:t>
      </w:r>
      <w:r w:rsidR="004A4263" w:rsidRPr="00687919">
        <w:rPr>
          <w:rStyle w:val="Hyperlink"/>
          <w:rFonts w:asciiTheme="minorHAnsi" w:hAnsiTheme="minorHAnsi" w:cstheme="minorHAnsi"/>
          <w:lang w:val="en-GB"/>
          <w:rPrChange w:id="1110"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 xml:space="preserve"> (</w:t>
      </w:r>
      <w:r w:rsidR="00CD12C7" w:rsidRPr="00687919">
        <w:rPr>
          <w:rFonts w:asciiTheme="minorHAnsi" w:hAnsiTheme="minorHAnsi" w:cstheme="minorHAnsi"/>
          <w:rPrChange w:id="1111" w:author="Henriette Gercken" w:date="2023-05-30T15:49:00Z">
            <w:rPr/>
          </w:rPrChange>
        </w:rPr>
        <w:fldChar w:fldCharType="begin"/>
      </w:r>
      <w:r w:rsidR="00CD12C7" w:rsidRPr="00687919">
        <w:rPr>
          <w:rFonts w:asciiTheme="minorHAnsi" w:hAnsiTheme="minorHAnsi" w:cstheme="minorHAnsi"/>
          <w:lang w:val="en-GB"/>
          <w:rPrChange w:id="1112" w:author="Henriette Gercken" w:date="2023-05-30T15:49:00Z">
            <w:rPr>
              <w:lang w:val="en-GB"/>
            </w:rPr>
          </w:rPrChange>
        </w:rPr>
        <w:instrText xml:space="preserve"> HYPERLINK "https://www.sciencedirect.com/topics/agricultural-and-biological-sciences/alnus-glutinosa" \o "Learn more about Alnus glutinosa from ScienceDirect's AI-generated Topic Pages" </w:instrText>
      </w:r>
      <w:ins w:id="1113" w:author="Henriette Gercken" w:date="2023-06-15T14:21:00Z">
        <w:r w:rsidR="007F08C6" w:rsidRPr="00687919">
          <w:rPr>
            <w:rFonts w:asciiTheme="minorHAnsi" w:hAnsiTheme="minorHAnsi" w:cstheme="minorHAnsi"/>
            <w:rPrChange w:id="1114" w:author="Henriette Gercken" w:date="2023-05-30T15:49:00Z">
              <w:rPr>
                <w:rFonts w:asciiTheme="minorHAnsi" w:hAnsiTheme="minorHAnsi" w:cstheme="minorHAnsi"/>
              </w:rPr>
            </w:rPrChange>
          </w:rPr>
        </w:r>
      </w:ins>
      <w:r w:rsidR="00CD12C7" w:rsidRPr="00687919">
        <w:rPr>
          <w:rPrChange w:id="1115" w:author="Henriette Gercken" w:date="2023-05-30T15:49:00Z">
            <w:rPr>
              <w:rStyle w:val="Hyperlink"/>
              <w:rFonts w:asciiTheme="minorHAnsi" w:hAnsiTheme="minorHAnsi" w:cstheme="minorHAnsi"/>
              <w:i/>
              <w:iCs/>
            </w:rPr>
          </w:rPrChange>
        </w:rPr>
        <w:fldChar w:fldCharType="separate"/>
      </w:r>
      <w:r w:rsidRPr="00687919">
        <w:rPr>
          <w:rStyle w:val="Hyperlink"/>
          <w:rFonts w:asciiTheme="minorHAnsi" w:hAnsiTheme="minorHAnsi" w:cstheme="minorHAnsi"/>
          <w:i/>
          <w:iCs/>
          <w:lang w:val="en-GB"/>
        </w:rPr>
        <w:t>Alnus glutinosa</w:t>
      </w:r>
      <w:r w:rsidR="00CD12C7" w:rsidRPr="00687919">
        <w:rPr>
          <w:rStyle w:val="Hyperlink"/>
          <w:rFonts w:asciiTheme="minorHAnsi" w:hAnsiTheme="minorHAnsi" w:cstheme="minorHAnsi"/>
          <w:i/>
          <w:iCs/>
          <w:rPrChange w:id="1116" w:author="Henriette Gercken" w:date="2023-05-30T15:49:00Z">
            <w:rPr>
              <w:rStyle w:val="Hyperlink"/>
              <w:rFonts w:asciiTheme="minorHAnsi" w:hAnsiTheme="minorHAnsi" w:cstheme="minorHAnsi"/>
              <w:i/>
              <w:iCs/>
            </w:rPr>
          </w:rPrChange>
        </w:rPr>
        <w:fldChar w:fldCharType="end"/>
      </w:r>
      <w:r w:rsidRPr="00687919">
        <w:rPr>
          <w:rFonts w:asciiTheme="minorHAnsi" w:hAnsiTheme="minorHAnsi" w:cstheme="minorHAnsi"/>
          <w:lang w:val="en-GB"/>
        </w:rPr>
        <w:t xml:space="preserve"> (L.) Gaertn.), </w:t>
      </w:r>
      <w:r w:rsidR="004A4263" w:rsidRPr="00687919">
        <w:rPr>
          <w:rFonts w:asciiTheme="minorHAnsi" w:hAnsiTheme="minorHAnsi" w:cstheme="minorHAnsi"/>
          <w:rPrChange w:id="1117" w:author="Henriette Gercken" w:date="2023-05-30T15:49:00Z">
            <w:rPr/>
          </w:rPrChange>
        </w:rPr>
        <w:fldChar w:fldCharType="begin"/>
      </w:r>
      <w:r w:rsidR="004A4263" w:rsidRPr="00E658DA">
        <w:rPr>
          <w:rFonts w:asciiTheme="minorHAnsi" w:hAnsiTheme="minorHAnsi" w:cstheme="minorHAnsi"/>
          <w:lang w:val="en-GB"/>
          <w:rPrChange w:id="1118" w:author="JB" w:date="2023-05-31T10:20:00Z">
            <w:rPr/>
          </w:rPrChange>
        </w:rPr>
        <w:instrText xml:space="preserve"> HYPERLINK "https://www.sciencedirect.com/topics/agricultural-and-biological-sciences/alnus-incana" \o "Learn more about grey alder from ScienceDirect's AI-generated Topic Pages" </w:instrText>
      </w:r>
      <w:ins w:id="1119" w:author="Henriette Gercken" w:date="2023-06-15T14:21:00Z">
        <w:r w:rsidR="007F08C6" w:rsidRPr="00687919">
          <w:rPr>
            <w:rFonts w:asciiTheme="minorHAnsi" w:hAnsiTheme="minorHAnsi" w:cstheme="minorHAnsi"/>
            <w:rPrChange w:id="1120" w:author="Henriette Gercken" w:date="2023-05-30T15:49:00Z">
              <w:rPr>
                <w:rFonts w:asciiTheme="minorHAnsi" w:hAnsiTheme="minorHAnsi" w:cstheme="minorHAnsi"/>
              </w:rPr>
            </w:rPrChange>
          </w:rPr>
        </w:r>
      </w:ins>
      <w:r w:rsidR="004A4263" w:rsidRPr="00687919">
        <w:rPr>
          <w:rPrChange w:id="1121"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grey alder</w:t>
      </w:r>
      <w:r w:rsidR="004A4263" w:rsidRPr="00687919">
        <w:rPr>
          <w:rStyle w:val="Hyperlink"/>
          <w:rFonts w:asciiTheme="minorHAnsi" w:hAnsiTheme="minorHAnsi" w:cstheme="minorHAnsi"/>
          <w:lang w:val="en-GB"/>
          <w:rPrChange w:id="1122"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 xml:space="preserve"> (</w:t>
      </w:r>
      <w:r w:rsidRPr="00687919">
        <w:rPr>
          <w:rStyle w:val="Hervorhebung"/>
          <w:rFonts w:asciiTheme="minorHAnsi" w:hAnsiTheme="minorHAnsi" w:cstheme="minorHAnsi"/>
          <w:lang w:val="en-GB"/>
        </w:rPr>
        <w:t>Alnus incana</w:t>
      </w:r>
      <w:r w:rsidRPr="00687919">
        <w:rPr>
          <w:rFonts w:asciiTheme="minorHAnsi" w:hAnsiTheme="minorHAnsi" w:cstheme="minorHAnsi"/>
          <w:lang w:val="en-GB"/>
        </w:rPr>
        <w:t xml:space="preserve"> (L.) Moench.) and </w:t>
      </w:r>
      <w:r w:rsidR="004A4263" w:rsidRPr="00687919">
        <w:rPr>
          <w:rFonts w:asciiTheme="minorHAnsi" w:hAnsiTheme="minorHAnsi" w:cstheme="minorHAnsi"/>
          <w:rPrChange w:id="1123" w:author="Henriette Gercken" w:date="2023-05-30T15:49:00Z">
            <w:rPr/>
          </w:rPrChange>
        </w:rPr>
        <w:fldChar w:fldCharType="begin"/>
      </w:r>
      <w:r w:rsidR="004A4263" w:rsidRPr="00E658DA">
        <w:rPr>
          <w:rFonts w:asciiTheme="minorHAnsi" w:hAnsiTheme="minorHAnsi" w:cstheme="minorHAnsi"/>
          <w:lang w:val="en-GB"/>
          <w:rPrChange w:id="1124" w:author="JB" w:date="2023-05-31T10:20:00Z">
            <w:rPr/>
          </w:rPrChange>
        </w:rPr>
        <w:instrText xml:space="preserve"> HYPERLINK "https://www.sciencedirect.com/topics/agricultural-and-biological-sciences/populus-tremula" \o "Learn more about European aspen from ScienceDirect's AI-generated Topic Pages" </w:instrText>
      </w:r>
      <w:ins w:id="1125" w:author="Henriette Gercken" w:date="2023-06-15T14:21:00Z">
        <w:r w:rsidR="007F08C6" w:rsidRPr="00687919">
          <w:rPr>
            <w:rFonts w:asciiTheme="minorHAnsi" w:hAnsiTheme="minorHAnsi" w:cstheme="minorHAnsi"/>
            <w:rPrChange w:id="1126" w:author="Henriette Gercken" w:date="2023-05-30T15:49:00Z">
              <w:rPr>
                <w:rFonts w:asciiTheme="minorHAnsi" w:hAnsiTheme="minorHAnsi" w:cstheme="minorHAnsi"/>
              </w:rPr>
            </w:rPrChange>
          </w:rPr>
        </w:r>
      </w:ins>
      <w:r w:rsidR="004A4263" w:rsidRPr="00687919">
        <w:rPr>
          <w:rPrChange w:id="1127" w:author="Henriette Gercken" w:date="2023-05-30T15:49:00Z">
            <w:rPr>
              <w:rStyle w:val="Hyperlink"/>
              <w:rFonts w:asciiTheme="minorHAnsi" w:hAnsiTheme="minorHAnsi" w:cstheme="minorHAnsi"/>
              <w:lang w:val="en-GB"/>
            </w:rPr>
          </w:rPrChange>
        </w:rPr>
        <w:fldChar w:fldCharType="separate"/>
      </w:r>
      <w:r w:rsidRPr="00687919">
        <w:rPr>
          <w:rStyle w:val="Hyperlink"/>
          <w:rFonts w:asciiTheme="minorHAnsi" w:hAnsiTheme="minorHAnsi" w:cstheme="minorHAnsi"/>
          <w:lang w:val="en-GB"/>
        </w:rPr>
        <w:t>European aspen</w:t>
      </w:r>
      <w:r w:rsidR="004A4263" w:rsidRPr="00687919">
        <w:rPr>
          <w:rStyle w:val="Hyperlink"/>
          <w:rFonts w:asciiTheme="minorHAnsi" w:hAnsiTheme="minorHAnsi" w:cstheme="minorHAnsi"/>
          <w:lang w:val="en-GB"/>
          <w:rPrChange w:id="1128" w:author="Henriette Gercken" w:date="2023-05-30T15:49:00Z">
            <w:rPr>
              <w:rStyle w:val="Hyperlink"/>
              <w:rFonts w:asciiTheme="minorHAnsi" w:hAnsiTheme="minorHAnsi" w:cstheme="minorHAnsi"/>
              <w:lang w:val="en-GB"/>
            </w:rPr>
          </w:rPrChange>
        </w:rPr>
        <w:fldChar w:fldCharType="end"/>
      </w:r>
      <w:r w:rsidRPr="00687919">
        <w:rPr>
          <w:rFonts w:asciiTheme="minorHAnsi" w:hAnsiTheme="minorHAnsi" w:cstheme="minorHAnsi"/>
          <w:lang w:val="en-GB"/>
        </w:rPr>
        <w:t xml:space="preserve"> (</w:t>
      </w:r>
      <w:r w:rsidRPr="00687919">
        <w:rPr>
          <w:rStyle w:val="Hervorhebung"/>
          <w:rFonts w:asciiTheme="minorHAnsi" w:hAnsiTheme="minorHAnsi" w:cstheme="minorHAnsi"/>
          <w:lang w:val="en-GB"/>
        </w:rPr>
        <w:t>Populus tremula</w:t>
      </w:r>
      <w:r w:rsidRPr="00687919">
        <w:rPr>
          <w:rFonts w:asciiTheme="minorHAnsi" w:hAnsiTheme="minorHAnsi" w:cstheme="minorHAnsi"/>
          <w:lang w:val="en-GB"/>
        </w:rPr>
        <w:t xml:space="preserve"> L.) in managed hemiboreal forests. The dead wood density and C concentration were provided only for logs lying on the ground.</w:t>
      </w:r>
    </w:p>
    <w:p w14:paraId="56A9FDAA" w14:textId="77777777" w:rsidR="00673E5F" w:rsidRPr="00687919" w:rsidRDefault="00673E5F" w:rsidP="00673E5F">
      <w:pPr>
        <w:pStyle w:val="Listenabsatz"/>
        <w:numPr>
          <w:ilvl w:val="1"/>
          <w:numId w:val="20"/>
        </w:numPr>
        <w:rPr>
          <w:rFonts w:asciiTheme="minorHAnsi" w:hAnsiTheme="minorHAnsi" w:cstheme="minorHAnsi"/>
        </w:rPr>
      </w:pPr>
      <w:r w:rsidRPr="00687919">
        <w:rPr>
          <w:rFonts w:asciiTheme="minorHAnsi" w:hAnsiTheme="minorHAnsi" w:cstheme="minorHAnsi"/>
        </w:rPr>
        <w:t>Tabellen mit N &amp; C Konzentrationen aufgeteilt in die Baumarten Birke, Fichte, Kiefer, Erle, Pappel</w:t>
      </w:r>
    </w:p>
    <w:p w14:paraId="52753B3F" w14:textId="77777777" w:rsidR="00673E5F" w:rsidRPr="00687919" w:rsidRDefault="00673E5F" w:rsidP="00673E5F">
      <w:pPr>
        <w:pStyle w:val="Listenabsatz"/>
        <w:numPr>
          <w:ilvl w:val="1"/>
          <w:numId w:val="20"/>
        </w:numPr>
        <w:rPr>
          <w:rFonts w:asciiTheme="minorHAnsi" w:hAnsiTheme="minorHAnsi" w:cstheme="minorHAnsi"/>
        </w:rPr>
      </w:pPr>
      <w:r w:rsidRPr="00687919">
        <w:rPr>
          <w:rFonts w:asciiTheme="minorHAnsi" w:hAnsiTheme="minorHAnsi" w:cstheme="minorHAnsi"/>
        </w:rPr>
        <w:t>Allerdings für skandinavische Wälder</w:t>
      </w:r>
    </w:p>
    <w:p w14:paraId="766ECD94" w14:textId="77777777" w:rsidR="00673E5F" w:rsidRPr="00687919" w:rsidRDefault="00673E5F" w:rsidP="00673E5F">
      <w:pPr>
        <w:pStyle w:val="berschrift4"/>
        <w:numPr>
          <w:ilvl w:val="3"/>
          <w:numId w:val="7"/>
        </w:numPr>
        <w:rPr>
          <w:rFonts w:asciiTheme="minorHAnsi" w:hAnsiTheme="minorHAnsi" w:cstheme="minorHAnsi"/>
        </w:rPr>
      </w:pPr>
      <w:r w:rsidRPr="00687919">
        <w:rPr>
          <w:rFonts w:asciiTheme="minorHAnsi" w:hAnsiTheme="minorHAnsi" w:cstheme="minorHAnsi"/>
        </w:rPr>
        <w:t>Nachträgliche Kompartimentierung Biomasse Totholz</w:t>
      </w:r>
    </w:p>
    <w:p w14:paraId="13D1A3F9" w14:textId="52CD6C33"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Laut </w:t>
      </w:r>
      <w:r w:rsidRPr="00687919">
        <w:rPr>
          <w:rFonts w:asciiTheme="minorHAnsi" w:hAnsiTheme="minorHAnsi" w:cstheme="minorHAnsi"/>
          <w: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w:t>
      </w:r>
      <w:r w:rsidRPr="00687919">
        <w:rPr>
          <w:rFonts w:asciiTheme="minorHAnsi" w:hAnsiTheme="minorHAnsi" w:cstheme="minorHAnsi"/>
        </w:rPr>
        <w:t xml:space="preserve"> wird für die Totholzzersetzungsgruppen 1&amp;2 wird wie für lebende Bäume mittels </w:t>
      </w:r>
      <w:del w:id="1129" w:author="JB" w:date="2023-04-25T08:31:00Z">
        <w:r w:rsidRPr="00687919" w:rsidDel="007C3185">
          <w:rPr>
            <w:rFonts w:asciiTheme="minorHAnsi" w:hAnsiTheme="minorHAnsi" w:cstheme="minorHAnsi"/>
          </w:rPr>
          <w:delText>TapeS k</w:delText>
        </w:r>
      </w:del>
      <w:ins w:id="1130" w:author="JB" w:date="2023-04-25T08:31:00Z">
        <w:r w:rsidR="007C3185" w:rsidRPr="00687919">
          <w:rPr>
            <w:rFonts w:asciiTheme="minorHAnsi" w:hAnsiTheme="minorHAnsi" w:cstheme="minorHAnsi"/>
          </w:rPr>
          <w:t xml:space="preserve">SILVA (TU München) </w:t>
        </w:r>
      </w:ins>
      <w:r w:rsidR="007C3185" w:rsidRPr="00687919">
        <w:rPr>
          <w:rFonts w:asciiTheme="minorHAnsi" w:hAnsiTheme="minorHAnsi" w:cstheme="minorHAnsi"/>
        </w:rPr>
        <w:t>k</w:t>
      </w:r>
      <w:r w:rsidRPr="00687919">
        <w:rPr>
          <w:rFonts w:asciiTheme="minorHAnsi" w:hAnsiTheme="minorHAnsi" w:cstheme="minorHAnsi"/>
        </w:rPr>
        <w:t>ompartimentiert.</w:t>
      </w:r>
    </w:p>
    <w:p w14:paraId="6C8C4F03" w14:textId="08A87D6C" w:rsidR="00673E5F" w:rsidRPr="00687919" w:rsidRDefault="00673E5F" w:rsidP="00673E5F">
      <w:pPr>
        <w:rPr>
          <w:rFonts w:asciiTheme="minorHAnsi" w:hAnsiTheme="minorHAnsi" w:cstheme="minorHAnsi"/>
          <w:highlight w:val="yellow"/>
        </w:rPr>
      </w:pPr>
      <w:r w:rsidRPr="00687919">
        <w:rPr>
          <w:rFonts w:asciiTheme="minorHAnsi" w:hAnsiTheme="minorHAnsi" w:cstheme="minorHAnsi"/>
        </w:rPr>
        <w:t xml:space="preserve"> </w:t>
      </w:r>
      <w:r w:rsidRPr="00687919">
        <w:rPr>
          <w:rFonts w:asciiTheme="minorHAnsi" w:hAnsiTheme="minorHAnsi" w:cstheme="minorHAnsi"/>
          <w:highlight w:val="yellow"/>
        </w:rPr>
        <w:t>Hierbei gilt es jedoch verschiedene A</w:t>
      </w:r>
      <w:r w:rsidR="007C3185" w:rsidRPr="00687919">
        <w:rPr>
          <w:rFonts w:asciiTheme="minorHAnsi" w:hAnsiTheme="minorHAnsi" w:cstheme="minorHAnsi"/>
          <w:highlight w:val="yellow"/>
        </w:rPr>
        <w:t>s</w:t>
      </w:r>
      <w:r w:rsidRPr="00687919">
        <w:rPr>
          <w:rFonts w:asciiTheme="minorHAnsi" w:hAnsiTheme="minorHAnsi" w:cstheme="minorHAnsi"/>
          <w:highlight w:val="yellow"/>
        </w:rPr>
        <w:t>pekte zu beachten</w:t>
      </w:r>
    </w:p>
    <w:p w14:paraId="5DC011D6" w14:textId="42E04DBC" w:rsidR="00673E5F" w:rsidRPr="00687919" w:rsidRDefault="00673E5F" w:rsidP="00673E5F">
      <w:pPr>
        <w:pStyle w:val="Listenabsatz"/>
        <w:numPr>
          <w:ilvl w:val="0"/>
          <w:numId w:val="13"/>
        </w:numPr>
        <w:rPr>
          <w:rFonts w:asciiTheme="minorHAnsi" w:hAnsiTheme="minorHAnsi" w:cstheme="minorHAnsi"/>
        </w:rPr>
      </w:pPr>
      <w:r w:rsidRPr="00687919">
        <w:rPr>
          <w:rFonts w:asciiTheme="minorHAnsi" w:hAnsiTheme="minorHAnsi" w:cstheme="minorHAnsi"/>
          <w:highlight w:val="yellow"/>
        </w:rPr>
        <w:lastRenderedPageBreak/>
        <w:t>Der Zersetzung</w:t>
      </w:r>
      <w:r w:rsidR="007C3185" w:rsidRPr="00687919">
        <w:rPr>
          <w:rFonts w:asciiTheme="minorHAnsi" w:hAnsiTheme="minorHAnsi" w:cstheme="minorHAnsi"/>
          <w:highlight w:val="yellow"/>
        </w:rPr>
        <w:t>s</w:t>
      </w:r>
      <w:r w:rsidRPr="00687919">
        <w:rPr>
          <w:rFonts w:asciiTheme="minorHAnsi" w:hAnsiTheme="minorHAnsi" w:cstheme="minorHAnsi"/>
          <w:highlight w:val="yellow"/>
        </w:rPr>
        <w:t>grad sagt nichts über die noch erhaltenen Teile des Baumes. Eine Kompartimentierung mittels TapeS wie für Lebende Bäume mach somit nur für ganze Bäume in geringen Stadien der Zersetzung Sinn. Demnach kann nur Totholz des Totholztypen 1, 2, 5 (ganze Bäume) in Kombination mit den Zersetzungsstadien 1 &amp; 2 vollständig kompartimentiert werden.</w:t>
      </w:r>
      <w:r w:rsidRPr="00687919">
        <w:rPr>
          <w:rFonts w:asciiTheme="minorHAnsi" w:hAnsiTheme="minorHAnsi" w:cstheme="minorHAnsi"/>
        </w:rPr>
        <w:t xml:space="preserve"> </w:t>
      </w:r>
    </w:p>
    <w:p w14:paraId="2C792060" w14:textId="217FF300" w:rsidR="00673E5F" w:rsidRPr="00687919" w:rsidRDefault="00673E5F" w:rsidP="00673E5F">
      <w:pPr>
        <w:pStyle w:val="Listenabsatz"/>
        <w:rPr>
          <w:rFonts w:asciiTheme="minorHAnsi" w:hAnsiTheme="minorHAnsi" w:cstheme="minorHAnsi"/>
        </w:rPr>
      </w:pPr>
      <w:r w:rsidRPr="00687919">
        <w:rPr>
          <w:rFonts w:asciiTheme="minorHAnsi" w:hAnsiTheme="minorHAnsi" w:cstheme="minorHAnsi"/>
        </w:rPr>
        <w:t xml:space="preserve">Dies ist wichtig, weil für </w:t>
      </w:r>
      <w:ins w:id="1131" w:author="Henriette Gercken" w:date="2023-06-02T15:50:00Z">
        <w:r w:rsidR="0086737E" w:rsidRPr="00687919">
          <w:rPr>
            <w:rFonts w:asciiTheme="minorHAnsi" w:hAnsiTheme="minorHAnsi" w:cstheme="minorHAnsi"/>
          </w:rPr>
          <w:t>Zers</w:t>
        </w:r>
        <w:r w:rsidR="0086737E">
          <w:rPr>
            <w:rFonts w:asciiTheme="minorHAnsi" w:hAnsiTheme="minorHAnsi" w:cstheme="minorHAnsi"/>
          </w:rPr>
          <w:t>e</w:t>
        </w:r>
        <w:r w:rsidR="0086737E" w:rsidRPr="00687919">
          <w:rPr>
            <w:rFonts w:asciiTheme="minorHAnsi" w:hAnsiTheme="minorHAnsi" w:cstheme="minorHAnsi"/>
          </w:rPr>
          <w:t>tzung</w:t>
        </w:r>
        <w:r w:rsidR="0086737E">
          <w:rPr>
            <w:rFonts w:asciiTheme="minorHAnsi" w:hAnsiTheme="minorHAnsi" w:cstheme="minorHAnsi"/>
          </w:rPr>
          <w:t>s</w:t>
        </w:r>
        <w:r w:rsidR="0086737E" w:rsidRPr="00687919">
          <w:rPr>
            <w:rFonts w:asciiTheme="minorHAnsi" w:hAnsiTheme="minorHAnsi" w:cstheme="minorHAnsi"/>
          </w:rPr>
          <w:t xml:space="preserve">grad </w:t>
        </w:r>
      </w:ins>
      <w:del w:id="1132" w:author="Henriette Gercken" w:date="2023-06-02T15:50:00Z">
        <w:r w:rsidRPr="00687919" w:rsidDel="0086737E">
          <w:rPr>
            <w:rFonts w:asciiTheme="minorHAnsi" w:hAnsiTheme="minorHAnsi" w:cstheme="minorHAnsi"/>
          </w:rPr>
          <w:delText xml:space="preserve">Zerstungsgrad </w:delText>
        </w:r>
      </w:del>
      <w:r w:rsidRPr="00687919">
        <w:rPr>
          <w:rFonts w:asciiTheme="minorHAnsi" w:hAnsiTheme="minorHAnsi" w:cstheme="minorHAnsi"/>
        </w:rPr>
        <w:t xml:space="preserve">1 &amp; 2 keine Reduktion der Holzdichte vorgenommen wird, für andere </w:t>
      </w:r>
      <w:ins w:id="1133" w:author="Henriette Gercken" w:date="2023-06-02T15:50:00Z">
        <w:r w:rsidR="0086737E" w:rsidRPr="00687919">
          <w:rPr>
            <w:rFonts w:asciiTheme="minorHAnsi" w:hAnsiTheme="minorHAnsi" w:cstheme="minorHAnsi"/>
          </w:rPr>
          <w:t>Zers</w:t>
        </w:r>
        <w:r w:rsidR="0086737E">
          <w:rPr>
            <w:rFonts w:asciiTheme="minorHAnsi" w:hAnsiTheme="minorHAnsi" w:cstheme="minorHAnsi"/>
          </w:rPr>
          <w:t>e</w:t>
        </w:r>
        <w:r w:rsidR="0086737E" w:rsidRPr="00687919">
          <w:rPr>
            <w:rFonts w:asciiTheme="minorHAnsi" w:hAnsiTheme="minorHAnsi" w:cstheme="minorHAnsi"/>
          </w:rPr>
          <w:t>tzung</w:t>
        </w:r>
        <w:r w:rsidR="0086737E">
          <w:rPr>
            <w:rFonts w:asciiTheme="minorHAnsi" w:hAnsiTheme="minorHAnsi" w:cstheme="minorHAnsi"/>
          </w:rPr>
          <w:t>s</w:t>
        </w:r>
        <w:r w:rsidR="0086737E" w:rsidRPr="00687919">
          <w:rPr>
            <w:rFonts w:asciiTheme="minorHAnsi" w:hAnsiTheme="minorHAnsi" w:cstheme="minorHAnsi"/>
          </w:rPr>
          <w:t>grad</w:t>
        </w:r>
        <w:r w:rsidR="0086737E">
          <w:rPr>
            <w:rFonts w:asciiTheme="minorHAnsi" w:hAnsiTheme="minorHAnsi" w:cstheme="minorHAnsi"/>
          </w:rPr>
          <w:t xml:space="preserve">e </w:t>
        </w:r>
      </w:ins>
      <w:del w:id="1134" w:author="Henriette Gercken" w:date="2023-06-02T15:50:00Z">
        <w:r w:rsidRPr="00687919" w:rsidDel="0086737E">
          <w:rPr>
            <w:rFonts w:asciiTheme="minorHAnsi" w:hAnsiTheme="minorHAnsi" w:cstheme="minorHAnsi"/>
          </w:rPr>
          <w:delText>Zers</w:delText>
        </w:r>
        <w:r w:rsidR="00B63A36" w:rsidRPr="00687919" w:rsidDel="0086737E">
          <w:rPr>
            <w:rFonts w:asciiTheme="minorHAnsi" w:hAnsiTheme="minorHAnsi" w:cstheme="minorHAnsi"/>
          </w:rPr>
          <w:delText>e</w:delText>
        </w:r>
        <w:r w:rsidRPr="00687919" w:rsidDel="0086737E">
          <w:rPr>
            <w:rFonts w:asciiTheme="minorHAnsi" w:hAnsiTheme="minorHAnsi" w:cstheme="minorHAnsi"/>
          </w:rPr>
          <w:delText xml:space="preserve">tzungrade </w:delText>
        </w:r>
      </w:del>
      <w:r w:rsidRPr="00687919">
        <w:rPr>
          <w:rFonts w:asciiTheme="minorHAnsi" w:hAnsiTheme="minorHAnsi" w:cstheme="minorHAnsi"/>
        </w:rPr>
        <w:t xml:space="preserve">hingegen schon. Demensprechend wäre die Biomasseberechnung mit TapeS über Biomasseformeln nicht möglich oder würde zur Überschätzung der Biomasse in den Kompartimenten führen. </w:t>
      </w:r>
    </w:p>
    <w:p w14:paraId="3DDBD05A" w14:textId="2C594A0F" w:rsidR="00673E5F" w:rsidRPr="00687919" w:rsidRDefault="00673E5F" w:rsidP="00673E5F">
      <w:pPr>
        <w:pStyle w:val="Listenabsatz"/>
        <w:numPr>
          <w:ilvl w:val="0"/>
          <w:numId w:val="13"/>
        </w:numPr>
        <w:rPr>
          <w:rFonts w:asciiTheme="minorHAnsi" w:hAnsiTheme="minorHAnsi" w:cstheme="minorHAnsi"/>
        </w:rPr>
      </w:pPr>
      <w:r w:rsidRPr="00687919">
        <w:rPr>
          <w:rFonts w:asciiTheme="minorHAnsi" w:hAnsiTheme="minorHAnsi" w:cstheme="minorHAnsi"/>
        </w:rPr>
        <w:t>Ein zu klärender Aspekt in diesem Zusammenhang ist, wie mit Totholzstücken geringer Zersetzung</w:t>
      </w:r>
      <w:r w:rsidR="00B63A36" w:rsidRPr="00687919">
        <w:rPr>
          <w:rFonts w:asciiTheme="minorHAnsi" w:hAnsiTheme="minorHAnsi" w:cstheme="minorHAnsi"/>
        </w:rPr>
        <w:t>s</w:t>
      </w:r>
      <w:r w:rsidRPr="00687919">
        <w:rPr>
          <w:rFonts w:asciiTheme="minorHAnsi" w:hAnsiTheme="minorHAnsi" w:cstheme="minorHAnsi"/>
        </w:rPr>
        <w:t xml:space="preserve">grade zu verfahren ist, die nicht als vollständiger Baum erhalten sind. Soll hier trotzdem noch in Derbholz &amp; Derbholzrinde kompartimentiert werden? </w:t>
      </w:r>
      <w:r w:rsidRPr="00687919">
        <w:rPr>
          <w:rFonts w:asciiTheme="minorHAnsi" w:hAnsiTheme="minorHAnsi" w:cstheme="minorHAnsi"/>
        </w:rPr>
        <w:sym w:font="Wingdings" w:char="F0E0"/>
      </w:r>
      <w:r w:rsidRPr="00687919">
        <w:rPr>
          <w:rFonts w:asciiTheme="minorHAnsi" w:hAnsiTheme="minorHAnsi" w:cstheme="minorHAnsi"/>
        </w:rPr>
        <w:t xml:space="preserve"> </w:t>
      </w:r>
      <w:r w:rsidRPr="00687919">
        <w:rPr>
          <w:rFonts w:asciiTheme="minorHAnsi" w:hAnsiTheme="minorHAnsi" w:cstheme="minorHAnsi"/>
          <w:highlight w:val="yellow"/>
        </w:rPr>
        <w:t xml:space="preserve">Meiner Meinung nach könnte es Sinnvoll sein, die nachträgliche Kompartimentierung des Totholzes auf Grundlage einer Kombination aus Zersetzungrad und Totholztyp vorzunehmen: </w:t>
      </w:r>
    </w:p>
    <w:p w14:paraId="34D4DF7E" w14:textId="105C79FA" w:rsidR="00673E5F" w:rsidRPr="00687919" w:rsidRDefault="00673E5F" w:rsidP="00673E5F">
      <w:pPr>
        <w:pStyle w:val="Listenabsatz"/>
        <w:numPr>
          <w:ilvl w:val="1"/>
          <w:numId w:val="13"/>
        </w:numPr>
        <w:rPr>
          <w:ins w:id="1135" w:author="JB" w:date="2023-04-25T08:34:00Z"/>
          <w:rFonts w:asciiTheme="minorHAnsi" w:hAnsiTheme="minorHAnsi" w:cstheme="minorHAnsi"/>
        </w:rPr>
      </w:pPr>
      <w:commentRangeStart w:id="1136"/>
      <w:r w:rsidRPr="00687919">
        <w:rPr>
          <w:rFonts w:asciiTheme="minorHAnsi" w:hAnsiTheme="minorHAnsi" w:cstheme="minorHAnsi"/>
        </w:rPr>
        <w:t xml:space="preserve">ganze Bäume (Totholztypen 2, 5) in </w:t>
      </w:r>
      <w:ins w:id="1137" w:author="Henriette Gercken" w:date="2023-06-02T15:50:00Z">
        <w:r w:rsidR="00314D2D" w:rsidRPr="00687919">
          <w:rPr>
            <w:rFonts w:asciiTheme="minorHAnsi" w:hAnsiTheme="minorHAnsi" w:cstheme="minorHAnsi"/>
          </w:rPr>
          <w:t>Zers</w:t>
        </w:r>
        <w:r w:rsidR="00314D2D">
          <w:rPr>
            <w:rFonts w:asciiTheme="minorHAnsi" w:hAnsiTheme="minorHAnsi" w:cstheme="minorHAnsi"/>
          </w:rPr>
          <w:t>e</w:t>
        </w:r>
        <w:r w:rsidR="00314D2D" w:rsidRPr="00687919">
          <w:rPr>
            <w:rFonts w:asciiTheme="minorHAnsi" w:hAnsiTheme="minorHAnsi" w:cstheme="minorHAnsi"/>
          </w:rPr>
          <w:t>tzung</w:t>
        </w:r>
        <w:r w:rsidR="00314D2D">
          <w:rPr>
            <w:rFonts w:asciiTheme="minorHAnsi" w:hAnsiTheme="minorHAnsi" w:cstheme="minorHAnsi"/>
          </w:rPr>
          <w:t>s</w:t>
        </w:r>
        <w:r w:rsidR="00314D2D" w:rsidRPr="00687919">
          <w:rPr>
            <w:rFonts w:asciiTheme="minorHAnsi" w:hAnsiTheme="minorHAnsi" w:cstheme="minorHAnsi"/>
          </w:rPr>
          <w:t xml:space="preserve">grad </w:t>
        </w:r>
      </w:ins>
      <w:del w:id="1138" w:author="Henriette Gercken" w:date="2023-06-02T15:50:00Z">
        <w:r w:rsidRPr="00687919" w:rsidDel="00314D2D">
          <w:rPr>
            <w:rFonts w:asciiTheme="minorHAnsi" w:hAnsiTheme="minorHAnsi" w:cstheme="minorHAnsi"/>
          </w:rPr>
          <w:delText>Zersetzung</w:delText>
        </w:r>
        <w:r w:rsidR="007C3185" w:rsidRPr="00687919" w:rsidDel="00314D2D">
          <w:rPr>
            <w:rFonts w:asciiTheme="minorHAnsi" w:hAnsiTheme="minorHAnsi" w:cstheme="minorHAnsi"/>
          </w:rPr>
          <w:delText>grad</w:delText>
        </w:r>
        <w:r w:rsidRPr="00687919" w:rsidDel="00314D2D">
          <w:rPr>
            <w:rFonts w:asciiTheme="minorHAnsi" w:hAnsiTheme="minorHAnsi" w:cstheme="minorHAnsi"/>
          </w:rPr>
          <w:delText xml:space="preserve"> </w:delText>
        </w:r>
      </w:del>
      <w:r w:rsidRPr="00687919">
        <w:rPr>
          <w:rFonts w:asciiTheme="minorHAnsi" w:hAnsiTheme="minorHAnsi" w:cstheme="minorHAnsi"/>
          <w:b/>
        </w:rPr>
        <w:t>1</w:t>
      </w:r>
      <w:r w:rsidRPr="00687919">
        <w:rPr>
          <w:rFonts w:asciiTheme="minorHAnsi" w:hAnsiTheme="minorHAnsi" w:cstheme="minorHAnsi"/>
        </w:rPr>
        <w:t xml:space="preserve"> </w:t>
      </w:r>
      <w:del w:id="1139" w:author="JB" w:date="2023-04-25T08:35:00Z">
        <w:r w:rsidRPr="00687919" w:rsidDel="007C3185">
          <w:rPr>
            <w:rFonts w:asciiTheme="minorHAnsi" w:hAnsiTheme="minorHAnsi" w:cstheme="minorHAnsi"/>
          </w:rPr>
          <w:delText>&amp; 2</w:delText>
        </w:r>
      </w:del>
      <w:r w:rsidRPr="00687919">
        <w:rPr>
          <w:rFonts w:asciiTheme="minorHAnsi" w:hAnsiTheme="minorHAnsi" w:cstheme="minorHAnsi"/>
        </w:rPr>
        <w:t xml:space="preserve"> --&gt; Kompartimentierung mit TapeS in Nichtderbholz, Derbholz o.R., Derbholzrinde, Stock o.R., Stock</w:t>
      </w:r>
    </w:p>
    <w:p w14:paraId="25A5C650" w14:textId="127387A0" w:rsidR="007C3185" w:rsidRPr="00687919" w:rsidRDefault="007C3185" w:rsidP="007C3185">
      <w:pPr>
        <w:pStyle w:val="Listenabsatz"/>
        <w:numPr>
          <w:ilvl w:val="1"/>
          <w:numId w:val="13"/>
        </w:numPr>
        <w:rPr>
          <w:ins w:id="1140" w:author="JB" w:date="2023-04-25T08:34:00Z"/>
          <w:rFonts w:asciiTheme="minorHAnsi" w:hAnsiTheme="minorHAnsi" w:cstheme="minorHAnsi"/>
        </w:rPr>
      </w:pPr>
      <w:ins w:id="1141" w:author="JB" w:date="2023-04-25T08:34:00Z">
        <w:r w:rsidRPr="00687919">
          <w:rPr>
            <w:rFonts w:asciiTheme="minorHAnsi" w:hAnsiTheme="minorHAnsi" w:cstheme="minorHAnsi"/>
          </w:rPr>
          <w:t>ganze Bäume (Totholztypen 2, 5) in Zersetzungs</w:t>
        </w:r>
      </w:ins>
      <w:ins w:id="1142" w:author="JB" w:date="2023-04-25T08:36:00Z">
        <w:r w:rsidRPr="00687919">
          <w:rPr>
            <w:rFonts w:asciiTheme="minorHAnsi" w:hAnsiTheme="minorHAnsi" w:cstheme="minorHAnsi"/>
          </w:rPr>
          <w:t>grad</w:t>
        </w:r>
      </w:ins>
      <w:ins w:id="1143" w:author="JB" w:date="2023-04-25T08:34:00Z">
        <w:r w:rsidRPr="00687919">
          <w:rPr>
            <w:rFonts w:asciiTheme="minorHAnsi" w:hAnsiTheme="minorHAnsi" w:cstheme="minorHAnsi"/>
          </w:rPr>
          <w:t xml:space="preserve"> </w:t>
        </w:r>
        <w:r w:rsidRPr="00687919">
          <w:rPr>
            <w:rFonts w:asciiTheme="minorHAnsi" w:hAnsiTheme="minorHAnsi" w:cstheme="minorHAnsi"/>
            <w:b/>
          </w:rPr>
          <w:t>2</w:t>
        </w:r>
        <w:r w:rsidRPr="00687919">
          <w:rPr>
            <w:rFonts w:asciiTheme="minorHAnsi" w:hAnsiTheme="minorHAnsi" w:cstheme="minorHAnsi"/>
          </w:rPr>
          <w:t xml:space="preserve"> --&gt; Kompartimentierung mit TapeS in </w:t>
        </w:r>
        <w:r w:rsidRPr="00687919">
          <w:rPr>
            <w:rFonts w:asciiTheme="minorHAnsi" w:hAnsiTheme="minorHAnsi" w:cstheme="minorHAnsi"/>
            <w:strike/>
          </w:rPr>
          <w:t>Nichtderbholz</w:t>
        </w:r>
        <w:r w:rsidRPr="00687919">
          <w:rPr>
            <w:rFonts w:asciiTheme="minorHAnsi" w:hAnsiTheme="minorHAnsi" w:cstheme="minorHAnsi"/>
          </w:rPr>
          <w:t>, Derbholz o.R., Derbholzrinde, Stock o.R., Stock</w:t>
        </w:r>
      </w:ins>
      <w:commentRangeEnd w:id="1136"/>
      <w:ins w:id="1144" w:author="JB" w:date="2023-04-25T09:28:00Z">
        <w:r w:rsidR="00724C07" w:rsidRPr="00687919">
          <w:rPr>
            <w:rStyle w:val="Kommentarzeichen"/>
            <w:rFonts w:asciiTheme="minorHAnsi" w:hAnsiTheme="minorHAnsi" w:cstheme="minorHAnsi"/>
            <w:rPrChange w:id="1145" w:author="Henriette Gercken" w:date="2023-05-30T15:49:00Z">
              <w:rPr>
                <w:rStyle w:val="Kommentarzeichen"/>
              </w:rPr>
            </w:rPrChange>
          </w:rPr>
          <w:commentReference w:id="1136"/>
        </w:r>
      </w:ins>
    </w:p>
    <w:p w14:paraId="3EDB9C13" w14:textId="63B5A282" w:rsidR="007C3185" w:rsidRPr="00687919" w:rsidDel="007C3185" w:rsidRDefault="007C3185" w:rsidP="00673E5F">
      <w:pPr>
        <w:pStyle w:val="Listenabsatz"/>
        <w:numPr>
          <w:ilvl w:val="1"/>
          <w:numId w:val="13"/>
        </w:numPr>
        <w:rPr>
          <w:del w:id="1146" w:author="JB" w:date="2023-04-25T08:34:00Z"/>
          <w:rFonts w:asciiTheme="minorHAnsi" w:hAnsiTheme="minorHAnsi" w:cstheme="minorHAnsi"/>
        </w:rPr>
      </w:pPr>
    </w:p>
    <w:p w14:paraId="658EB399" w14:textId="600280F7" w:rsidR="00673E5F" w:rsidRPr="00687919" w:rsidRDefault="00673E5F" w:rsidP="00673E5F">
      <w:pPr>
        <w:pStyle w:val="Listenabsatz"/>
        <w:numPr>
          <w:ilvl w:val="1"/>
          <w:numId w:val="13"/>
        </w:numPr>
        <w:rPr>
          <w:rFonts w:asciiTheme="minorHAnsi" w:hAnsiTheme="minorHAnsi" w:cstheme="minorHAnsi"/>
        </w:rPr>
      </w:pPr>
      <w:r w:rsidRPr="00687919">
        <w:rPr>
          <w:rFonts w:asciiTheme="minorHAnsi" w:hAnsiTheme="minorHAnsi" w:cstheme="minorHAnsi"/>
        </w:rPr>
        <w:t>ganze Stämme</w:t>
      </w:r>
      <w:ins w:id="1147" w:author="Henriette Gercken" w:date="2023-04-25T14:42:00Z">
        <w:r w:rsidR="003B1E9F" w:rsidRPr="00687919">
          <w:rPr>
            <w:rFonts w:asciiTheme="minorHAnsi" w:hAnsiTheme="minorHAnsi" w:cstheme="minorHAnsi"/>
          </w:rPr>
          <w:t>/</w:t>
        </w:r>
      </w:ins>
      <w:del w:id="1148" w:author="Henriette Gercken" w:date="2023-04-25T14:42:00Z">
        <w:r w:rsidRPr="00687919" w:rsidDel="003B1E9F">
          <w:rPr>
            <w:rFonts w:asciiTheme="minorHAnsi" w:hAnsiTheme="minorHAnsi" w:cstheme="minorHAnsi"/>
          </w:rPr>
          <w:delText>/ starkes Tot</w:delText>
        </w:r>
        <w:r w:rsidR="00B63A36" w:rsidRPr="00687919" w:rsidDel="003B1E9F">
          <w:rPr>
            <w:rFonts w:asciiTheme="minorHAnsi" w:hAnsiTheme="minorHAnsi" w:cstheme="minorHAnsi"/>
          </w:rPr>
          <w:delText>h</w:delText>
        </w:r>
        <w:r w:rsidRPr="00687919" w:rsidDel="003B1E9F">
          <w:rPr>
            <w:rFonts w:asciiTheme="minorHAnsi" w:hAnsiTheme="minorHAnsi" w:cstheme="minorHAnsi"/>
          </w:rPr>
          <w:delText xml:space="preserve">olz &amp; </w:delText>
        </w:r>
      </w:del>
      <w:r w:rsidRPr="00687919">
        <w:rPr>
          <w:rFonts w:asciiTheme="minorHAnsi" w:hAnsiTheme="minorHAnsi" w:cstheme="minorHAnsi"/>
        </w:rPr>
        <w:t>Bruchstücke (Totholztyp</w:t>
      </w:r>
      <w:ins w:id="1149" w:author="Henriette Gercken" w:date="2023-04-25T14:42:00Z">
        <w:r w:rsidR="003B1E9F" w:rsidRPr="00687919">
          <w:rPr>
            <w:rFonts w:asciiTheme="minorHAnsi" w:hAnsiTheme="minorHAnsi" w:cstheme="minorHAnsi"/>
          </w:rPr>
          <w:t xml:space="preserve"> </w:t>
        </w:r>
      </w:ins>
      <w:del w:id="1150" w:author="Henriette Gercken" w:date="2023-04-25T14:42:00Z">
        <w:r w:rsidRPr="00687919" w:rsidDel="003B1E9F">
          <w:rPr>
            <w:rFonts w:asciiTheme="minorHAnsi" w:hAnsiTheme="minorHAnsi" w:cstheme="minorHAnsi"/>
          </w:rPr>
          <w:delText xml:space="preserve">en </w:delText>
        </w:r>
      </w:del>
      <w:r w:rsidRPr="00687919">
        <w:rPr>
          <w:rFonts w:asciiTheme="minorHAnsi" w:hAnsiTheme="minorHAnsi" w:cstheme="minorHAnsi"/>
        </w:rPr>
        <w:t>3</w:t>
      </w:r>
      <w:del w:id="1151" w:author="Henriette Gercken" w:date="2023-04-25T14:43:00Z">
        <w:r w:rsidRPr="00687919" w:rsidDel="003B1E9F">
          <w:rPr>
            <w:rFonts w:asciiTheme="minorHAnsi" w:hAnsiTheme="minorHAnsi" w:cstheme="minorHAnsi"/>
          </w:rPr>
          <w:delText xml:space="preserve">, </w:delText>
        </w:r>
      </w:del>
      <w:del w:id="1152" w:author="Henriette Gercken" w:date="2023-04-25T14:42:00Z">
        <w:r w:rsidRPr="00687919" w:rsidDel="003B1E9F">
          <w:rPr>
            <w:rFonts w:asciiTheme="minorHAnsi" w:hAnsiTheme="minorHAnsi" w:cstheme="minorHAnsi"/>
          </w:rPr>
          <w:delText>1</w:delText>
        </w:r>
      </w:del>
      <w:r w:rsidRPr="00687919">
        <w:rPr>
          <w:rFonts w:asciiTheme="minorHAnsi" w:hAnsiTheme="minorHAnsi" w:cstheme="minorHAnsi"/>
        </w:rPr>
        <w:t>) in Zersetzung</w:t>
      </w:r>
      <w:r w:rsidR="009778C2" w:rsidRPr="00687919">
        <w:rPr>
          <w:rFonts w:asciiTheme="minorHAnsi" w:hAnsiTheme="minorHAnsi" w:cstheme="minorHAnsi"/>
        </w:rPr>
        <w:t>sgrad</w:t>
      </w:r>
      <w:r w:rsidRPr="00687919">
        <w:rPr>
          <w:rFonts w:asciiTheme="minorHAnsi" w:hAnsiTheme="minorHAnsi" w:cstheme="minorHAnsi"/>
        </w:rPr>
        <w:t xml:space="preserve"> 1 &amp; 2 --&gt; Kompartimentierung mit TapeS in Derbholz o.R., Derbholzrinde, Stock o.R., Stock</w:t>
      </w:r>
    </w:p>
    <w:p w14:paraId="2E8CD1B8" w14:textId="56EA30D6" w:rsidR="00673E5F" w:rsidRPr="00687919" w:rsidRDefault="00673E5F" w:rsidP="00673E5F">
      <w:pPr>
        <w:pStyle w:val="Listenabsatz"/>
        <w:numPr>
          <w:ilvl w:val="1"/>
          <w:numId w:val="13"/>
        </w:numPr>
        <w:rPr>
          <w:rFonts w:asciiTheme="minorHAnsi" w:hAnsiTheme="minorHAnsi" w:cstheme="minorHAnsi"/>
        </w:rPr>
      </w:pPr>
      <w:r w:rsidRPr="00687919">
        <w:rPr>
          <w:rFonts w:asciiTheme="minorHAnsi" w:hAnsiTheme="minorHAnsi" w:cstheme="minorHAnsi"/>
        </w:rPr>
        <w:t xml:space="preserve">Wurzelstock (Totholztyp 4) in </w:t>
      </w:r>
      <w:ins w:id="1153" w:author="Henriette Gercken" w:date="2023-06-02T15:50:00Z">
        <w:r w:rsidR="00314D2D" w:rsidRPr="00687919">
          <w:rPr>
            <w:rFonts w:asciiTheme="minorHAnsi" w:hAnsiTheme="minorHAnsi" w:cstheme="minorHAnsi"/>
          </w:rPr>
          <w:t>Zers</w:t>
        </w:r>
        <w:r w:rsidR="00314D2D">
          <w:rPr>
            <w:rFonts w:asciiTheme="minorHAnsi" w:hAnsiTheme="minorHAnsi" w:cstheme="minorHAnsi"/>
          </w:rPr>
          <w:t>e</w:t>
        </w:r>
        <w:r w:rsidR="00314D2D" w:rsidRPr="00687919">
          <w:rPr>
            <w:rFonts w:asciiTheme="minorHAnsi" w:hAnsiTheme="minorHAnsi" w:cstheme="minorHAnsi"/>
          </w:rPr>
          <w:t>tzung</w:t>
        </w:r>
        <w:r w:rsidR="00314D2D">
          <w:rPr>
            <w:rFonts w:asciiTheme="minorHAnsi" w:hAnsiTheme="minorHAnsi" w:cstheme="minorHAnsi"/>
          </w:rPr>
          <w:t>s</w:t>
        </w:r>
        <w:r w:rsidR="00314D2D" w:rsidRPr="00687919">
          <w:rPr>
            <w:rFonts w:asciiTheme="minorHAnsi" w:hAnsiTheme="minorHAnsi" w:cstheme="minorHAnsi"/>
          </w:rPr>
          <w:t xml:space="preserve">grad </w:t>
        </w:r>
      </w:ins>
      <w:del w:id="1154" w:author="Henriette Gercken" w:date="2023-06-02T15:50:00Z">
        <w:r w:rsidRPr="00687919" w:rsidDel="00314D2D">
          <w:rPr>
            <w:rFonts w:asciiTheme="minorHAnsi" w:hAnsiTheme="minorHAnsi" w:cstheme="minorHAnsi"/>
          </w:rPr>
          <w:delText xml:space="preserve">Zersetzungstadien </w:delText>
        </w:r>
      </w:del>
      <w:r w:rsidRPr="00687919">
        <w:rPr>
          <w:rFonts w:asciiTheme="minorHAnsi" w:hAnsiTheme="minorHAnsi" w:cstheme="minorHAnsi"/>
        </w:rPr>
        <w:t>1&amp; 2 --&gt; Komartimentierung mit TapeS in Stock o.R, Stockrinde</w:t>
      </w:r>
    </w:p>
    <w:p w14:paraId="6B565137" w14:textId="34548864" w:rsidR="00673E5F" w:rsidRPr="00687919" w:rsidRDefault="00673E5F" w:rsidP="00673E5F">
      <w:pPr>
        <w:pStyle w:val="Listenabsatz"/>
        <w:numPr>
          <w:ilvl w:val="1"/>
          <w:numId w:val="13"/>
        </w:numPr>
        <w:rPr>
          <w:rFonts w:asciiTheme="minorHAnsi" w:hAnsiTheme="minorHAnsi" w:cstheme="minorHAnsi"/>
        </w:rPr>
      </w:pPr>
      <w:r w:rsidRPr="00687919">
        <w:rPr>
          <w:rFonts w:asciiTheme="minorHAnsi" w:hAnsiTheme="minorHAnsi" w:cstheme="minorHAnsi"/>
        </w:rPr>
        <w:t xml:space="preserve">im Haufen vorkommendes Totholz (Totholztyp 6) in allen </w:t>
      </w:r>
      <w:ins w:id="1155" w:author="Henriette Gercken" w:date="2023-06-02T15:50:00Z">
        <w:r w:rsidR="00314D2D" w:rsidRPr="00687919">
          <w:rPr>
            <w:rFonts w:asciiTheme="minorHAnsi" w:hAnsiTheme="minorHAnsi" w:cstheme="minorHAnsi"/>
          </w:rPr>
          <w:t>Zers</w:t>
        </w:r>
        <w:r w:rsidR="00314D2D">
          <w:rPr>
            <w:rFonts w:asciiTheme="minorHAnsi" w:hAnsiTheme="minorHAnsi" w:cstheme="minorHAnsi"/>
          </w:rPr>
          <w:t>e</w:t>
        </w:r>
        <w:r w:rsidR="00314D2D" w:rsidRPr="00687919">
          <w:rPr>
            <w:rFonts w:asciiTheme="minorHAnsi" w:hAnsiTheme="minorHAnsi" w:cstheme="minorHAnsi"/>
          </w:rPr>
          <w:t>tzung</w:t>
        </w:r>
        <w:r w:rsidR="00314D2D">
          <w:rPr>
            <w:rFonts w:asciiTheme="minorHAnsi" w:hAnsiTheme="minorHAnsi" w:cstheme="minorHAnsi"/>
          </w:rPr>
          <w:t>s</w:t>
        </w:r>
        <w:r w:rsidR="00314D2D" w:rsidRPr="00687919">
          <w:rPr>
            <w:rFonts w:asciiTheme="minorHAnsi" w:hAnsiTheme="minorHAnsi" w:cstheme="minorHAnsi"/>
          </w:rPr>
          <w:t>grad</w:t>
        </w:r>
        <w:r w:rsidR="00314D2D">
          <w:rPr>
            <w:rFonts w:asciiTheme="minorHAnsi" w:hAnsiTheme="minorHAnsi" w:cstheme="minorHAnsi"/>
          </w:rPr>
          <w:t xml:space="preserve">en </w:t>
        </w:r>
      </w:ins>
      <w:del w:id="1156" w:author="Henriette Gercken" w:date="2023-06-02T15:50:00Z">
        <w:r w:rsidRPr="00687919" w:rsidDel="00314D2D">
          <w:rPr>
            <w:rFonts w:asciiTheme="minorHAnsi" w:hAnsiTheme="minorHAnsi" w:cstheme="minorHAnsi"/>
          </w:rPr>
          <w:delText xml:space="preserve">Zersetzungstadien </w:delText>
        </w:r>
      </w:del>
      <w:r w:rsidRPr="00687919">
        <w:rPr>
          <w:rFonts w:asciiTheme="minorHAnsi" w:hAnsiTheme="minorHAnsi" w:cstheme="minorHAnsi"/>
        </w:rPr>
        <w:t>&amp; alle anderen Totholztypen in Zersetzungsstadien &gt;= 3 --&gt; keine Kompartimentierung</w:t>
      </w:r>
    </w:p>
    <w:p w14:paraId="69768EDC" w14:textId="77777777" w:rsidR="00673E5F" w:rsidRPr="00687919" w:rsidRDefault="00673E5F" w:rsidP="00673E5F">
      <w:pPr>
        <w:pStyle w:val="Listenabsatz"/>
        <w:numPr>
          <w:ilvl w:val="0"/>
          <w:numId w:val="13"/>
        </w:numPr>
        <w:rPr>
          <w:rFonts w:asciiTheme="minorHAnsi" w:hAnsiTheme="minorHAnsi" w:cstheme="minorHAnsi"/>
          <w:highlight w:val="yellow"/>
        </w:rPr>
      </w:pPr>
      <w:r w:rsidRPr="00687919">
        <w:rPr>
          <w:rFonts w:asciiTheme="minorHAnsi" w:hAnsiTheme="minorHAnsi" w:cstheme="minorHAnsi"/>
        </w:rPr>
        <w:t xml:space="preserve"> </w:t>
      </w:r>
      <w:r w:rsidRPr="00687919">
        <w:rPr>
          <w:rFonts w:asciiTheme="minorHAnsi" w:hAnsiTheme="minorHAnsi" w:cstheme="minorHAnsi"/>
          <w:highlight w:val="yellow"/>
        </w:rPr>
        <w:t>TapeS erfordert den BHD für die Biomassenberechnung oder einen Durchmesser und die Angabe, in welcher Höhe dieser Genommen wurde</w:t>
      </w:r>
    </w:p>
    <w:p w14:paraId="04536CB6" w14:textId="77777777" w:rsidR="00673E5F" w:rsidRPr="00687919" w:rsidRDefault="00673E5F" w:rsidP="00673E5F">
      <w:pPr>
        <w:pStyle w:val="Listenabsatz"/>
        <w:numPr>
          <w:ilvl w:val="1"/>
          <w:numId w:val="13"/>
        </w:numPr>
        <w:rPr>
          <w:rFonts w:asciiTheme="minorHAnsi" w:hAnsiTheme="minorHAnsi" w:cstheme="minorHAnsi"/>
        </w:rPr>
      </w:pPr>
      <w:r w:rsidRPr="00687919">
        <w:rPr>
          <w:rFonts w:asciiTheme="minorHAnsi" w:hAnsiTheme="minorHAnsi" w:cstheme="minorHAnsi"/>
        </w:rPr>
        <w:t xml:space="preserve"> Der BHD wird aber nur für die Totholzgruppen 2, 3, 5 erfasst wird. </w:t>
      </w:r>
    </w:p>
    <w:p w14:paraId="0F7E2CFB" w14:textId="77777777" w:rsidR="00673E5F" w:rsidRPr="00687919" w:rsidRDefault="00673E5F" w:rsidP="00673E5F">
      <w:pPr>
        <w:pStyle w:val="Listenabsatz"/>
        <w:numPr>
          <w:ilvl w:val="1"/>
          <w:numId w:val="13"/>
        </w:numPr>
        <w:rPr>
          <w:rFonts w:asciiTheme="minorHAnsi" w:hAnsiTheme="minorHAnsi" w:cstheme="minorHAnsi"/>
        </w:rPr>
      </w:pPr>
      <w:r w:rsidRPr="00687919">
        <w:rPr>
          <w:rFonts w:asciiTheme="minorHAnsi" w:hAnsiTheme="minorHAnsi" w:cstheme="minorHAnsi"/>
        </w:rPr>
        <w:t xml:space="preserve">Für Totholztyp 1 &amp; 6 wird der Mittendurchmesser erfasst, sodass die Durchmessererfassungshöhe mit der Häfte der Stammlänge übereinstimmen sollte </w:t>
      </w:r>
    </w:p>
    <w:p w14:paraId="769048C3" w14:textId="77777777" w:rsidR="00673E5F" w:rsidRPr="00687919" w:rsidRDefault="00673E5F" w:rsidP="00673E5F">
      <w:pPr>
        <w:pStyle w:val="Listenabsatz"/>
        <w:numPr>
          <w:ilvl w:val="2"/>
          <w:numId w:val="13"/>
        </w:numPr>
        <w:rPr>
          <w:rFonts w:asciiTheme="minorHAnsi" w:hAnsiTheme="minorHAnsi" w:cstheme="minorHAnsi"/>
        </w:rPr>
      </w:pPr>
      <w:r w:rsidRPr="00687919">
        <w:rPr>
          <w:rFonts w:asciiTheme="minorHAnsi" w:hAnsiTheme="minorHAnsi" w:cstheme="minorHAnsi"/>
        </w:rPr>
        <w:t xml:space="preserve">So muss für Totholzgruppe 1 und 6 zunächst die Höhe/ Länge an der der Durchmesser erfasst wude zugewiesen werden, damit TapeS daraus den BHD interpolieren kann. </w:t>
      </w:r>
    </w:p>
    <w:p w14:paraId="184447CB" w14:textId="77777777" w:rsidR="00673E5F" w:rsidRPr="00687919" w:rsidRDefault="00673E5F" w:rsidP="00673E5F">
      <w:pPr>
        <w:pStyle w:val="Listenabsatz"/>
        <w:numPr>
          <w:ilvl w:val="1"/>
          <w:numId w:val="13"/>
        </w:numPr>
        <w:rPr>
          <w:rFonts w:asciiTheme="minorHAnsi" w:hAnsiTheme="minorHAnsi" w:cstheme="minorHAnsi"/>
        </w:rPr>
      </w:pPr>
      <w:r w:rsidRPr="00687919">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0E830067" w14:textId="1ED6DD98" w:rsidR="00673E5F" w:rsidRPr="00687919" w:rsidRDefault="00673E5F" w:rsidP="00673E5F">
      <w:pPr>
        <w:pStyle w:val="Listenabsatz"/>
        <w:numPr>
          <w:ilvl w:val="0"/>
          <w:numId w:val="13"/>
        </w:numPr>
        <w:rPr>
          <w:ins w:id="1157" w:author="Henriette Gercken" w:date="2023-04-25T14:43:00Z"/>
          <w:rFonts w:asciiTheme="minorHAnsi" w:hAnsiTheme="minorHAnsi" w:cstheme="minorHAnsi"/>
          <w:highlight w:val="yellow"/>
        </w:rPr>
      </w:pPr>
      <w:r w:rsidRPr="00687919">
        <w:rPr>
          <w:rFonts w:asciiTheme="minorHAnsi" w:hAnsiTheme="minorHAnsi" w:cstheme="minorHAnsi"/>
          <w:highlight w:val="yellow"/>
        </w:rPr>
        <w:t xml:space="preserve">TapeS erfordert zudem aus alometrischen Gründen eine Mindestlänge von 3m was bedeutet, dass wir für Totholzstücke unter 3m Länge nicht </w:t>
      </w:r>
      <w:del w:id="1158" w:author="Henriette Gercken" w:date="2023-06-02T15:49:00Z">
        <w:r w:rsidRPr="00687919" w:rsidDel="00564321">
          <w:rPr>
            <w:rFonts w:asciiTheme="minorHAnsi" w:hAnsiTheme="minorHAnsi" w:cstheme="minorHAnsi"/>
            <w:highlight w:val="yellow"/>
          </w:rPr>
          <w:delText>Kompartimentieren</w:delText>
        </w:r>
      </w:del>
      <w:ins w:id="1159" w:author="Henriette Gercken" w:date="2023-06-02T15:49:00Z">
        <w:r w:rsidR="00564321" w:rsidRPr="00687919">
          <w:rPr>
            <w:rFonts w:asciiTheme="minorHAnsi" w:hAnsiTheme="minorHAnsi" w:cstheme="minorHAnsi"/>
            <w:highlight w:val="yellow"/>
          </w:rPr>
          <w:t>Kompartimentie</w:t>
        </w:r>
        <w:r w:rsidR="00564321">
          <w:rPr>
            <w:rFonts w:asciiTheme="minorHAnsi" w:hAnsiTheme="minorHAnsi" w:cstheme="minorHAnsi"/>
            <w:highlight w:val="yellow"/>
          </w:rPr>
          <w:t>ren</w:t>
        </w:r>
      </w:ins>
      <w:r w:rsidRPr="00687919">
        <w:rPr>
          <w:rFonts w:asciiTheme="minorHAnsi" w:hAnsiTheme="minorHAnsi" w:cstheme="minorHAnsi"/>
          <w:highlight w:val="yellow"/>
        </w:rPr>
        <w:t xml:space="preserve"> </w:t>
      </w:r>
      <w:commentRangeStart w:id="1160"/>
      <w:commentRangeStart w:id="1161"/>
      <w:r w:rsidRPr="00687919">
        <w:rPr>
          <w:rFonts w:asciiTheme="minorHAnsi" w:hAnsiTheme="minorHAnsi" w:cstheme="minorHAnsi"/>
          <w:highlight w:val="yellow"/>
        </w:rPr>
        <w:t>können</w:t>
      </w:r>
      <w:commentRangeEnd w:id="1160"/>
      <w:r w:rsidR="005C0E18" w:rsidRPr="00687919">
        <w:rPr>
          <w:rStyle w:val="Kommentarzeichen"/>
          <w:rFonts w:asciiTheme="minorHAnsi" w:hAnsiTheme="minorHAnsi" w:cstheme="minorHAnsi"/>
          <w:rPrChange w:id="1162" w:author="Henriette Gercken" w:date="2023-05-30T15:49:00Z">
            <w:rPr>
              <w:rStyle w:val="Kommentarzeichen"/>
            </w:rPr>
          </w:rPrChange>
        </w:rPr>
        <w:commentReference w:id="1160"/>
      </w:r>
      <w:commentRangeEnd w:id="1161"/>
      <w:r w:rsidR="003B1E9F" w:rsidRPr="00687919">
        <w:rPr>
          <w:rStyle w:val="Kommentarzeichen"/>
          <w:rFonts w:asciiTheme="minorHAnsi" w:hAnsiTheme="minorHAnsi" w:cstheme="minorHAnsi"/>
          <w:rPrChange w:id="1163" w:author="Henriette Gercken" w:date="2023-05-30T15:49:00Z">
            <w:rPr>
              <w:rStyle w:val="Kommentarzeichen"/>
            </w:rPr>
          </w:rPrChange>
        </w:rPr>
        <w:commentReference w:id="1161"/>
      </w:r>
    </w:p>
    <w:p w14:paraId="5A8E89A0" w14:textId="77777777" w:rsidR="00AE5DC1" w:rsidRPr="00687919" w:rsidRDefault="003B1E9F" w:rsidP="00AE5DC1">
      <w:pPr>
        <w:pStyle w:val="Listenabsatz"/>
        <w:numPr>
          <w:ilvl w:val="1"/>
          <w:numId w:val="13"/>
        </w:numPr>
        <w:rPr>
          <w:ins w:id="1164" w:author="Henriette Gercken" w:date="2023-04-25T14:52:00Z"/>
          <w:rFonts w:asciiTheme="minorHAnsi" w:hAnsiTheme="minorHAnsi" w:cstheme="minorHAnsi"/>
        </w:rPr>
      </w:pPr>
      <w:ins w:id="1165" w:author="Henriette Gercken" w:date="2023-04-25T14:43:00Z">
        <w:r w:rsidRPr="00687919">
          <w:rPr>
            <w:rFonts w:asciiTheme="minorHAnsi" w:hAnsiTheme="minorHAnsi" w:cstheme="minorHAnsi"/>
            <w:rPrChange w:id="1166" w:author="Henriette Gercken" w:date="2023-05-30T15:49:00Z">
              <w:rPr>
                <w:rFonts w:asciiTheme="minorHAnsi" w:hAnsiTheme="minorHAnsi" w:cstheme="minorHAnsi"/>
                <w:highlight w:val="yellow"/>
              </w:rPr>
            </w:rPrChange>
          </w:rPr>
          <w:t>Dies kann durch das erzeugen von „Pseudo-Bäumen“ umgangen werden</w:t>
        </w:r>
      </w:ins>
      <w:ins w:id="1167" w:author="Henriette Gercken" w:date="2023-04-25T14:44:00Z">
        <w:r w:rsidRPr="00687919">
          <w:rPr>
            <w:rFonts w:asciiTheme="minorHAnsi" w:hAnsiTheme="minorHAnsi" w:cstheme="minorHAnsi"/>
            <w:rPrChange w:id="1168" w:author="Henriette Gercken" w:date="2023-05-30T15:49:00Z">
              <w:rPr>
                <w:rFonts w:asciiTheme="minorHAnsi" w:hAnsiTheme="minorHAnsi" w:cstheme="minorHAnsi"/>
                <w:highlight w:val="yellow"/>
              </w:rPr>
            </w:rPrChange>
          </w:rPr>
          <w:t>:</w:t>
        </w:r>
      </w:ins>
      <w:ins w:id="1169" w:author="Henriette Gercken" w:date="2023-04-25T14:43:00Z">
        <w:r w:rsidRPr="00687919">
          <w:rPr>
            <w:rFonts w:asciiTheme="minorHAnsi" w:hAnsiTheme="minorHAnsi" w:cstheme="minorHAnsi"/>
            <w:rPrChange w:id="1170" w:author="Henriette Gercken" w:date="2023-05-30T15:49:00Z">
              <w:rPr>
                <w:rFonts w:asciiTheme="minorHAnsi" w:hAnsiTheme="minorHAnsi" w:cstheme="minorHAnsi"/>
                <w:highlight w:val="yellow"/>
              </w:rPr>
            </w:rPrChange>
          </w:rPr>
          <w:t xml:space="preserve"> </w:t>
        </w:r>
      </w:ins>
    </w:p>
    <w:p w14:paraId="17231F5A" w14:textId="40D3443E" w:rsidR="00AE5DC1" w:rsidRPr="00687919" w:rsidRDefault="00AE5DC1" w:rsidP="00AE5DC1">
      <w:pPr>
        <w:pStyle w:val="Listenabsatz"/>
        <w:numPr>
          <w:ilvl w:val="1"/>
          <w:numId w:val="13"/>
        </w:numPr>
        <w:rPr>
          <w:ins w:id="1171" w:author="Henriette Gercken" w:date="2023-04-25T14:53:00Z"/>
          <w:rFonts w:asciiTheme="minorHAnsi" w:hAnsiTheme="minorHAnsi" w:cstheme="minorHAnsi"/>
          <w:rPrChange w:id="1172" w:author="Henriette Gercken" w:date="2023-05-30T15:49:00Z">
            <w:rPr>
              <w:ins w:id="1173" w:author="Henriette Gercken" w:date="2023-04-25T14:53:00Z"/>
            </w:rPr>
          </w:rPrChange>
        </w:rPr>
      </w:pPr>
      <w:ins w:id="1174" w:author="Henriette Gercken" w:date="2023-04-25T14:52:00Z">
        <w:r w:rsidRPr="00687919">
          <w:rPr>
            <w:rFonts w:asciiTheme="minorHAnsi" w:hAnsiTheme="minorHAnsi" w:cstheme="minorHAnsi"/>
            <w:rPrChange w:id="1175" w:author="Henriette Gercken" w:date="2023-05-30T15:49:00Z">
              <w:rPr/>
            </w:rPrChange>
          </w:rPr>
          <w:t>Hierfür werden mit dem Durchmesser des Totholzes Höhen</w:t>
        </w:r>
      </w:ins>
      <w:ins w:id="1176" w:author="Henriette Gercken" w:date="2023-04-25T14:53:00Z">
        <w:r w:rsidRPr="00687919">
          <w:rPr>
            <w:rFonts w:asciiTheme="minorHAnsi" w:hAnsiTheme="minorHAnsi" w:cstheme="minorHAnsi"/>
            <w:rPrChange w:id="1177" w:author="Henriette Gercken" w:date="2023-05-30T15:49:00Z">
              <w:rPr/>
            </w:rPrChange>
          </w:rPr>
          <w:t xml:space="preserve"> geschätzt</w:t>
        </w:r>
      </w:ins>
      <w:ins w:id="1178" w:author="Henriette Gercken" w:date="2023-04-25T14:52:00Z">
        <w:r w:rsidRPr="00687919">
          <w:rPr>
            <w:rFonts w:asciiTheme="minorHAnsi" w:hAnsiTheme="minorHAnsi" w:cstheme="minorHAnsi"/>
            <w:rPrChange w:id="1179" w:author="Henriette Gercken" w:date="2023-05-30T15:49:00Z">
              <w:rPr/>
            </w:rPrChange>
          </w:rPr>
          <w:t xml:space="preserve"> (wie für lebende Bäume)</w:t>
        </w:r>
      </w:ins>
      <w:ins w:id="1180" w:author="Henriette Gercken" w:date="2023-04-25T14:53:00Z">
        <w:r w:rsidRPr="00687919">
          <w:rPr>
            <w:rFonts w:asciiTheme="minorHAnsi" w:hAnsiTheme="minorHAnsi" w:cstheme="minorHAnsi"/>
            <w:rPrChange w:id="1181" w:author="Henriette Gercken" w:date="2023-05-30T15:49:00Z">
              <w:rPr/>
            </w:rPrChange>
          </w:rPr>
          <w:t xml:space="preserve">, </w:t>
        </w:r>
      </w:ins>
      <w:ins w:id="1182" w:author="Henriette Gercken" w:date="2023-04-25T14:52:00Z">
        <w:r w:rsidRPr="00687919">
          <w:rPr>
            <w:rFonts w:asciiTheme="minorHAnsi" w:hAnsiTheme="minorHAnsi" w:cstheme="minorHAnsi"/>
            <w:rPrChange w:id="1183" w:author="Henriette Gercken" w:date="2023-05-30T15:49:00Z">
              <w:rPr/>
            </w:rPrChange>
          </w:rPr>
          <w:t xml:space="preserve">deren Kompartimente dann bestimmt </w:t>
        </w:r>
      </w:ins>
      <w:ins w:id="1184" w:author="Henriette Gercken" w:date="2023-04-25T14:53:00Z">
        <w:r w:rsidRPr="00687919">
          <w:rPr>
            <w:rFonts w:asciiTheme="minorHAnsi" w:hAnsiTheme="minorHAnsi" w:cstheme="minorHAnsi"/>
            <w:rPrChange w:id="1185" w:author="Henriette Gercken" w:date="2023-05-30T15:49:00Z">
              <w:rPr/>
            </w:rPrChange>
          </w:rPr>
          <w:t>sodass</w:t>
        </w:r>
      </w:ins>
      <w:ins w:id="1186" w:author="Henriette Gercken" w:date="2023-04-25T14:52:00Z">
        <w:r w:rsidRPr="00687919">
          <w:rPr>
            <w:rFonts w:asciiTheme="minorHAnsi" w:hAnsiTheme="minorHAnsi" w:cstheme="minorHAnsi"/>
            <w:rPrChange w:id="1187" w:author="Henriette Gercken" w:date="2023-05-30T15:49:00Z">
              <w:rPr/>
            </w:rPrChange>
          </w:rPr>
          <w:t xml:space="preserve"> abschließend das Verhältnis der Kompartimente zueinander berechnet </w:t>
        </w:r>
      </w:ins>
      <w:ins w:id="1188" w:author="Henriette Gercken" w:date="2023-04-25T14:53:00Z">
        <w:r w:rsidRPr="00687919">
          <w:rPr>
            <w:rFonts w:asciiTheme="minorHAnsi" w:hAnsiTheme="minorHAnsi" w:cstheme="minorHAnsi"/>
            <w:rPrChange w:id="1189" w:author="Henriette Gercken" w:date="2023-05-30T15:49:00Z">
              <w:rPr/>
            </w:rPrChange>
          </w:rPr>
          <w:t>werden</w:t>
        </w:r>
      </w:ins>
      <w:ins w:id="1190" w:author="Henriette Gercken" w:date="2023-04-25T14:52:00Z">
        <w:r w:rsidRPr="00687919">
          <w:rPr>
            <w:rFonts w:asciiTheme="minorHAnsi" w:hAnsiTheme="minorHAnsi" w:cstheme="minorHAnsi"/>
            <w:rPrChange w:id="1191" w:author="Henriette Gercken" w:date="2023-05-30T15:49:00Z">
              <w:rPr/>
            </w:rPrChange>
          </w:rPr>
          <w:t xml:space="preserve"> und auf die</w:t>
        </w:r>
      </w:ins>
      <w:ins w:id="1192" w:author="Henriette Gercken" w:date="2023-04-25T14:53:00Z">
        <w:r w:rsidRPr="00687919">
          <w:rPr>
            <w:rFonts w:asciiTheme="minorHAnsi" w:hAnsiTheme="minorHAnsi" w:cstheme="minorHAnsi"/>
            <w:rPrChange w:id="1193" w:author="Henriette Gercken" w:date="2023-05-30T15:49:00Z">
              <w:rPr/>
            </w:rPrChange>
          </w:rPr>
          <w:t xml:space="preserve"> tatsächliche Biomasse des </w:t>
        </w:r>
      </w:ins>
      <w:ins w:id="1194" w:author="Henriette Gercken" w:date="2023-04-25T14:54:00Z">
        <w:r w:rsidRPr="00687919">
          <w:rPr>
            <w:rFonts w:asciiTheme="minorHAnsi" w:hAnsiTheme="minorHAnsi" w:cstheme="minorHAnsi"/>
            <w:rPrChange w:id="1195" w:author="Henriette Gercken" w:date="2023-05-30T15:49:00Z">
              <w:rPr/>
            </w:rPrChange>
          </w:rPr>
          <w:t>Totholzstückes bezogen werden</w:t>
        </w:r>
      </w:ins>
    </w:p>
    <w:p w14:paraId="185883CE" w14:textId="4E1C193F" w:rsidR="003B1E9F" w:rsidRPr="00687919" w:rsidRDefault="00AE5DC1">
      <w:pPr>
        <w:pStyle w:val="Listenabsatz"/>
        <w:numPr>
          <w:ilvl w:val="1"/>
          <w:numId w:val="13"/>
        </w:numPr>
        <w:rPr>
          <w:ins w:id="1196" w:author="Henriette Gercken" w:date="2023-05-10T16:02:00Z"/>
          <w:rFonts w:asciiTheme="minorHAnsi" w:hAnsiTheme="minorHAnsi" w:cstheme="minorHAnsi"/>
        </w:rPr>
      </w:pPr>
      <w:ins w:id="1197" w:author="Henriette Gercken" w:date="2023-04-25T14:52:00Z">
        <w:r w:rsidRPr="00687919">
          <w:rPr>
            <w:rFonts w:asciiTheme="minorHAnsi" w:hAnsiTheme="minorHAnsi" w:cstheme="minorHAnsi"/>
            <w:rPrChange w:id="1198" w:author="Henriette Gercken" w:date="2023-05-30T15:49:00Z">
              <w:rPr/>
            </w:rPrChange>
          </w:rPr>
          <w:t xml:space="preserve"> </w:t>
        </w:r>
      </w:ins>
      <w:ins w:id="1199" w:author="Henriette Gercken" w:date="2023-04-25T14:44:00Z">
        <w:r w:rsidR="003B1E9F" w:rsidRPr="00687919">
          <w:rPr>
            <w:rFonts w:asciiTheme="minorHAnsi" w:hAnsiTheme="minorHAnsi" w:cstheme="minorHAnsi"/>
            <w:b/>
            <w:rPrChange w:id="1200" w:author="Henriette Gercken" w:date="2023-05-30T15:49:00Z">
              <w:rPr>
                <w:rFonts w:asciiTheme="minorHAnsi" w:hAnsiTheme="minorHAnsi" w:cstheme="minorHAnsi"/>
                <w:highlight w:val="yellow"/>
              </w:rPr>
            </w:rPrChange>
          </w:rPr>
          <w:t xml:space="preserve">Für </w:t>
        </w:r>
      </w:ins>
      <w:ins w:id="1201" w:author="Henriette Gercken" w:date="2023-04-25T14:43:00Z">
        <w:r w:rsidR="003B1E9F" w:rsidRPr="00687919">
          <w:rPr>
            <w:rFonts w:asciiTheme="minorHAnsi" w:hAnsiTheme="minorHAnsi" w:cstheme="minorHAnsi"/>
            <w:b/>
            <w:rPrChange w:id="1202" w:author="Henriette Gercken" w:date="2023-05-30T15:49:00Z">
              <w:rPr>
                <w:rFonts w:asciiTheme="minorHAnsi" w:hAnsiTheme="minorHAnsi" w:cstheme="minorHAnsi"/>
                <w:highlight w:val="yellow"/>
              </w:rPr>
            </w:rPrChange>
          </w:rPr>
          <w:t>T</w:t>
        </w:r>
      </w:ins>
      <w:ins w:id="1203" w:author="Henriette Gercken" w:date="2023-04-25T14:44:00Z">
        <w:r w:rsidR="003B1E9F" w:rsidRPr="00687919">
          <w:rPr>
            <w:rFonts w:asciiTheme="minorHAnsi" w:hAnsiTheme="minorHAnsi" w:cstheme="minorHAnsi"/>
            <w:b/>
            <w:rPrChange w:id="1204" w:author="Henriette Gercken" w:date="2023-05-30T15:49:00Z">
              <w:rPr>
                <w:rFonts w:asciiTheme="minorHAnsi" w:hAnsiTheme="minorHAnsi" w:cstheme="minorHAnsi"/>
                <w:highlight w:val="yellow"/>
              </w:rPr>
            </w:rPrChange>
          </w:rPr>
          <w:t>otholz des Typen 3 (Bruchstücke) mit einem Durchmesser über 1.3m</w:t>
        </w:r>
        <w:r w:rsidR="003B1E9F" w:rsidRPr="00687919">
          <w:rPr>
            <w:rFonts w:asciiTheme="minorHAnsi" w:hAnsiTheme="minorHAnsi" w:cstheme="minorHAnsi"/>
            <w:rPrChange w:id="1205" w:author="Henriette Gercken" w:date="2023-05-30T15:49:00Z">
              <w:rPr>
                <w:rFonts w:asciiTheme="minorHAnsi" w:hAnsiTheme="minorHAnsi" w:cstheme="minorHAnsi"/>
                <w:highlight w:val="yellow"/>
              </w:rPr>
            </w:rPrChange>
          </w:rPr>
          <w:t xml:space="preserve"> </w:t>
        </w:r>
      </w:ins>
      <w:ins w:id="1206" w:author="Henriette Gercken" w:date="2023-04-25T14:54:00Z">
        <w:r w:rsidRPr="00687919">
          <w:rPr>
            <w:rFonts w:asciiTheme="minorHAnsi" w:hAnsiTheme="minorHAnsi" w:cstheme="minorHAnsi"/>
          </w:rPr>
          <w:t>muss nur die Höhe geschätzt werden, da der erfasste Durchmesser den BHD entspricht, die Höhenschätzung er</w:t>
        </w:r>
      </w:ins>
      <w:ins w:id="1207" w:author="Henriette Gercken" w:date="2023-04-25T14:55:00Z">
        <w:r w:rsidRPr="00687919">
          <w:rPr>
            <w:rFonts w:asciiTheme="minorHAnsi" w:hAnsiTheme="minorHAnsi" w:cstheme="minorHAnsi"/>
          </w:rPr>
          <w:t xml:space="preserve">folgt </w:t>
        </w:r>
      </w:ins>
      <w:ins w:id="1208" w:author="Henriette Gercken" w:date="2023-05-10T16:08:00Z">
        <w:r w:rsidR="00E0517E" w:rsidRPr="00687919">
          <w:rPr>
            <w:rFonts w:asciiTheme="minorHAnsi" w:hAnsiTheme="minorHAnsi" w:cstheme="minorHAnsi"/>
          </w:rPr>
          <w:t>über TapeS</w:t>
        </w:r>
      </w:ins>
      <w:ins w:id="1209" w:author="Henriette Gercken" w:date="2023-05-10T16:02:00Z">
        <w:r w:rsidR="007F2BA0" w:rsidRPr="00687919">
          <w:rPr>
            <w:rFonts w:asciiTheme="minorHAnsi" w:hAnsiTheme="minorHAnsi" w:cstheme="minorHAnsi"/>
          </w:rPr>
          <w:t xml:space="preserve">. </w:t>
        </w:r>
      </w:ins>
    </w:p>
    <w:p w14:paraId="64885E2E" w14:textId="11F8F847" w:rsidR="007F2BA0" w:rsidRPr="00687919" w:rsidRDefault="007F2BA0" w:rsidP="007F2BA0">
      <w:pPr>
        <w:pStyle w:val="Listenabsatz"/>
        <w:numPr>
          <w:ilvl w:val="2"/>
          <w:numId w:val="13"/>
        </w:numPr>
        <w:rPr>
          <w:ins w:id="1210" w:author="Henriette Gercken" w:date="2023-05-10T16:04:00Z"/>
          <w:rFonts w:asciiTheme="minorHAnsi" w:hAnsiTheme="minorHAnsi" w:cstheme="minorHAnsi"/>
          <w:rPrChange w:id="1211" w:author="Henriette Gercken" w:date="2023-05-30T15:49:00Z">
            <w:rPr>
              <w:ins w:id="1212" w:author="Henriette Gercken" w:date="2023-05-10T16:04:00Z"/>
            </w:rPr>
          </w:rPrChange>
        </w:rPr>
      </w:pPr>
      <w:ins w:id="1213" w:author="Henriette Gercken" w:date="2023-05-10T16:02:00Z">
        <w:r w:rsidRPr="00687919">
          <w:rPr>
            <w:rFonts w:asciiTheme="minorHAnsi" w:hAnsiTheme="minorHAnsi" w:cstheme="minorHAnsi"/>
            <w:rPrChange w:id="1214" w:author="Henriette Gercken" w:date="2023-05-30T15:49:00Z">
              <w:rPr/>
            </w:rPrChange>
          </w:rPr>
          <w:t xml:space="preserve">Hierfür wird zunächst der </w:t>
        </w:r>
      </w:ins>
      <w:ins w:id="1215" w:author="Henriette Gercken" w:date="2023-06-02T15:49:00Z">
        <w:r w:rsidR="00A43D09" w:rsidRPr="00687919">
          <w:rPr>
            <w:rFonts w:asciiTheme="minorHAnsi" w:hAnsiTheme="minorHAnsi" w:cstheme="minorHAnsi"/>
          </w:rPr>
          <w:t>mittlere</w:t>
        </w:r>
      </w:ins>
      <w:ins w:id="1216" w:author="Henriette Gercken" w:date="2023-05-10T16:02:00Z">
        <w:r w:rsidRPr="00687919">
          <w:rPr>
            <w:rFonts w:asciiTheme="minorHAnsi" w:hAnsiTheme="minorHAnsi" w:cstheme="minorHAnsi"/>
            <w:rPrChange w:id="1217" w:author="Henriette Gercken" w:date="2023-05-30T15:49:00Z">
              <w:rPr/>
            </w:rPrChange>
          </w:rPr>
          <w:t xml:space="preserve"> Durchmesser der Totholzgruppe ermittelt und dann mittels der TapeS Funktion estHeight die zugehörige Höhe geschätzt</w:t>
        </w:r>
      </w:ins>
    </w:p>
    <w:p w14:paraId="73D8F251" w14:textId="66C4622D" w:rsidR="00E0517E" w:rsidRPr="00687919" w:rsidRDefault="00200A89">
      <w:pPr>
        <w:pStyle w:val="Listenabsatz"/>
        <w:numPr>
          <w:ilvl w:val="3"/>
          <w:numId w:val="13"/>
        </w:numPr>
        <w:rPr>
          <w:ins w:id="1218" w:author="Henriette Gercken" w:date="2023-05-10T16:02:00Z"/>
          <w:rFonts w:asciiTheme="minorHAnsi" w:hAnsiTheme="minorHAnsi" w:cstheme="minorHAnsi"/>
          <w:rPrChange w:id="1219" w:author="Henriette Gercken" w:date="2023-05-30T15:49:00Z">
            <w:rPr>
              <w:ins w:id="1220" w:author="Henriette Gercken" w:date="2023-05-10T16:02:00Z"/>
            </w:rPr>
          </w:rPrChange>
        </w:rPr>
        <w:pPrChange w:id="1221" w:author="Henriette Gercken" w:date="2023-05-10T16:10:00Z">
          <w:pPr>
            <w:pStyle w:val="Listenabsatz"/>
            <w:numPr>
              <w:ilvl w:val="2"/>
              <w:numId w:val="13"/>
            </w:numPr>
            <w:ind w:left="2161" w:hanging="360"/>
          </w:pPr>
        </w:pPrChange>
      </w:pPr>
      <w:ins w:id="1222" w:author="Henriette Gercken" w:date="2023-05-10T16:05:00Z">
        <w:r w:rsidRPr="00687919">
          <w:rPr>
            <w:rFonts w:asciiTheme="minorHAnsi" w:hAnsiTheme="minorHAnsi" w:cstheme="minorHAnsi"/>
          </w:rPr>
          <w:t xml:space="preserve">Die </w:t>
        </w:r>
      </w:ins>
      <w:ins w:id="1223" w:author="Henriette Gercken" w:date="2023-06-02T15:49:00Z">
        <w:r w:rsidR="00A43D09" w:rsidRPr="00687919">
          <w:rPr>
            <w:rFonts w:asciiTheme="minorHAnsi" w:hAnsiTheme="minorHAnsi" w:cstheme="minorHAnsi"/>
          </w:rPr>
          <w:t>Berechnung</w:t>
        </w:r>
      </w:ins>
      <w:ins w:id="1224" w:author="Henriette Gercken" w:date="2023-05-10T16:09:00Z">
        <w:r w:rsidR="00E0517E" w:rsidRPr="00687919">
          <w:rPr>
            <w:rFonts w:asciiTheme="minorHAnsi" w:hAnsiTheme="minorHAnsi" w:cstheme="minorHAnsi"/>
          </w:rPr>
          <w:t xml:space="preserve"> der Höhe am Pseudobaum </w:t>
        </w:r>
      </w:ins>
      <w:ins w:id="1225" w:author="Henriette Gercken" w:date="2023-05-10T16:05:00Z">
        <w:r w:rsidRPr="00687919">
          <w:rPr>
            <w:rFonts w:asciiTheme="minorHAnsi" w:hAnsiTheme="minorHAnsi" w:cstheme="minorHAnsi"/>
          </w:rPr>
          <w:t xml:space="preserve">wird nicht über </w:t>
        </w:r>
      </w:ins>
      <w:ins w:id="1226" w:author="Henriette Gercken" w:date="2023-05-10T16:08:00Z">
        <w:r w:rsidR="00E0517E" w:rsidRPr="00687919">
          <w:rPr>
            <w:rFonts w:asciiTheme="minorHAnsi" w:hAnsiTheme="minorHAnsi" w:cstheme="minorHAnsi"/>
          </w:rPr>
          <w:t>die Höhenschätzung</w:t>
        </w:r>
      </w:ins>
      <w:ins w:id="1227" w:author="Henriette Gercken" w:date="2023-05-10T16:09:00Z">
        <w:r w:rsidR="00E0517E" w:rsidRPr="00687919">
          <w:rPr>
            <w:rFonts w:asciiTheme="minorHAnsi" w:hAnsiTheme="minorHAnsi" w:cstheme="minorHAnsi"/>
          </w:rPr>
          <w:t xml:space="preserve"> durchgeführt, da wir nicht annehmen können, dass die Baumart</w:t>
        </w:r>
      </w:ins>
      <w:ins w:id="1228" w:author="Henriette Gercken" w:date="2023-05-10T16:10:00Z">
        <w:r w:rsidR="00E0517E" w:rsidRPr="00687919">
          <w:rPr>
            <w:rFonts w:asciiTheme="minorHAnsi" w:hAnsiTheme="minorHAnsi" w:cstheme="minorHAnsi"/>
          </w:rPr>
          <w:t xml:space="preserve"> des Totholzes der Hauptbaumart des Bestandes entspricht, welche jedoch für die </w:t>
        </w:r>
      </w:ins>
      <w:ins w:id="1229" w:author="Henriette Gercken" w:date="2023-06-02T15:48:00Z">
        <w:r w:rsidR="00372E78" w:rsidRPr="00687919">
          <w:rPr>
            <w:rFonts w:asciiTheme="minorHAnsi" w:hAnsiTheme="minorHAnsi" w:cstheme="minorHAnsi"/>
          </w:rPr>
          <w:t>Verwendung</w:t>
        </w:r>
      </w:ins>
      <w:ins w:id="1230" w:author="Henriette Gercken" w:date="2023-05-10T16:10:00Z">
        <w:r w:rsidR="00E0517E" w:rsidRPr="00687919">
          <w:rPr>
            <w:rFonts w:asciiTheme="minorHAnsi" w:hAnsiTheme="minorHAnsi" w:cstheme="minorHAnsi"/>
          </w:rPr>
          <w:t xml:space="preserve"> unserer selbstgefit</w:t>
        </w:r>
      </w:ins>
      <w:ins w:id="1231" w:author="Henriette Gercken" w:date="2023-06-02T15:48:00Z">
        <w:r w:rsidR="00372E78">
          <w:rPr>
            <w:rFonts w:asciiTheme="minorHAnsi" w:hAnsiTheme="minorHAnsi" w:cstheme="minorHAnsi"/>
          </w:rPr>
          <w:t>t</w:t>
        </w:r>
      </w:ins>
      <w:ins w:id="1232" w:author="Henriette Gercken" w:date="2023-06-02T15:49:00Z">
        <w:r w:rsidR="00A43D09">
          <w:rPr>
            <w:rFonts w:asciiTheme="minorHAnsi" w:hAnsiTheme="minorHAnsi" w:cstheme="minorHAnsi"/>
          </w:rPr>
          <w:t>ete</w:t>
        </w:r>
      </w:ins>
      <w:ins w:id="1233" w:author="Henriette Gercken" w:date="2023-05-10T16:10:00Z">
        <w:r w:rsidR="00E0517E" w:rsidRPr="00687919">
          <w:rPr>
            <w:rFonts w:asciiTheme="minorHAnsi" w:hAnsiTheme="minorHAnsi" w:cstheme="minorHAnsi"/>
          </w:rPr>
          <w:t xml:space="preserve">n </w:t>
        </w:r>
      </w:ins>
      <w:ins w:id="1234" w:author="Henriette Gercken" w:date="2023-06-02T15:49:00Z">
        <w:r w:rsidR="00A43D09">
          <w:rPr>
            <w:rFonts w:asciiTheme="minorHAnsi" w:hAnsiTheme="minorHAnsi" w:cstheme="minorHAnsi"/>
          </w:rPr>
          <w:t>Modelle</w:t>
        </w:r>
      </w:ins>
      <w:ins w:id="1235" w:author="Henriette Gercken" w:date="2023-05-10T16:10:00Z">
        <w:r w:rsidR="00E0517E" w:rsidRPr="00687919">
          <w:rPr>
            <w:rFonts w:asciiTheme="minorHAnsi" w:hAnsiTheme="minorHAnsi" w:cstheme="minorHAnsi"/>
          </w:rPr>
          <w:t xml:space="preserve"> </w:t>
        </w:r>
      </w:ins>
      <w:ins w:id="1236" w:author="Henriette Gercken" w:date="2023-06-02T15:49:00Z">
        <w:r w:rsidR="00A43D09" w:rsidRPr="00687919">
          <w:rPr>
            <w:rFonts w:asciiTheme="minorHAnsi" w:hAnsiTheme="minorHAnsi" w:cstheme="minorHAnsi"/>
          </w:rPr>
          <w:t>notwendig</w:t>
        </w:r>
      </w:ins>
      <w:ins w:id="1237" w:author="Henriette Gercken" w:date="2023-05-10T16:10:00Z">
        <w:r w:rsidR="00E0517E" w:rsidRPr="00687919">
          <w:rPr>
            <w:rFonts w:asciiTheme="minorHAnsi" w:hAnsiTheme="minorHAnsi" w:cstheme="minorHAnsi"/>
          </w:rPr>
          <w:t xml:space="preserve"> ist. </w:t>
        </w:r>
      </w:ins>
    </w:p>
    <w:p w14:paraId="55DD7EAA" w14:textId="7278FC87" w:rsidR="007F2BA0" w:rsidRPr="00687919" w:rsidRDefault="007F2BA0" w:rsidP="007F2BA0">
      <w:pPr>
        <w:pStyle w:val="Listenabsatz"/>
        <w:numPr>
          <w:ilvl w:val="2"/>
          <w:numId w:val="13"/>
        </w:numPr>
        <w:rPr>
          <w:ins w:id="1238" w:author="Henriette Gercken" w:date="2023-04-25T14:56:00Z"/>
          <w:rFonts w:asciiTheme="minorHAnsi" w:hAnsiTheme="minorHAnsi" w:cstheme="minorHAnsi"/>
          <w:highlight w:val="yellow"/>
          <w:rPrChange w:id="1239" w:author="Henriette Gercken" w:date="2023-05-30T15:49:00Z">
            <w:rPr>
              <w:ins w:id="1240" w:author="Henriette Gercken" w:date="2023-04-25T14:56:00Z"/>
              <w:rFonts w:asciiTheme="minorHAnsi" w:hAnsiTheme="minorHAnsi" w:cstheme="minorHAnsi"/>
            </w:rPr>
          </w:rPrChange>
        </w:rPr>
      </w:pPr>
      <w:ins w:id="1241" w:author="Henriette Gercken" w:date="2023-05-10T16:02:00Z">
        <w:r w:rsidRPr="00687919">
          <w:rPr>
            <w:rFonts w:asciiTheme="minorHAnsi" w:hAnsiTheme="minorHAnsi" w:cstheme="minorHAnsi"/>
            <w:highlight w:val="yellow"/>
            <w:rPrChange w:id="1242" w:author="Henriette Gercken" w:date="2023-05-30T15:49:00Z">
              <w:rPr>
                <w:rFonts w:asciiTheme="minorHAnsi" w:hAnsiTheme="minorHAnsi" w:cstheme="minorHAnsi"/>
              </w:rPr>
            </w:rPrChange>
          </w:rPr>
          <w:lastRenderedPageBreak/>
          <w:t>Dies m</w:t>
        </w:r>
      </w:ins>
      <w:ins w:id="1243" w:author="Henriette Gercken" w:date="2023-05-10T16:03:00Z">
        <w:r w:rsidRPr="00687919">
          <w:rPr>
            <w:rFonts w:asciiTheme="minorHAnsi" w:hAnsiTheme="minorHAnsi" w:cstheme="minorHAnsi"/>
            <w:highlight w:val="yellow"/>
            <w:rPrChange w:id="1244" w:author="Henriette Gercken" w:date="2023-05-30T15:49:00Z">
              <w:rPr>
                <w:rFonts w:asciiTheme="minorHAnsi" w:hAnsiTheme="minorHAnsi" w:cstheme="minorHAnsi"/>
              </w:rPr>
            </w:rPrChange>
          </w:rPr>
          <w:t xml:space="preserve">uss für beide </w:t>
        </w:r>
      </w:ins>
      <w:ins w:id="1245" w:author="Henriette Gercken" w:date="2023-06-02T15:48:00Z">
        <w:r w:rsidR="00372E78" w:rsidRPr="00687919">
          <w:rPr>
            <w:rFonts w:asciiTheme="minorHAnsi" w:hAnsiTheme="minorHAnsi" w:cstheme="minorHAnsi"/>
          </w:rPr>
          <w:t>Zers</w:t>
        </w:r>
        <w:r w:rsidR="00372E78">
          <w:rPr>
            <w:rFonts w:asciiTheme="minorHAnsi" w:hAnsiTheme="minorHAnsi" w:cstheme="minorHAnsi"/>
          </w:rPr>
          <w:t>e</w:t>
        </w:r>
        <w:r w:rsidR="00372E78" w:rsidRPr="00687919">
          <w:rPr>
            <w:rFonts w:asciiTheme="minorHAnsi" w:hAnsiTheme="minorHAnsi" w:cstheme="minorHAnsi"/>
          </w:rPr>
          <w:t>tzung</w:t>
        </w:r>
        <w:r w:rsidR="00372E78">
          <w:rPr>
            <w:rFonts w:asciiTheme="minorHAnsi" w:hAnsiTheme="minorHAnsi" w:cstheme="minorHAnsi"/>
          </w:rPr>
          <w:t>s</w:t>
        </w:r>
        <w:r w:rsidR="00372E78" w:rsidRPr="00687919">
          <w:rPr>
            <w:rFonts w:asciiTheme="minorHAnsi" w:hAnsiTheme="minorHAnsi" w:cstheme="minorHAnsi"/>
          </w:rPr>
          <w:t>grad</w:t>
        </w:r>
        <w:r w:rsidR="00372E78">
          <w:rPr>
            <w:rFonts w:asciiTheme="minorHAnsi" w:hAnsiTheme="minorHAnsi" w:cstheme="minorHAnsi"/>
          </w:rPr>
          <w:t xml:space="preserve">e </w:t>
        </w:r>
      </w:ins>
      <w:ins w:id="1246" w:author="Henriette Gercken" w:date="2023-05-10T16:09:00Z">
        <w:r w:rsidR="00E0517E" w:rsidRPr="00687919">
          <w:rPr>
            <w:rFonts w:asciiTheme="minorHAnsi" w:hAnsiTheme="minorHAnsi" w:cstheme="minorHAnsi"/>
            <w:highlight w:val="yellow"/>
          </w:rPr>
          <w:t xml:space="preserve">du Baumartengruppen (laub/nadel) </w:t>
        </w:r>
      </w:ins>
      <w:ins w:id="1247" w:author="Henriette Gercken" w:date="2023-05-10T16:03:00Z">
        <w:r w:rsidRPr="00687919">
          <w:rPr>
            <w:rFonts w:asciiTheme="minorHAnsi" w:hAnsiTheme="minorHAnsi" w:cstheme="minorHAnsi"/>
            <w:highlight w:val="yellow"/>
            <w:rPrChange w:id="1248" w:author="Henriette Gercken" w:date="2023-05-30T15:49:00Z">
              <w:rPr>
                <w:rFonts w:asciiTheme="minorHAnsi" w:hAnsiTheme="minorHAnsi" w:cstheme="minorHAnsi"/>
              </w:rPr>
            </w:rPrChange>
          </w:rPr>
          <w:t>getrennt durchgef</w:t>
        </w:r>
      </w:ins>
      <w:ins w:id="1249" w:author="Henriette Gercken" w:date="2023-05-10T16:04:00Z">
        <w:r w:rsidRPr="00687919">
          <w:rPr>
            <w:rFonts w:asciiTheme="minorHAnsi" w:hAnsiTheme="minorHAnsi" w:cstheme="minorHAnsi"/>
            <w:highlight w:val="yellow"/>
            <w:rPrChange w:id="1250" w:author="Henriette Gercken" w:date="2023-05-30T15:49:00Z">
              <w:rPr>
                <w:rFonts w:asciiTheme="minorHAnsi" w:hAnsiTheme="minorHAnsi" w:cstheme="minorHAnsi"/>
              </w:rPr>
            </w:rPrChange>
          </w:rPr>
          <w:t>ührt werden</w:t>
        </w:r>
      </w:ins>
      <w:ins w:id="1251" w:author="Henriette Gercken" w:date="2023-05-10T16:03:00Z">
        <w:r w:rsidRPr="00687919">
          <w:rPr>
            <w:rFonts w:asciiTheme="minorHAnsi" w:hAnsiTheme="minorHAnsi" w:cstheme="minorHAnsi"/>
            <w:highlight w:val="yellow"/>
            <w:rPrChange w:id="1252" w:author="Henriette Gercken" w:date="2023-05-30T15:49:00Z">
              <w:rPr>
                <w:rFonts w:asciiTheme="minorHAnsi" w:hAnsiTheme="minorHAnsi" w:cstheme="minorHAnsi"/>
              </w:rPr>
            </w:rPrChange>
          </w:rPr>
          <w:t xml:space="preserve">, da die Biomasse der Pseudobäume um die relative Dichte in </w:t>
        </w:r>
      </w:ins>
      <w:ins w:id="1253" w:author="Henriette Gercken" w:date="2023-06-02T15:48:00Z">
        <w:r w:rsidR="00372E78" w:rsidRPr="00687919">
          <w:rPr>
            <w:rFonts w:asciiTheme="minorHAnsi" w:hAnsiTheme="minorHAnsi" w:cstheme="minorHAnsi"/>
            <w:highlight w:val="yellow"/>
          </w:rPr>
          <w:t>Abhängigkeit</w:t>
        </w:r>
      </w:ins>
      <w:ins w:id="1254" w:author="Henriette Gercken" w:date="2023-05-10T16:03:00Z">
        <w:r w:rsidRPr="00687919">
          <w:rPr>
            <w:rFonts w:asciiTheme="minorHAnsi" w:hAnsiTheme="minorHAnsi" w:cstheme="minorHAnsi"/>
            <w:highlight w:val="yellow"/>
            <w:rPrChange w:id="1255" w:author="Henriette Gercken" w:date="2023-05-30T15:49:00Z">
              <w:rPr>
                <w:rFonts w:asciiTheme="minorHAnsi" w:hAnsiTheme="minorHAnsi" w:cstheme="minorHAnsi"/>
              </w:rPr>
            </w:rPrChange>
          </w:rPr>
          <w:t xml:space="preserve"> des </w:t>
        </w:r>
      </w:ins>
      <w:ins w:id="1256" w:author="Henriette Gercken" w:date="2023-06-02T15:48:00Z">
        <w:r w:rsidR="00372E78" w:rsidRPr="00687919">
          <w:rPr>
            <w:rFonts w:asciiTheme="minorHAnsi" w:hAnsiTheme="minorHAnsi" w:cstheme="minorHAnsi"/>
          </w:rPr>
          <w:t>Zers</w:t>
        </w:r>
        <w:r w:rsidR="00372E78">
          <w:rPr>
            <w:rFonts w:asciiTheme="minorHAnsi" w:hAnsiTheme="minorHAnsi" w:cstheme="minorHAnsi"/>
          </w:rPr>
          <w:t>e</w:t>
        </w:r>
        <w:r w:rsidR="00372E78" w:rsidRPr="00687919">
          <w:rPr>
            <w:rFonts w:asciiTheme="minorHAnsi" w:hAnsiTheme="minorHAnsi" w:cstheme="minorHAnsi"/>
          </w:rPr>
          <w:t>tzung</w:t>
        </w:r>
        <w:r w:rsidR="00372E78">
          <w:rPr>
            <w:rFonts w:asciiTheme="minorHAnsi" w:hAnsiTheme="minorHAnsi" w:cstheme="minorHAnsi"/>
          </w:rPr>
          <w:t>s</w:t>
        </w:r>
        <w:r w:rsidR="00372E78" w:rsidRPr="00687919">
          <w:rPr>
            <w:rFonts w:asciiTheme="minorHAnsi" w:hAnsiTheme="minorHAnsi" w:cstheme="minorHAnsi"/>
          </w:rPr>
          <w:t xml:space="preserve">grad </w:t>
        </w:r>
      </w:ins>
      <w:ins w:id="1257" w:author="Henriette Gercken" w:date="2023-05-10T16:03:00Z">
        <w:r w:rsidRPr="00687919">
          <w:rPr>
            <w:rFonts w:asciiTheme="minorHAnsi" w:hAnsiTheme="minorHAnsi" w:cstheme="minorHAnsi"/>
            <w:highlight w:val="yellow"/>
            <w:rPrChange w:id="1258" w:author="Henriette Gercken" w:date="2023-05-30T15:49:00Z">
              <w:rPr>
                <w:rFonts w:asciiTheme="minorHAnsi" w:hAnsiTheme="minorHAnsi" w:cstheme="minorHAnsi"/>
              </w:rPr>
            </w:rPrChange>
          </w:rPr>
          <w:t xml:space="preserve">reduziert werden muss. </w:t>
        </w:r>
      </w:ins>
    </w:p>
    <w:p w14:paraId="0EC31E5E" w14:textId="3081650A" w:rsidR="000D30DA" w:rsidRPr="00687919" w:rsidRDefault="00AE5DC1" w:rsidP="00AE5DC1">
      <w:pPr>
        <w:pStyle w:val="Listenabsatz"/>
        <w:numPr>
          <w:ilvl w:val="1"/>
          <w:numId w:val="13"/>
        </w:numPr>
        <w:rPr>
          <w:ins w:id="1259" w:author="Henriette Gercken" w:date="2023-04-25T15:01:00Z"/>
          <w:rFonts w:asciiTheme="minorHAnsi" w:hAnsiTheme="minorHAnsi" w:cstheme="minorHAnsi"/>
        </w:rPr>
      </w:pPr>
      <w:ins w:id="1260" w:author="Henriette Gercken" w:date="2023-04-25T14:56:00Z">
        <w:r w:rsidRPr="00687919">
          <w:rPr>
            <w:rFonts w:asciiTheme="minorHAnsi" w:hAnsiTheme="minorHAnsi" w:cstheme="minorHAnsi"/>
            <w:b/>
            <w:rPrChange w:id="1261" w:author="Henriette Gercken" w:date="2023-05-30T15:49:00Z">
              <w:rPr>
                <w:rFonts w:asciiTheme="minorHAnsi" w:hAnsiTheme="minorHAnsi" w:cstheme="minorHAnsi"/>
              </w:rPr>
            </w:rPrChange>
          </w:rPr>
          <w:t xml:space="preserve">Für Totholz des Typen 4 (Wurzelstöcke) für die kein BHD </w:t>
        </w:r>
      </w:ins>
      <w:ins w:id="1262" w:author="Henriette Gercken" w:date="2023-05-10T15:48:00Z">
        <w:r w:rsidR="00D116D9" w:rsidRPr="00687919">
          <w:rPr>
            <w:rFonts w:asciiTheme="minorHAnsi" w:hAnsiTheme="minorHAnsi" w:cstheme="minorHAnsi"/>
            <w:b/>
          </w:rPr>
          <w:t>sondern nur der durchschnittl</w:t>
        </w:r>
      </w:ins>
      <w:ins w:id="1263" w:author="Henriette Gercken" w:date="2023-05-10T15:49:00Z">
        <w:r w:rsidR="00D116D9" w:rsidRPr="00687919">
          <w:rPr>
            <w:rFonts w:asciiTheme="minorHAnsi" w:hAnsiTheme="minorHAnsi" w:cstheme="minorHAnsi"/>
            <w:b/>
          </w:rPr>
          <w:t xml:space="preserve">iche Schnittflächendurchmesser </w:t>
        </w:r>
      </w:ins>
      <w:ins w:id="1264" w:author="Henriette Gercken" w:date="2023-04-25T14:56:00Z">
        <w:r w:rsidRPr="00687919">
          <w:rPr>
            <w:rFonts w:asciiTheme="minorHAnsi" w:hAnsiTheme="minorHAnsi" w:cstheme="minorHAnsi"/>
            <w:b/>
            <w:rPrChange w:id="1265" w:author="Henriette Gercken" w:date="2023-05-30T15:49:00Z">
              <w:rPr>
                <w:rFonts w:asciiTheme="minorHAnsi" w:hAnsiTheme="minorHAnsi" w:cstheme="minorHAnsi"/>
              </w:rPr>
            </w:rPrChange>
          </w:rPr>
          <w:t>erfasst ist</w:t>
        </w:r>
        <w:r w:rsidRPr="00687919">
          <w:rPr>
            <w:rFonts w:asciiTheme="minorHAnsi" w:hAnsiTheme="minorHAnsi" w:cstheme="minorHAnsi"/>
          </w:rPr>
          <w:t xml:space="preserve">, muss zudem der Durchmesser </w:t>
        </w:r>
      </w:ins>
      <w:ins w:id="1266" w:author="Henriette Gercken" w:date="2023-04-25T14:57:00Z">
        <w:r w:rsidRPr="00687919">
          <w:rPr>
            <w:rFonts w:asciiTheme="minorHAnsi" w:hAnsiTheme="minorHAnsi" w:cstheme="minorHAnsi"/>
          </w:rPr>
          <w:t xml:space="preserve">in 1.3m Höhe geschätzt werden, </w:t>
        </w:r>
      </w:ins>
    </w:p>
    <w:p w14:paraId="148BE35E" w14:textId="6E70AA3A" w:rsidR="00AE5DC1" w:rsidRPr="00687919" w:rsidRDefault="00AE5DC1" w:rsidP="000D30DA">
      <w:pPr>
        <w:pStyle w:val="Listenabsatz"/>
        <w:numPr>
          <w:ilvl w:val="2"/>
          <w:numId w:val="13"/>
        </w:numPr>
        <w:rPr>
          <w:ins w:id="1267" w:author="Henriette Gercken" w:date="2023-04-25T15:02:00Z"/>
          <w:rFonts w:asciiTheme="minorHAnsi" w:hAnsiTheme="minorHAnsi" w:cstheme="minorHAnsi"/>
        </w:rPr>
      </w:pPr>
      <w:ins w:id="1268" w:author="Henriette Gercken" w:date="2023-04-25T14:57:00Z">
        <w:r w:rsidRPr="00687919">
          <w:rPr>
            <w:rFonts w:asciiTheme="minorHAnsi" w:hAnsiTheme="minorHAnsi" w:cstheme="minorHAnsi"/>
          </w:rPr>
          <w:t xml:space="preserve">dies ist mit TapeS nicht möglich, da die Höhe/ Länge hier als Inputgröße fungiert und der Durchmesser in 1.3m somit immer 0 ist (da die Länge/ gesamthöhe </w:t>
        </w:r>
      </w:ins>
      <w:ins w:id="1269" w:author="Henriette Gercken" w:date="2023-04-25T14:58:00Z">
        <w:r w:rsidRPr="00687919">
          <w:rPr>
            <w:rFonts w:asciiTheme="minorHAnsi" w:hAnsiTheme="minorHAnsi" w:cstheme="minorHAnsi"/>
          </w:rPr>
          <w:t>des Stammes geringer als 1.3m ist)</w:t>
        </w:r>
      </w:ins>
    </w:p>
    <w:p w14:paraId="733F681B" w14:textId="05090B36" w:rsidR="000D30DA" w:rsidRPr="00687919" w:rsidRDefault="000D30DA">
      <w:pPr>
        <w:pStyle w:val="Listenabsatz"/>
        <w:numPr>
          <w:ilvl w:val="2"/>
          <w:numId w:val="13"/>
        </w:numPr>
        <w:rPr>
          <w:ins w:id="1270" w:author="Henriette Gercken" w:date="2023-05-10T16:07:00Z"/>
          <w:rFonts w:asciiTheme="minorHAnsi" w:hAnsiTheme="minorHAnsi" w:cstheme="minorHAnsi"/>
          <w:rPrChange w:id="1271" w:author="Henriette Gercken" w:date="2023-05-30T15:49:00Z">
            <w:rPr>
              <w:ins w:id="1272" w:author="Henriette Gercken" w:date="2023-05-10T16:07:00Z"/>
            </w:rPr>
          </w:rPrChange>
        </w:rPr>
      </w:pPr>
      <w:ins w:id="1273" w:author="Henriette Gercken" w:date="2023-04-25T15:02:00Z">
        <w:r w:rsidRPr="00687919">
          <w:rPr>
            <w:rFonts w:asciiTheme="minorHAnsi" w:hAnsiTheme="minorHAnsi" w:cstheme="minorHAnsi"/>
          </w:rPr>
          <w:t xml:space="preserve">daher wird </w:t>
        </w:r>
      </w:ins>
      <w:ins w:id="1274" w:author="Henriette Gercken" w:date="2023-04-25T15:04:00Z">
        <w:r w:rsidRPr="00687919">
          <w:rPr>
            <w:rFonts w:asciiTheme="minorHAnsi" w:hAnsiTheme="minorHAnsi" w:cstheme="minorHAnsi"/>
          </w:rPr>
          <w:t xml:space="preserve">der </w:t>
        </w:r>
      </w:ins>
      <w:ins w:id="1275" w:author="Henriette Gercken" w:date="2023-06-02T15:48:00Z">
        <w:r w:rsidR="00F95E2E" w:rsidRPr="00687919">
          <w:rPr>
            <w:rFonts w:asciiTheme="minorHAnsi" w:hAnsiTheme="minorHAnsi" w:cstheme="minorHAnsi"/>
          </w:rPr>
          <w:t>Durchmesser</w:t>
        </w:r>
      </w:ins>
      <w:ins w:id="1276" w:author="Henriette Gercken" w:date="2023-04-25T15:04:00Z">
        <w:r w:rsidRPr="00687919">
          <w:rPr>
            <w:rFonts w:asciiTheme="minorHAnsi" w:hAnsiTheme="minorHAnsi" w:cstheme="minorHAnsi"/>
          </w:rPr>
          <w:t xml:space="preserve"> hier mittels des Regressionsverfahren für </w:t>
        </w:r>
        <w:r w:rsidRPr="00687919">
          <w:rPr>
            <w:rFonts w:asciiTheme="minorHAnsi" w:hAnsiTheme="minorHAnsi" w:cstheme="minorHAnsi"/>
            <w:rPrChange w:id="1277" w:author="Henriette Gercken" w:date="2023-05-30T15:49:00Z">
              <w:rPr/>
            </w:rPrChange>
          </w:rPr>
          <w:t xml:space="preserve">BHD bei Probebäumen mit geänderter </w:t>
        </w:r>
      </w:ins>
      <w:ins w:id="1278" w:author="Henriette Gercken" w:date="2023-06-02T15:48:00Z">
        <w:r w:rsidR="00F95E2E">
          <w:rPr>
            <w:rFonts w:asciiTheme="minorHAnsi" w:hAnsiTheme="minorHAnsi" w:cstheme="minorHAnsi"/>
          </w:rPr>
          <w:t>Messhöhe</w:t>
        </w:r>
      </w:ins>
      <w:ins w:id="1279" w:author="Henriette Gercken" w:date="2023-04-25T15:04:00Z">
        <w:r w:rsidRPr="00687919">
          <w:rPr>
            <w:rFonts w:asciiTheme="minorHAnsi" w:hAnsiTheme="minorHAnsi" w:cstheme="minorHAnsi"/>
            <w:rPrChange w:id="1280" w:author="Henriette Gercken" w:date="2023-05-30T15:49:00Z">
              <w:rPr/>
            </w:rPrChange>
          </w:rPr>
          <w:t xml:space="preserve"> (BWI Methodikband </w:t>
        </w:r>
      </w:ins>
      <w:ins w:id="1281" w:author="Henriette Gercken" w:date="2023-04-25T15:05:00Z">
        <w:r w:rsidRPr="00687919">
          <w:rPr>
            <w:rFonts w:asciiTheme="minorHAnsi" w:hAnsiTheme="minorHAnsi" w:cstheme="minorHAnsi"/>
            <w:rPrChange w:id="1282" w:author="Henriette Gercken" w:date="2023-05-30T15:49:00Z">
              <w:rPr/>
            </w:rPrChange>
          </w:rPr>
          <w:t xml:space="preserve">5.2.1.) nach Kublin berechnet: dz = d </w:t>
        </w:r>
        <w:r w:rsidRPr="00687919">
          <w:rPr>
            <w:rFonts w:ascii="Cambria Math" w:hAnsi="Cambria Math" w:cs="Cambria Math"/>
          </w:rPr>
          <w:t>∗</w:t>
        </w:r>
        <w:r w:rsidRPr="00687919">
          <w:rPr>
            <w:rFonts w:asciiTheme="minorHAnsi" w:hAnsiTheme="minorHAnsi" w:cstheme="minorHAnsi"/>
            <w:rPrChange w:id="1283" w:author="Henriette Gercken" w:date="2023-05-30T15:49:00Z">
              <w:rPr/>
            </w:rPrChange>
          </w:rPr>
          <w:t xml:space="preserve"> (1.0 + (0.0011 </w:t>
        </w:r>
        <w:r w:rsidRPr="00687919">
          <w:rPr>
            <w:rFonts w:ascii="Cambria Math" w:hAnsi="Cambria Math" w:cs="Cambria Math"/>
          </w:rPr>
          <w:t>∗</w:t>
        </w:r>
        <w:r w:rsidRPr="00687919">
          <w:rPr>
            <w:rFonts w:asciiTheme="minorHAnsi" w:hAnsiTheme="minorHAnsi" w:cstheme="minorHAnsi"/>
            <w:rPrChange w:id="1284" w:author="Henriette Gercken" w:date="2023-05-30T15:49:00Z">
              <w:rPr/>
            </w:rPrChange>
          </w:rPr>
          <w:t xml:space="preserve"> (hd </w:t>
        </w:r>
        <w:r w:rsidRPr="00687919">
          <w:rPr>
            <w:rFonts w:asciiTheme="minorHAnsi" w:hAnsiTheme="minorHAnsi" w:cstheme="minorHAnsi"/>
            <w:rPrChange w:id="1285" w:author="Henriette Gercken" w:date="2023-05-30T15:49:00Z">
              <w:rPr>
                <w:rFonts w:cs="Calibri"/>
              </w:rPr>
            </w:rPrChange>
          </w:rPr>
          <w:t>−</w:t>
        </w:r>
        <w:r w:rsidRPr="00687919">
          <w:rPr>
            <w:rFonts w:asciiTheme="minorHAnsi" w:hAnsiTheme="minorHAnsi" w:cstheme="minorHAnsi"/>
            <w:rPrChange w:id="1286" w:author="Henriette Gercken" w:date="2023-05-30T15:49:00Z">
              <w:rPr/>
            </w:rPrChange>
          </w:rPr>
          <w:t xml:space="preserve"> 130)))</w:t>
        </w:r>
      </w:ins>
    </w:p>
    <w:p w14:paraId="6281A27F" w14:textId="2931A3C5" w:rsidR="0008083E" w:rsidRPr="00687919" w:rsidRDefault="0008083E">
      <w:pPr>
        <w:pStyle w:val="Listenabsatz"/>
        <w:numPr>
          <w:ilvl w:val="2"/>
          <w:numId w:val="13"/>
        </w:numPr>
        <w:rPr>
          <w:ins w:id="1287" w:author="Henriette Gercken" w:date="2023-05-10T16:07:00Z"/>
          <w:rFonts w:asciiTheme="minorHAnsi" w:hAnsiTheme="minorHAnsi" w:cstheme="minorHAnsi"/>
        </w:rPr>
      </w:pPr>
      <w:ins w:id="1288" w:author="Henriette Gercken" w:date="2023-05-10T16:07:00Z">
        <w:r w:rsidRPr="00687919">
          <w:rPr>
            <w:rFonts w:asciiTheme="minorHAnsi" w:hAnsiTheme="minorHAnsi" w:cstheme="minorHAnsi"/>
          </w:rPr>
          <w:t xml:space="preserve">diese Durchmesser werden dann pro </w:t>
        </w:r>
      </w:ins>
      <w:ins w:id="1289" w:author="Henriette Gercken" w:date="2023-06-02T15:48:00Z">
        <w:r w:rsidR="00F95E2E" w:rsidRPr="00687919">
          <w:rPr>
            <w:rFonts w:asciiTheme="minorHAnsi" w:hAnsiTheme="minorHAnsi" w:cstheme="minorHAnsi"/>
          </w:rPr>
          <w:t>Zers</w:t>
        </w:r>
        <w:r w:rsidR="00F95E2E">
          <w:rPr>
            <w:rFonts w:asciiTheme="minorHAnsi" w:hAnsiTheme="minorHAnsi" w:cstheme="minorHAnsi"/>
          </w:rPr>
          <w:t>e</w:t>
        </w:r>
        <w:r w:rsidR="00F95E2E" w:rsidRPr="00687919">
          <w:rPr>
            <w:rFonts w:asciiTheme="minorHAnsi" w:hAnsiTheme="minorHAnsi" w:cstheme="minorHAnsi"/>
          </w:rPr>
          <w:t>tzung</w:t>
        </w:r>
        <w:r w:rsidR="00F95E2E">
          <w:rPr>
            <w:rFonts w:asciiTheme="minorHAnsi" w:hAnsiTheme="minorHAnsi" w:cstheme="minorHAnsi"/>
          </w:rPr>
          <w:t>s</w:t>
        </w:r>
        <w:r w:rsidR="00F95E2E" w:rsidRPr="00687919">
          <w:rPr>
            <w:rFonts w:asciiTheme="minorHAnsi" w:hAnsiTheme="minorHAnsi" w:cstheme="minorHAnsi"/>
          </w:rPr>
          <w:t xml:space="preserve">grad </w:t>
        </w:r>
      </w:ins>
      <w:ins w:id="1290" w:author="Henriette Gercken" w:date="2023-05-10T16:07:00Z">
        <w:r w:rsidRPr="00687919">
          <w:rPr>
            <w:rFonts w:asciiTheme="minorHAnsi" w:hAnsiTheme="minorHAnsi" w:cstheme="minorHAnsi"/>
          </w:rPr>
          <w:t xml:space="preserve">gemittelt </w:t>
        </w:r>
      </w:ins>
    </w:p>
    <w:p w14:paraId="3B7FD051" w14:textId="6279D51C" w:rsidR="0008083E" w:rsidRPr="00687919" w:rsidRDefault="0008083E" w:rsidP="0008083E">
      <w:pPr>
        <w:pStyle w:val="Listenabsatz"/>
        <w:numPr>
          <w:ilvl w:val="3"/>
          <w:numId w:val="13"/>
        </w:numPr>
        <w:rPr>
          <w:ins w:id="1291" w:author="Henriette Gercken" w:date="2023-05-10T16:07:00Z"/>
          <w:rFonts w:asciiTheme="minorHAnsi" w:hAnsiTheme="minorHAnsi" w:cstheme="minorHAnsi"/>
          <w:highlight w:val="yellow"/>
        </w:rPr>
      </w:pPr>
      <w:ins w:id="1292" w:author="Henriette Gercken" w:date="2023-05-10T16:07:00Z">
        <w:r w:rsidRPr="00687919">
          <w:rPr>
            <w:rFonts w:asciiTheme="minorHAnsi" w:hAnsiTheme="minorHAnsi" w:cstheme="minorHAnsi"/>
            <w:highlight w:val="yellow"/>
          </w:rPr>
          <w:t xml:space="preserve">Dies muss für beide </w:t>
        </w:r>
      </w:ins>
      <w:ins w:id="1293" w:author="Henriette Gercken" w:date="2023-06-02T15:48:00Z">
        <w:r w:rsidR="00F95E2E" w:rsidRPr="00687919">
          <w:rPr>
            <w:rFonts w:asciiTheme="minorHAnsi" w:hAnsiTheme="minorHAnsi" w:cstheme="minorHAnsi"/>
          </w:rPr>
          <w:t>Zers</w:t>
        </w:r>
        <w:r w:rsidR="00F95E2E">
          <w:rPr>
            <w:rFonts w:asciiTheme="minorHAnsi" w:hAnsiTheme="minorHAnsi" w:cstheme="minorHAnsi"/>
          </w:rPr>
          <w:t>e</w:t>
        </w:r>
        <w:r w:rsidR="00F95E2E" w:rsidRPr="00687919">
          <w:rPr>
            <w:rFonts w:asciiTheme="minorHAnsi" w:hAnsiTheme="minorHAnsi" w:cstheme="minorHAnsi"/>
          </w:rPr>
          <w:t>tzung</w:t>
        </w:r>
        <w:r w:rsidR="00F95E2E">
          <w:rPr>
            <w:rFonts w:asciiTheme="minorHAnsi" w:hAnsiTheme="minorHAnsi" w:cstheme="minorHAnsi"/>
          </w:rPr>
          <w:t>s</w:t>
        </w:r>
        <w:r w:rsidR="00F95E2E" w:rsidRPr="00687919">
          <w:rPr>
            <w:rFonts w:asciiTheme="minorHAnsi" w:hAnsiTheme="minorHAnsi" w:cstheme="minorHAnsi"/>
          </w:rPr>
          <w:t>grad</w:t>
        </w:r>
        <w:r w:rsidR="00F95E2E">
          <w:rPr>
            <w:rFonts w:asciiTheme="minorHAnsi" w:hAnsiTheme="minorHAnsi" w:cstheme="minorHAnsi"/>
          </w:rPr>
          <w:t xml:space="preserve">e </w:t>
        </w:r>
      </w:ins>
      <w:ins w:id="1294" w:author="Henriette Gercken" w:date="2023-05-10T16:07:00Z">
        <w:r w:rsidRPr="00687919">
          <w:rPr>
            <w:rFonts w:asciiTheme="minorHAnsi" w:hAnsiTheme="minorHAnsi" w:cstheme="minorHAnsi"/>
            <w:highlight w:val="yellow"/>
          </w:rPr>
          <w:t xml:space="preserve">getrennt durchgeführt werden, da die Biomasse der Pseudobäume um die relative Dichte in </w:t>
        </w:r>
      </w:ins>
      <w:ins w:id="1295" w:author="Henriette Gercken" w:date="2023-06-02T15:48:00Z">
        <w:r w:rsidR="00F95E2E" w:rsidRPr="00687919">
          <w:rPr>
            <w:rFonts w:asciiTheme="minorHAnsi" w:hAnsiTheme="minorHAnsi" w:cstheme="minorHAnsi"/>
            <w:highlight w:val="yellow"/>
          </w:rPr>
          <w:t>Abhängigkeit</w:t>
        </w:r>
      </w:ins>
      <w:ins w:id="1296" w:author="Henriette Gercken" w:date="2023-05-10T16:07:00Z">
        <w:r w:rsidRPr="00687919">
          <w:rPr>
            <w:rFonts w:asciiTheme="minorHAnsi" w:hAnsiTheme="minorHAnsi" w:cstheme="minorHAnsi"/>
            <w:highlight w:val="yellow"/>
          </w:rPr>
          <w:t xml:space="preserve"> des </w:t>
        </w:r>
      </w:ins>
      <w:ins w:id="1297" w:author="Henriette Gercken" w:date="2023-06-02T15:48:00Z">
        <w:r w:rsidR="00F95E2E" w:rsidRPr="00687919">
          <w:rPr>
            <w:rFonts w:asciiTheme="minorHAnsi" w:hAnsiTheme="minorHAnsi" w:cstheme="minorHAnsi"/>
          </w:rPr>
          <w:t>Zers</w:t>
        </w:r>
        <w:r w:rsidR="00F95E2E">
          <w:rPr>
            <w:rFonts w:asciiTheme="minorHAnsi" w:hAnsiTheme="minorHAnsi" w:cstheme="minorHAnsi"/>
          </w:rPr>
          <w:t>e</w:t>
        </w:r>
        <w:r w:rsidR="00F95E2E" w:rsidRPr="00687919">
          <w:rPr>
            <w:rFonts w:asciiTheme="minorHAnsi" w:hAnsiTheme="minorHAnsi" w:cstheme="minorHAnsi"/>
          </w:rPr>
          <w:t>tzung</w:t>
        </w:r>
        <w:r w:rsidR="00F95E2E">
          <w:rPr>
            <w:rFonts w:asciiTheme="minorHAnsi" w:hAnsiTheme="minorHAnsi" w:cstheme="minorHAnsi"/>
          </w:rPr>
          <w:t>s</w:t>
        </w:r>
        <w:r w:rsidR="00F95E2E" w:rsidRPr="00687919">
          <w:rPr>
            <w:rFonts w:asciiTheme="minorHAnsi" w:hAnsiTheme="minorHAnsi" w:cstheme="minorHAnsi"/>
          </w:rPr>
          <w:t>grad</w:t>
        </w:r>
        <w:r w:rsidR="00F95E2E">
          <w:rPr>
            <w:rFonts w:asciiTheme="minorHAnsi" w:hAnsiTheme="minorHAnsi" w:cstheme="minorHAnsi"/>
          </w:rPr>
          <w:t xml:space="preserve">es </w:t>
        </w:r>
      </w:ins>
      <w:ins w:id="1298" w:author="Henriette Gercken" w:date="2023-05-10T16:07:00Z">
        <w:r w:rsidRPr="00687919">
          <w:rPr>
            <w:rFonts w:asciiTheme="minorHAnsi" w:hAnsiTheme="minorHAnsi" w:cstheme="minorHAnsi"/>
            <w:highlight w:val="yellow"/>
          </w:rPr>
          <w:t xml:space="preserve">reduziert werden muss. </w:t>
        </w:r>
      </w:ins>
    </w:p>
    <w:p w14:paraId="65DFCF36" w14:textId="566FC278" w:rsidR="001C493D" w:rsidRPr="00687919" w:rsidRDefault="0008083E" w:rsidP="0008083E">
      <w:pPr>
        <w:pStyle w:val="Listenabsatz"/>
        <w:numPr>
          <w:ilvl w:val="2"/>
          <w:numId w:val="13"/>
        </w:numPr>
        <w:rPr>
          <w:ins w:id="1299" w:author="Henriette Gercken" w:date="2023-05-09T13:54:00Z"/>
          <w:rFonts w:asciiTheme="minorHAnsi" w:hAnsiTheme="minorHAnsi" w:cstheme="minorHAnsi"/>
          <w:highlight w:val="yellow"/>
          <w:rPrChange w:id="1300" w:author="Henriette Gercken" w:date="2023-05-30T15:49:00Z">
            <w:rPr>
              <w:ins w:id="1301" w:author="Henriette Gercken" w:date="2023-05-09T13:54:00Z"/>
            </w:rPr>
          </w:rPrChange>
        </w:rPr>
      </w:pPr>
      <w:ins w:id="1302" w:author="Henriette Gercken" w:date="2023-05-10T16:07:00Z">
        <w:r w:rsidRPr="00687919">
          <w:rPr>
            <w:rFonts w:asciiTheme="minorHAnsi" w:hAnsiTheme="minorHAnsi" w:cstheme="minorHAnsi"/>
          </w:rPr>
          <w:t xml:space="preserve">Über diese </w:t>
        </w:r>
      </w:ins>
      <w:ins w:id="1303" w:author="Henriette Gercken" w:date="2023-06-02T15:48:00Z">
        <w:r w:rsidR="00F95E2E" w:rsidRPr="00687919">
          <w:rPr>
            <w:rFonts w:asciiTheme="minorHAnsi" w:hAnsiTheme="minorHAnsi" w:cstheme="minorHAnsi"/>
          </w:rPr>
          <w:t>Durchmesser</w:t>
        </w:r>
      </w:ins>
      <w:ins w:id="1304" w:author="Henriette Gercken" w:date="2023-05-10T16:07:00Z">
        <w:r w:rsidRPr="00687919">
          <w:rPr>
            <w:rFonts w:asciiTheme="minorHAnsi" w:hAnsiTheme="minorHAnsi" w:cstheme="minorHAnsi"/>
          </w:rPr>
          <w:t xml:space="preserve"> wird </w:t>
        </w:r>
      </w:ins>
      <w:ins w:id="1305" w:author="Henriette Gercken" w:date="2023-05-09T13:54:00Z">
        <w:r w:rsidR="001C493D" w:rsidRPr="00687919">
          <w:rPr>
            <w:rFonts w:asciiTheme="minorHAnsi" w:hAnsiTheme="minorHAnsi" w:cstheme="minorHAnsi"/>
            <w:rPrChange w:id="1306" w:author="Henriette Gercken" w:date="2023-05-30T15:49:00Z">
              <w:rPr/>
            </w:rPrChange>
          </w:rPr>
          <w:t xml:space="preserve">dann mittels TapeS estHeight die Höhe zu </w:t>
        </w:r>
      </w:ins>
      <w:ins w:id="1307" w:author="Henriette Gercken" w:date="2023-05-10T16:08:00Z">
        <w:r w:rsidR="005A6547" w:rsidRPr="00687919">
          <w:rPr>
            <w:rFonts w:asciiTheme="minorHAnsi" w:hAnsiTheme="minorHAnsi" w:cstheme="minorHAnsi"/>
          </w:rPr>
          <w:t>dem</w:t>
        </w:r>
      </w:ins>
      <w:ins w:id="1308" w:author="Henriette Gercken" w:date="2023-05-09T13:54:00Z">
        <w:r w:rsidR="001C493D" w:rsidRPr="00687919">
          <w:rPr>
            <w:rFonts w:asciiTheme="minorHAnsi" w:hAnsiTheme="minorHAnsi" w:cstheme="minorHAnsi"/>
            <w:rPrChange w:id="1309" w:author="Henriette Gercken" w:date="2023-05-30T15:49:00Z">
              <w:rPr/>
            </w:rPrChange>
          </w:rPr>
          <w:t xml:space="preserve"> </w:t>
        </w:r>
      </w:ins>
      <w:ins w:id="1310" w:author="Henriette Gercken" w:date="2023-05-10T16:08:00Z">
        <w:r w:rsidR="005A6547" w:rsidRPr="00687919">
          <w:rPr>
            <w:rFonts w:asciiTheme="minorHAnsi" w:hAnsiTheme="minorHAnsi" w:cstheme="minorHAnsi"/>
          </w:rPr>
          <w:t xml:space="preserve">jeweiligen </w:t>
        </w:r>
      </w:ins>
      <w:ins w:id="1311" w:author="Henriette Gercken" w:date="2023-05-09T13:54:00Z">
        <w:r w:rsidR="001C493D" w:rsidRPr="00687919">
          <w:rPr>
            <w:rFonts w:asciiTheme="minorHAnsi" w:hAnsiTheme="minorHAnsi" w:cstheme="minorHAnsi"/>
            <w:rPrChange w:id="1312" w:author="Henriette Gercken" w:date="2023-05-30T15:49:00Z">
              <w:rPr/>
            </w:rPrChange>
          </w:rPr>
          <w:t>BHD berechnet</w:t>
        </w:r>
      </w:ins>
    </w:p>
    <w:p w14:paraId="55EFCA77" w14:textId="73EABAF0" w:rsidR="001C493D" w:rsidRPr="00687919" w:rsidDel="001C493D" w:rsidRDefault="001C493D" w:rsidP="001C493D">
      <w:pPr>
        <w:pStyle w:val="Listenabsatz"/>
        <w:numPr>
          <w:ilvl w:val="2"/>
          <w:numId w:val="13"/>
        </w:numPr>
        <w:rPr>
          <w:del w:id="1313" w:author="Henriette Gercken" w:date="2023-05-09T13:55:00Z"/>
          <w:rFonts w:asciiTheme="minorHAnsi" w:hAnsiTheme="minorHAnsi" w:cstheme="minorHAnsi"/>
        </w:rPr>
      </w:pPr>
      <w:ins w:id="1314" w:author="Henriette Gercken" w:date="2023-05-09T13:55:00Z">
        <w:r w:rsidRPr="00687919">
          <w:rPr>
            <w:rFonts w:asciiTheme="minorHAnsi" w:hAnsiTheme="minorHAnsi" w:cstheme="minorHAnsi"/>
          </w:rPr>
          <w:t>die</w:t>
        </w:r>
      </w:ins>
      <w:ins w:id="1315" w:author="Henriette Gercken" w:date="2023-05-09T13:54:00Z">
        <w:r w:rsidRPr="00687919">
          <w:rPr>
            <w:rFonts w:asciiTheme="minorHAnsi" w:hAnsiTheme="minorHAnsi" w:cstheme="minorHAnsi"/>
          </w:rPr>
          <w:t xml:space="preserve"> so erlang</w:t>
        </w:r>
      </w:ins>
      <w:ins w:id="1316" w:author="Henriette Gercken" w:date="2023-05-09T13:55:00Z">
        <w:r w:rsidRPr="00687919">
          <w:rPr>
            <w:rFonts w:asciiTheme="minorHAnsi" w:hAnsiTheme="minorHAnsi" w:cstheme="minorHAnsi"/>
          </w:rPr>
          <w:t>t</w:t>
        </w:r>
      </w:ins>
      <w:ins w:id="1317" w:author="Henriette Gercken" w:date="2023-05-09T13:54:00Z">
        <w:r w:rsidRPr="00687919">
          <w:rPr>
            <w:rFonts w:asciiTheme="minorHAnsi" w:hAnsiTheme="minorHAnsi" w:cstheme="minorHAnsi"/>
          </w:rPr>
          <w:t xml:space="preserve">e TapeS Höhe </w:t>
        </w:r>
      </w:ins>
      <w:ins w:id="1318" w:author="Henriette Gercken" w:date="2023-05-09T13:55:00Z">
        <w:r w:rsidRPr="00687919">
          <w:rPr>
            <w:rFonts w:asciiTheme="minorHAnsi" w:hAnsiTheme="minorHAnsi" w:cstheme="minorHAnsi"/>
          </w:rPr>
          <w:t>dient dann als Input Variable für die tprDiameter Funktion, die dann einen neuen, finalen B</w:t>
        </w:r>
      </w:ins>
      <w:ins w:id="1319" w:author="Henriette Gercken" w:date="2023-05-09T13:56:00Z">
        <w:r w:rsidRPr="00687919">
          <w:rPr>
            <w:rFonts w:asciiTheme="minorHAnsi" w:hAnsiTheme="minorHAnsi" w:cstheme="minorHAnsi"/>
          </w:rPr>
          <w:t xml:space="preserve">HD zu dem Pseudobaum </w:t>
        </w:r>
      </w:ins>
    </w:p>
    <w:p w14:paraId="7867F370" w14:textId="50FA474A" w:rsidR="001C493D" w:rsidRPr="00687919" w:rsidRDefault="00F95E2E">
      <w:pPr>
        <w:pStyle w:val="Listenabsatz"/>
        <w:numPr>
          <w:ilvl w:val="1"/>
          <w:numId w:val="13"/>
        </w:numPr>
        <w:rPr>
          <w:ins w:id="1320" w:author="Henriette Gercken" w:date="2023-05-10T15:47:00Z"/>
          <w:rFonts w:asciiTheme="minorHAnsi" w:hAnsiTheme="minorHAnsi" w:cstheme="minorHAnsi"/>
        </w:rPr>
      </w:pPr>
      <w:ins w:id="1321" w:author="Henriette Gercken" w:date="2023-06-02T15:47:00Z">
        <w:r w:rsidRPr="00687919">
          <w:rPr>
            <w:rFonts w:asciiTheme="minorHAnsi" w:hAnsiTheme="minorHAnsi" w:cstheme="minorHAnsi"/>
          </w:rPr>
          <w:t>schätzt</w:t>
        </w:r>
        <w:r>
          <w:rPr>
            <w:rFonts w:asciiTheme="minorHAnsi" w:hAnsiTheme="minorHAnsi" w:cstheme="minorHAnsi"/>
          </w:rPr>
          <w:t xml:space="preserve">. </w:t>
        </w:r>
        <w:r w:rsidRPr="00687919">
          <w:rPr>
            <w:rFonts w:asciiTheme="minorHAnsi" w:hAnsiTheme="minorHAnsi" w:cstheme="minorHAnsi"/>
          </w:rPr>
          <w:t>Nach</w:t>
        </w:r>
      </w:ins>
      <w:ins w:id="1322" w:author="Henriette Gercken" w:date="2023-05-09T13:56:00Z">
        <w:r w:rsidR="001C493D" w:rsidRPr="00687919">
          <w:rPr>
            <w:rFonts w:asciiTheme="minorHAnsi" w:hAnsiTheme="minorHAnsi" w:cstheme="minorHAnsi"/>
          </w:rPr>
          <w:t xml:space="preserve"> </w:t>
        </w:r>
      </w:ins>
      <w:ins w:id="1323" w:author="Henriette Gercken" w:date="2023-05-10T15:47:00Z">
        <w:r w:rsidR="00D116D9" w:rsidRPr="00687919">
          <w:rPr>
            <w:rFonts w:asciiTheme="minorHAnsi" w:hAnsiTheme="minorHAnsi" w:cstheme="minorHAnsi"/>
          </w:rPr>
          <w:t>S</w:t>
        </w:r>
      </w:ins>
      <w:ins w:id="1324" w:author="Henriette Gercken" w:date="2023-05-09T13:56:00Z">
        <w:r w:rsidR="001C493D" w:rsidRPr="00687919">
          <w:rPr>
            <w:rFonts w:asciiTheme="minorHAnsi" w:hAnsiTheme="minorHAnsi" w:cstheme="minorHAnsi"/>
          </w:rPr>
          <w:t>chätzung de</w:t>
        </w:r>
      </w:ins>
      <w:ins w:id="1325" w:author="Henriette Gercken" w:date="2023-05-10T15:47:00Z">
        <w:r w:rsidR="00D116D9" w:rsidRPr="00687919">
          <w:rPr>
            <w:rFonts w:asciiTheme="minorHAnsi" w:hAnsiTheme="minorHAnsi" w:cstheme="minorHAnsi"/>
          </w:rPr>
          <w:t xml:space="preserve">r Höhe </w:t>
        </w:r>
      </w:ins>
      <w:ins w:id="1326" w:author="Henriette Gercken" w:date="2023-05-09T13:56:00Z">
        <w:r w:rsidR="001C493D" w:rsidRPr="00687919">
          <w:rPr>
            <w:rFonts w:asciiTheme="minorHAnsi" w:hAnsiTheme="minorHAnsi" w:cstheme="minorHAnsi"/>
          </w:rPr>
          <w:t xml:space="preserve">und </w:t>
        </w:r>
      </w:ins>
      <w:ins w:id="1327" w:author="Henriette Gercken" w:date="2023-05-10T15:47:00Z">
        <w:r w:rsidR="00D116D9" w:rsidRPr="00687919">
          <w:rPr>
            <w:rFonts w:asciiTheme="minorHAnsi" w:hAnsiTheme="minorHAnsi" w:cstheme="minorHAnsi"/>
          </w:rPr>
          <w:t>ggf. des BHDs</w:t>
        </w:r>
      </w:ins>
      <w:ins w:id="1328" w:author="Henriette Gercken" w:date="2023-05-09T13:56:00Z">
        <w:r w:rsidR="001C493D" w:rsidRPr="00687919">
          <w:rPr>
            <w:rFonts w:asciiTheme="minorHAnsi" w:hAnsiTheme="minorHAnsi" w:cstheme="minorHAnsi"/>
          </w:rPr>
          <w:t xml:space="preserve"> wird ein </w:t>
        </w:r>
      </w:ins>
      <w:ins w:id="1329" w:author="Henriette Gercken" w:date="2023-05-09T13:57:00Z">
        <w:r w:rsidR="001C493D" w:rsidRPr="00687919">
          <w:rPr>
            <w:rFonts w:asciiTheme="minorHAnsi" w:hAnsiTheme="minorHAnsi" w:cstheme="minorHAnsi"/>
          </w:rPr>
          <w:t xml:space="preserve">tprTree </w:t>
        </w:r>
      </w:ins>
      <w:ins w:id="1330" w:author="Henriette Gercken" w:date="2023-06-02T15:47:00Z">
        <w:r w:rsidRPr="00687919">
          <w:rPr>
            <w:rFonts w:asciiTheme="minorHAnsi" w:hAnsiTheme="minorHAnsi" w:cstheme="minorHAnsi"/>
          </w:rPr>
          <w:t>Objekt</w:t>
        </w:r>
      </w:ins>
      <w:ins w:id="1331" w:author="Henriette Gercken" w:date="2023-05-09T13:57:00Z">
        <w:r w:rsidR="001C493D" w:rsidRPr="00687919">
          <w:rPr>
            <w:rFonts w:asciiTheme="minorHAnsi" w:hAnsiTheme="minorHAnsi" w:cstheme="minorHAnsi"/>
          </w:rPr>
          <w:t xml:space="preserve"> erzeugt </w:t>
        </w:r>
      </w:ins>
    </w:p>
    <w:p w14:paraId="325DB469" w14:textId="4BAB9347" w:rsidR="00D116D9" w:rsidRPr="00687919" w:rsidRDefault="00D116D9">
      <w:pPr>
        <w:pStyle w:val="Listenabsatz"/>
        <w:numPr>
          <w:ilvl w:val="1"/>
          <w:numId w:val="13"/>
        </w:numPr>
        <w:rPr>
          <w:ins w:id="1332" w:author="Henriette Gercken" w:date="2023-05-10T15:48:00Z"/>
          <w:rFonts w:asciiTheme="minorHAnsi" w:hAnsiTheme="minorHAnsi" w:cstheme="minorHAnsi"/>
        </w:rPr>
      </w:pPr>
      <w:ins w:id="1333" w:author="Henriette Gercken" w:date="2023-05-10T15:47:00Z">
        <w:r w:rsidRPr="00687919">
          <w:rPr>
            <w:rFonts w:asciiTheme="minorHAnsi" w:hAnsiTheme="minorHAnsi" w:cstheme="minorHAnsi"/>
          </w:rPr>
          <w:t xml:space="preserve">Hiermit </w:t>
        </w:r>
      </w:ins>
      <w:ins w:id="1334" w:author="Henriette Gercken" w:date="2023-05-10T15:48:00Z">
        <w:r w:rsidRPr="00687919">
          <w:rPr>
            <w:rFonts w:asciiTheme="minorHAnsi" w:hAnsiTheme="minorHAnsi" w:cstheme="minorHAnsi"/>
          </w:rPr>
          <w:t>wird</w:t>
        </w:r>
      </w:ins>
      <w:ins w:id="1335" w:author="Henriette Gercken" w:date="2023-05-10T15:47:00Z">
        <w:r w:rsidRPr="00687919">
          <w:rPr>
            <w:rFonts w:asciiTheme="minorHAnsi" w:hAnsiTheme="minorHAnsi" w:cstheme="minorHAnsi"/>
          </w:rPr>
          <w:t xml:space="preserve"> die Biomasse in den</w:t>
        </w:r>
      </w:ins>
      <w:ins w:id="1336" w:author="Henriette Gercken" w:date="2023-05-10T15:48:00Z">
        <w:r w:rsidRPr="00687919">
          <w:rPr>
            <w:rFonts w:asciiTheme="minorHAnsi" w:hAnsiTheme="minorHAnsi" w:cstheme="minorHAnsi"/>
          </w:rPr>
          <w:t xml:space="preserve"> </w:t>
        </w:r>
      </w:ins>
      <w:ins w:id="1337" w:author="Henriette Gercken" w:date="2023-06-02T15:47:00Z">
        <w:r w:rsidR="00F95E2E" w:rsidRPr="00687919">
          <w:rPr>
            <w:rFonts w:asciiTheme="minorHAnsi" w:hAnsiTheme="minorHAnsi" w:cstheme="minorHAnsi"/>
          </w:rPr>
          <w:t>entsprechenden</w:t>
        </w:r>
      </w:ins>
      <w:ins w:id="1338" w:author="Henriette Gercken" w:date="2023-05-10T15:48:00Z">
        <w:r w:rsidRPr="00687919">
          <w:rPr>
            <w:rFonts w:asciiTheme="minorHAnsi" w:hAnsiTheme="minorHAnsi" w:cstheme="minorHAnsi"/>
          </w:rPr>
          <w:t xml:space="preserve"> Kompartimenten ausgerechnet: </w:t>
        </w:r>
      </w:ins>
    </w:p>
    <w:p w14:paraId="43323C8B" w14:textId="6BE2C726" w:rsidR="00D116D9" w:rsidRPr="00687919" w:rsidRDefault="00D116D9" w:rsidP="00D116D9">
      <w:pPr>
        <w:pStyle w:val="Listenabsatz"/>
        <w:numPr>
          <w:ilvl w:val="2"/>
          <w:numId w:val="13"/>
        </w:numPr>
        <w:rPr>
          <w:ins w:id="1339" w:author="Henriette Gercken" w:date="2023-05-10T15:49:00Z"/>
          <w:rFonts w:asciiTheme="minorHAnsi" w:hAnsiTheme="minorHAnsi" w:cstheme="minorHAnsi"/>
        </w:rPr>
      </w:pPr>
      <w:ins w:id="1340" w:author="Henriette Gercken" w:date="2023-05-10T15:48:00Z">
        <w:r w:rsidRPr="00687919">
          <w:rPr>
            <w:rFonts w:asciiTheme="minorHAnsi" w:hAnsiTheme="minorHAnsi" w:cstheme="minorHAnsi"/>
          </w:rPr>
          <w:t xml:space="preserve">Für </w:t>
        </w:r>
      </w:ins>
      <w:ins w:id="1341" w:author="Henriette Gercken" w:date="2023-05-10T15:49:00Z">
        <w:r w:rsidRPr="00687919">
          <w:rPr>
            <w:rFonts w:asciiTheme="minorHAnsi" w:hAnsiTheme="minorHAnsi" w:cstheme="minorHAnsi"/>
          </w:rPr>
          <w:t>Wurzelstöcke (Typ 4): Stockbiomasse &amp; Stockrinde</w:t>
        </w:r>
      </w:ins>
    </w:p>
    <w:p w14:paraId="75FEDEA8" w14:textId="7B6FF789" w:rsidR="00D116D9" w:rsidRPr="00687919" w:rsidRDefault="00D116D9" w:rsidP="00D116D9">
      <w:pPr>
        <w:pStyle w:val="Listenabsatz"/>
        <w:numPr>
          <w:ilvl w:val="2"/>
          <w:numId w:val="13"/>
        </w:numPr>
        <w:rPr>
          <w:ins w:id="1342" w:author="Henriette Gercken" w:date="2023-05-10T15:50:00Z"/>
          <w:rFonts w:asciiTheme="minorHAnsi" w:hAnsiTheme="minorHAnsi" w:cstheme="minorHAnsi"/>
        </w:rPr>
      </w:pPr>
      <w:ins w:id="1343" w:author="Henriette Gercken" w:date="2023-05-10T15:49:00Z">
        <w:r w:rsidRPr="00687919">
          <w:rPr>
            <w:rFonts w:asciiTheme="minorHAnsi" w:hAnsiTheme="minorHAnsi" w:cstheme="minorHAnsi"/>
          </w:rPr>
          <w:t>Für</w:t>
        </w:r>
      </w:ins>
      <w:ins w:id="1344" w:author="Henriette Gercken" w:date="2023-06-02T15:47:00Z">
        <w:r w:rsidR="00F95E2E">
          <w:rPr>
            <w:rFonts w:asciiTheme="minorHAnsi" w:hAnsiTheme="minorHAnsi" w:cstheme="minorHAnsi"/>
          </w:rPr>
          <w:t xml:space="preserve"> </w:t>
        </w:r>
      </w:ins>
      <w:ins w:id="1345" w:author="Henriette Gercken" w:date="2023-05-10T15:49:00Z">
        <w:r w:rsidRPr="00687919">
          <w:rPr>
            <w:rFonts w:asciiTheme="minorHAnsi" w:hAnsiTheme="minorHAnsi" w:cstheme="minorHAnsi"/>
          </w:rPr>
          <w:t xml:space="preserve">Bruchstücke (Typ 3): </w:t>
        </w:r>
      </w:ins>
      <w:ins w:id="1346" w:author="Henriette Gercken" w:date="2023-05-10T15:50:00Z">
        <w:r w:rsidRPr="00687919">
          <w:rPr>
            <w:rFonts w:asciiTheme="minorHAnsi" w:hAnsiTheme="minorHAnsi" w:cstheme="minorHAnsi"/>
          </w:rPr>
          <w:t>Derbholzbiomasse &amp; Derbholzrinde</w:t>
        </w:r>
      </w:ins>
    </w:p>
    <w:p w14:paraId="5879B9CC" w14:textId="555A11F6" w:rsidR="00D116D9" w:rsidRPr="00687919" w:rsidRDefault="00D116D9" w:rsidP="00D116D9">
      <w:pPr>
        <w:pStyle w:val="Listenabsatz"/>
        <w:numPr>
          <w:ilvl w:val="1"/>
          <w:numId w:val="13"/>
        </w:numPr>
        <w:rPr>
          <w:ins w:id="1347" w:author="Henriette Gercken" w:date="2023-05-10T15:51:00Z"/>
          <w:rFonts w:asciiTheme="minorHAnsi" w:hAnsiTheme="minorHAnsi" w:cstheme="minorHAnsi"/>
        </w:rPr>
      </w:pPr>
      <w:ins w:id="1348" w:author="Henriette Gercken" w:date="2023-05-10T15:50:00Z">
        <w:r w:rsidRPr="00687919">
          <w:rPr>
            <w:rFonts w:asciiTheme="minorHAnsi" w:hAnsiTheme="minorHAnsi" w:cstheme="minorHAnsi"/>
          </w:rPr>
          <w:t xml:space="preserve">Die so errechneten Biomassen in den jeweiligen </w:t>
        </w:r>
      </w:ins>
      <w:ins w:id="1349" w:author="Henriette Gercken" w:date="2023-06-02T15:47:00Z">
        <w:r w:rsidR="00F95E2E" w:rsidRPr="00687919">
          <w:rPr>
            <w:rFonts w:asciiTheme="minorHAnsi" w:hAnsiTheme="minorHAnsi" w:cstheme="minorHAnsi"/>
          </w:rPr>
          <w:t>Kompartimenten</w:t>
        </w:r>
      </w:ins>
      <w:ins w:id="1350" w:author="Henriette Gercken" w:date="2023-05-10T15:50:00Z">
        <w:r w:rsidRPr="00687919">
          <w:rPr>
            <w:rFonts w:asciiTheme="minorHAnsi" w:hAnsiTheme="minorHAnsi" w:cstheme="minorHAnsi"/>
          </w:rPr>
          <w:t xml:space="preserve"> werden dann mit der relativen Dichte multipliziert um den</w:t>
        </w:r>
      </w:ins>
      <w:ins w:id="1351" w:author="Henriette Gercken" w:date="2023-05-10T15:51:00Z">
        <w:r w:rsidRPr="00687919">
          <w:rPr>
            <w:rFonts w:asciiTheme="minorHAnsi" w:hAnsiTheme="minorHAnsi" w:cstheme="minorHAnsi"/>
          </w:rPr>
          <w:t xml:space="preserve"> Einfluss des</w:t>
        </w:r>
      </w:ins>
      <w:ins w:id="1352" w:author="Henriette Gercken" w:date="2023-05-10T15:50:00Z">
        <w:r w:rsidRPr="00687919">
          <w:rPr>
            <w:rFonts w:asciiTheme="minorHAnsi" w:hAnsiTheme="minorHAnsi" w:cstheme="minorHAnsi"/>
          </w:rPr>
          <w:t xml:space="preserve"> </w:t>
        </w:r>
      </w:ins>
      <w:ins w:id="1353" w:author="Henriette Gercken" w:date="2023-06-02T15:47:00Z">
        <w:r w:rsidR="00F95E2E" w:rsidRPr="00687919">
          <w:rPr>
            <w:rFonts w:asciiTheme="minorHAnsi" w:hAnsiTheme="minorHAnsi" w:cstheme="minorHAnsi"/>
          </w:rPr>
          <w:t>Zers</w:t>
        </w:r>
        <w:r w:rsidR="00F95E2E">
          <w:rPr>
            <w:rFonts w:asciiTheme="minorHAnsi" w:hAnsiTheme="minorHAnsi" w:cstheme="minorHAnsi"/>
          </w:rPr>
          <w:t>e</w:t>
        </w:r>
        <w:r w:rsidR="00F95E2E" w:rsidRPr="00687919">
          <w:rPr>
            <w:rFonts w:asciiTheme="minorHAnsi" w:hAnsiTheme="minorHAnsi" w:cstheme="minorHAnsi"/>
          </w:rPr>
          <w:t>tzung</w:t>
        </w:r>
        <w:r w:rsidR="00F95E2E">
          <w:rPr>
            <w:rFonts w:asciiTheme="minorHAnsi" w:hAnsiTheme="minorHAnsi" w:cstheme="minorHAnsi"/>
          </w:rPr>
          <w:t>s</w:t>
        </w:r>
        <w:r w:rsidR="00F95E2E" w:rsidRPr="00687919">
          <w:rPr>
            <w:rFonts w:asciiTheme="minorHAnsi" w:hAnsiTheme="minorHAnsi" w:cstheme="minorHAnsi"/>
          </w:rPr>
          <w:t xml:space="preserve">grad </w:t>
        </w:r>
      </w:ins>
      <w:ins w:id="1354" w:author="Henriette Gercken" w:date="2023-05-10T15:50:00Z">
        <w:r w:rsidRPr="00687919">
          <w:rPr>
            <w:rFonts w:asciiTheme="minorHAnsi" w:hAnsiTheme="minorHAnsi" w:cstheme="minorHAnsi"/>
          </w:rPr>
          <w:t>auf die Biomasse zu beziehen</w:t>
        </w:r>
      </w:ins>
      <w:ins w:id="1355" w:author="Henriette Gercken" w:date="2023-05-10T15:51:00Z">
        <w:r w:rsidRPr="00687919">
          <w:rPr>
            <w:rFonts w:asciiTheme="minorHAnsi" w:hAnsiTheme="minorHAnsi" w:cstheme="minorHAnsi"/>
          </w:rPr>
          <w:t xml:space="preserve">. Die </w:t>
        </w:r>
      </w:ins>
      <w:ins w:id="1356" w:author="Henriette Gercken" w:date="2023-06-02T15:47:00Z">
        <w:r w:rsidR="00F95E2E" w:rsidRPr="00687919">
          <w:rPr>
            <w:rFonts w:asciiTheme="minorHAnsi" w:hAnsiTheme="minorHAnsi" w:cstheme="minorHAnsi"/>
          </w:rPr>
          <w:t>Berechnung</w:t>
        </w:r>
      </w:ins>
      <w:ins w:id="1357" w:author="Henriette Gercken" w:date="2023-05-10T15:51:00Z">
        <w:r w:rsidRPr="00687919">
          <w:rPr>
            <w:rFonts w:asciiTheme="minorHAnsi" w:hAnsiTheme="minorHAnsi" w:cstheme="minorHAnsi"/>
          </w:rPr>
          <w:t xml:space="preserve"> der relativen Dichte erfolgte wie folgt: </w:t>
        </w:r>
      </w:ins>
    </w:p>
    <w:p w14:paraId="201D5658" w14:textId="24AC5771" w:rsidR="00D116D9" w:rsidRPr="00687919" w:rsidRDefault="00D116D9" w:rsidP="00D116D9">
      <w:pPr>
        <w:pStyle w:val="Listenabsatz"/>
        <w:numPr>
          <w:ilvl w:val="2"/>
          <w:numId w:val="13"/>
        </w:numPr>
        <w:rPr>
          <w:ins w:id="1358" w:author="Henriette Gercken" w:date="2023-05-10T15:51:00Z"/>
          <w:rFonts w:asciiTheme="minorHAnsi" w:hAnsiTheme="minorHAnsi" w:cstheme="minorHAnsi"/>
        </w:rPr>
      </w:pPr>
      <w:ins w:id="1359" w:author="Henriette Gercken" w:date="2023-05-10T15:51:00Z">
        <w:r w:rsidRPr="00687919">
          <w:rPr>
            <w:rFonts w:asciiTheme="minorHAnsi" w:hAnsiTheme="minorHAnsi" w:cstheme="minorHAnsi"/>
          </w:rPr>
          <w:t xml:space="preserve">Dichte in Zersetzungsgrad 1 entspricht 100% </w:t>
        </w:r>
      </w:ins>
    </w:p>
    <w:p w14:paraId="02A340C1" w14:textId="1EBF35D7" w:rsidR="00D116D9" w:rsidRPr="00687919" w:rsidRDefault="00D116D9" w:rsidP="00D116D9">
      <w:pPr>
        <w:pStyle w:val="Listenabsatz"/>
        <w:numPr>
          <w:ilvl w:val="2"/>
          <w:numId w:val="13"/>
        </w:numPr>
        <w:rPr>
          <w:ins w:id="1360" w:author="Henriette Gercken" w:date="2023-05-10T15:53:00Z"/>
          <w:rFonts w:asciiTheme="minorHAnsi" w:hAnsiTheme="minorHAnsi" w:cstheme="minorHAnsi"/>
        </w:rPr>
      </w:pPr>
      <w:ins w:id="1361" w:author="Henriette Gercken" w:date="2023-05-10T15:52:00Z">
        <w:r w:rsidRPr="00687919">
          <w:rPr>
            <w:rFonts w:asciiTheme="minorHAnsi" w:hAnsiTheme="minorHAnsi" w:cstheme="minorHAnsi"/>
          </w:rPr>
          <w:t>Demnach muss</w:t>
        </w:r>
      </w:ins>
      <w:ins w:id="1362" w:author="Henriette Gercken" w:date="2023-05-10T15:53:00Z">
        <w:r w:rsidRPr="00687919">
          <w:rPr>
            <w:rFonts w:asciiTheme="minorHAnsi" w:hAnsiTheme="minorHAnsi" w:cstheme="minorHAnsi"/>
          </w:rPr>
          <w:t xml:space="preserve"> die berechnete Biomasse um den</w:t>
        </w:r>
      </w:ins>
      <w:ins w:id="1363" w:author="Henriette Gercken" w:date="2023-05-10T15:52:00Z">
        <w:r w:rsidRPr="00687919">
          <w:rPr>
            <w:rFonts w:asciiTheme="minorHAnsi" w:hAnsiTheme="minorHAnsi" w:cstheme="minorHAnsi"/>
          </w:rPr>
          <w:t xml:space="preserve"> der pr</w:t>
        </w:r>
      </w:ins>
      <w:ins w:id="1364" w:author="Henriette Gercken" w:date="2023-05-10T15:53:00Z">
        <w:r w:rsidRPr="00687919">
          <w:rPr>
            <w:rFonts w:asciiTheme="minorHAnsi" w:hAnsiTheme="minorHAnsi" w:cstheme="minorHAnsi"/>
          </w:rPr>
          <w:t>ozentuale</w:t>
        </w:r>
      </w:ins>
      <w:ins w:id="1365" w:author="Henriette Gercken" w:date="2023-05-10T15:51:00Z">
        <w:r w:rsidRPr="00687919">
          <w:rPr>
            <w:rFonts w:asciiTheme="minorHAnsi" w:hAnsiTheme="minorHAnsi" w:cstheme="minorHAnsi"/>
          </w:rPr>
          <w:t xml:space="preserve"> unterschied in der </w:t>
        </w:r>
      </w:ins>
      <w:ins w:id="1366" w:author="Henriette Gercken" w:date="2023-05-10T15:52:00Z">
        <w:r w:rsidRPr="00687919">
          <w:rPr>
            <w:rFonts w:asciiTheme="minorHAnsi" w:hAnsiTheme="minorHAnsi" w:cstheme="minorHAnsi"/>
          </w:rPr>
          <w:t xml:space="preserve">Dichte zwischen Zersetzungsgrad 1 und jedem anderen </w:t>
        </w:r>
      </w:ins>
      <w:ins w:id="1367" w:author="Henriette Gercken" w:date="2023-06-02T15:47:00Z">
        <w:r w:rsidR="00F95E2E" w:rsidRPr="00687919">
          <w:rPr>
            <w:rFonts w:asciiTheme="minorHAnsi" w:hAnsiTheme="minorHAnsi" w:cstheme="minorHAnsi"/>
          </w:rPr>
          <w:t>Zers</w:t>
        </w:r>
        <w:r w:rsidR="00F95E2E">
          <w:rPr>
            <w:rFonts w:asciiTheme="minorHAnsi" w:hAnsiTheme="minorHAnsi" w:cstheme="minorHAnsi"/>
          </w:rPr>
          <w:t>e</w:t>
        </w:r>
        <w:r w:rsidR="00F95E2E" w:rsidRPr="00687919">
          <w:rPr>
            <w:rFonts w:asciiTheme="minorHAnsi" w:hAnsiTheme="minorHAnsi" w:cstheme="minorHAnsi"/>
          </w:rPr>
          <w:t>tzung</w:t>
        </w:r>
        <w:r w:rsidR="00F95E2E">
          <w:rPr>
            <w:rFonts w:asciiTheme="minorHAnsi" w:hAnsiTheme="minorHAnsi" w:cstheme="minorHAnsi"/>
          </w:rPr>
          <w:t>s</w:t>
        </w:r>
      </w:ins>
      <w:ins w:id="1368" w:author="Henriette Gercken" w:date="2023-05-10T15:52:00Z">
        <w:r w:rsidRPr="00687919">
          <w:rPr>
            <w:rFonts w:asciiTheme="minorHAnsi" w:hAnsiTheme="minorHAnsi" w:cstheme="minorHAnsi"/>
          </w:rPr>
          <w:t xml:space="preserve">grad </w:t>
        </w:r>
      </w:ins>
      <w:ins w:id="1369" w:author="Henriette Gercken" w:date="2023-05-10T15:53:00Z">
        <w:r w:rsidRPr="00687919">
          <w:rPr>
            <w:rFonts w:asciiTheme="minorHAnsi" w:hAnsiTheme="minorHAnsi" w:cstheme="minorHAnsi"/>
          </w:rPr>
          <w:t xml:space="preserve">reduziert werden: </w:t>
        </w:r>
      </w:ins>
    </w:p>
    <w:p w14:paraId="08B9B1D0" w14:textId="3FE4F951" w:rsidR="00D116D9" w:rsidRPr="00687919" w:rsidRDefault="00D116D9" w:rsidP="00D116D9">
      <w:pPr>
        <w:pStyle w:val="Listenabsatz"/>
        <w:ind w:left="2160"/>
        <w:rPr>
          <w:ins w:id="1370" w:author="Henriette Gercken" w:date="2023-05-10T15:55:00Z"/>
          <w:rFonts w:asciiTheme="minorHAnsi" w:hAnsiTheme="minorHAnsi" w:cstheme="minorHAnsi"/>
        </w:rPr>
      </w:pPr>
      <w:ins w:id="1371" w:author="Henriette Gercken" w:date="2023-05-10T15:54:00Z">
        <w:r w:rsidRPr="00687919">
          <w:rPr>
            <w:rFonts w:asciiTheme="minorHAnsi" w:hAnsiTheme="minorHAnsi" w:cstheme="minorHAnsi"/>
          </w:rPr>
          <w:t>Dichte Reduktionsfaktor = 1-((</w:t>
        </w:r>
      </w:ins>
      <w:ins w:id="1372" w:author="Henriette Gercken" w:date="2023-05-10T15:53:00Z">
        <w:r w:rsidRPr="00687919">
          <w:rPr>
            <w:rFonts w:asciiTheme="minorHAnsi" w:hAnsiTheme="minorHAnsi" w:cstheme="minorHAnsi"/>
          </w:rPr>
          <w:t>Dichte Z</w:t>
        </w:r>
      </w:ins>
      <w:ins w:id="1373" w:author="Henriette Gercken" w:date="2023-05-10T15:54:00Z">
        <w:r w:rsidRPr="00687919">
          <w:rPr>
            <w:rFonts w:asciiTheme="minorHAnsi" w:hAnsiTheme="minorHAnsi" w:cstheme="minorHAnsi"/>
          </w:rPr>
          <w:t>1 – Dichte Zx)/ Dichte Z1)</w:t>
        </w:r>
      </w:ins>
    </w:p>
    <w:p w14:paraId="4E3D6F0B" w14:textId="357E2C4F" w:rsidR="00D116D9" w:rsidRPr="00687919" w:rsidRDefault="00D116D9" w:rsidP="00D116D9">
      <w:pPr>
        <w:pStyle w:val="Listenabsatz"/>
        <w:ind w:left="2160"/>
        <w:rPr>
          <w:ins w:id="1374" w:author="Henriette Gercken" w:date="2023-05-10T15:55:00Z"/>
          <w:rFonts w:asciiTheme="minorHAnsi" w:hAnsiTheme="minorHAnsi" w:cstheme="minorHAnsi"/>
        </w:rPr>
      </w:pPr>
      <w:ins w:id="1375" w:author="Henriette Gercken" w:date="2023-05-10T15:55:00Z">
        <w:r w:rsidRPr="00687919">
          <w:rPr>
            <w:rFonts w:asciiTheme="minorHAnsi" w:hAnsiTheme="minorHAnsi" w:cstheme="minorHAnsi"/>
          </w:rPr>
          <w:t xml:space="preserve">Reduzierte Biomasse im Kompartiment = </w:t>
        </w:r>
        <w:r w:rsidR="00E73572" w:rsidRPr="00687919">
          <w:rPr>
            <w:rFonts w:asciiTheme="minorHAnsi" w:hAnsiTheme="minorHAnsi" w:cstheme="minorHAnsi"/>
          </w:rPr>
          <w:t xml:space="preserve">Biomasse </w:t>
        </w:r>
      </w:ins>
      <w:ins w:id="1376" w:author="Henriette Gercken" w:date="2023-06-02T15:47:00Z">
        <w:r w:rsidR="00F95E2E" w:rsidRPr="00687919">
          <w:rPr>
            <w:rFonts w:asciiTheme="minorHAnsi" w:hAnsiTheme="minorHAnsi" w:cstheme="minorHAnsi"/>
          </w:rPr>
          <w:t>Kompartiment</w:t>
        </w:r>
      </w:ins>
      <w:ins w:id="1377" w:author="Henriette Gercken" w:date="2023-05-10T15:55:00Z">
        <w:r w:rsidR="00E73572" w:rsidRPr="00687919">
          <w:rPr>
            <w:rFonts w:asciiTheme="minorHAnsi" w:hAnsiTheme="minorHAnsi" w:cstheme="minorHAnsi"/>
          </w:rPr>
          <w:t xml:space="preserve"> * Dichte Reduktionsfaktor</w:t>
        </w:r>
      </w:ins>
    </w:p>
    <w:p w14:paraId="3205FAE0" w14:textId="3A7B22E7" w:rsidR="007F2BA0" w:rsidRPr="00687919" w:rsidRDefault="007F2BA0" w:rsidP="007F2BA0">
      <w:pPr>
        <w:pStyle w:val="Listenabsatz"/>
        <w:numPr>
          <w:ilvl w:val="1"/>
          <w:numId w:val="13"/>
        </w:numPr>
        <w:rPr>
          <w:ins w:id="1378" w:author="Henriette Gercken" w:date="2023-05-10T15:57:00Z"/>
          <w:rFonts w:asciiTheme="minorHAnsi" w:hAnsiTheme="minorHAnsi" w:cstheme="minorHAnsi"/>
        </w:rPr>
      </w:pPr>
      <w:ins w:id="1379" w:author="Henriette Gercken" w:date="2023-05-10T15:55:00Z">
        <w:r w:rsidRPr="00687919">
          <w:rPr>
            <w:rFonts w:asciiTheme="minorHAnsi" w:hAnsiTheme="minorHAnsi" w:cstheme="minorHAnsi"/>
          </w:rPr>
          <w:t xml:space="preserve">Die </w:t>
        </w:r>
      </w:ins>
      <w:ins w:id="1380" w:author="Henriette Gercken" w:date="2023-05-10T15:56:00Z">
        <w:r w:rsidRPr="00687919">
          <w:rPr>
            <w:rFonts w:asciiTheme="minorHAnsi" w:hAnsiTheme="minorHAnsi" w:cstheme="minorHAnsi"/>
          </w:rPr>
          <w:t xml:space="preserve">um die relative Dichte reduzierten </w:t>
        </w:r>
      </w:ins>
      <w:ins w:id="1381" w:author="Henriette Gercken" w:date="2023-06-02T15:46:00Z">
        <w:r w:rsidR="00F95E2E" w:rsidRPr="00687919">
          <w:rPr>
            <w:rFonts w:asciiTheme="minorHAnsi" w:hAnsiTheme="minorHAnsi" w:cstheme="minorHAnsi"/>
          </w:rPr>
          <w:t>Kompartiment Biomassen</w:t>
        </w:r>
      </w:ins>
      <w:ins w:id="1382" w:author="Henriette Gercken" w:date="2023-05-10T15:56:00Z">
        <w:r w:rsidRPr="00687919">
          <w:rPr>
            <w:rFonts w:asciiTheme="minorHAnsi" w:hAnsiTheme="minorHAnsi" w:cstheme="minorHAnsi"/>
          </w:rPr>
          <w:t xml:space="preserve"> werden nun ins </w:t>
        </w:r>
      </w:ins>
      <w:ins w:id="1383" w:author="Henriette Gercken" w:date="2023-06-02T15:47:00Z">
        <w:r w:rsidR="00F95E2E" w:rsidRPr="00687919">
          <w:rPr>
            <w:rFonts w:asciiTheme="minorHAnsi" w:hAnsiTheme="minorHAnsi" w:cstheme="minorHAnsi"/>
          </w:rPr>
          <w:t>Verhältnis</w:t>
        </w:r>
      </w:ins>
      <w:ins w:id="1384" w:author="Henriette Gercken" w:date="2023-05-10T15:56:00Z">
        <w:r w:rsidRPr="00687919">
          <w:rPr>
            <w:rFonts w:asciiTheme="minorHAnsi" w:hAnsiTheme="minorHAnsi" w:cstheme="minorHAnsi"/>
          </w:rPr>
          <w:t xml:space="preserve"> zueinander gesetzt um den Rindenanteil des Pseudobaumes zu berechnen:</w:t>
        </w:r>
      </w:ins>
    </w:p>
    <w:p w14:paraId="428610AB" w14:textId="4310B177" w:rsidR="007F2BA0" w:rsidRPr="00687919" w:rsidRDefault="007F2BA0" w:rsidP="007F2BA0">
      <w:pPr>
        <w:pStyle w:val="Listenabsatz"/>
        <w:ind w:left="1440"/>
        <w:rPr>
          <w:ins w:id="1385" w:author="Henriette Gercken" w:date="2023-05-10T15:57:00Z"/>
          <w:rFonts w:asciiTheme="minorHAnsi" w:hAnsiTheme="minorHAnsi" w:cstheme="minorHAnsi"/>
        </w:rPr>
      </w:pPr>
      <w:ins w:id="1386" w:author="Henriette Gercken" w:date="2023-05-10T15:57:00Z">
        <w:r w:rsidRPr="00687919">
          <w:rPr>
            <w:rFonts w:asciiTheme="minorHAnsi" w:hAnsiTheme="minorHAnsi" w:cstheme="minorHAnsi"/>
          </w:rPr>
          <w:t>Biomasse Rinde /Biomasse Holz = Rindenanteil</w:t>
        </w:r>
      </w:ins>
    </w:p>
    <w:p w14:paraId="7274FCD1" w14:textId="02D282A8" w:rsidR="007F2BA0" w:rsidRPr="00687919" w:rsidRDefault="007F2BA0" w:rsidP="007F2BA0">
      <w:pPr>
        <w:pStyle w:val="Listenabsatz"/>
        <w:numPr>
          <w:ilvl w:val="0"/>
          <w:numId w:val="30"/>
        </w:numPr>
        <w:rPr>
          <w:ins w:id="1387" w:author="Henriette Gercken" w:date="2023-05-10T16:00:00Z"/>
          <w:rFonts w:asciiTheme="minorHAnsi" w:hAnsiTheme="minorHAnsi" w:cstheme="minorHAnsi"/>
        </w:rPr>
      </w:pPr>
      <w:ins w:id="1388" w:author="Henriette Gercken" w:date="2023-05-10T15:58:00Z">
        <w:r w:rsidRPr="00687919">
          <w:rPr>
            <w:rFonts w:asciiTheme="minorHAnsi" w:hAnsiTheme="minorHAnsi" w:cstheme="minorHAnsi"/>
          </w:rPr>
          <w:t xml:space="preserve">Um das Kompartiment „Derbholzrinde“ (für Typ 3) bzw. „Stockrinde“ (für Typ 4) </w:t>
        </w:r>
      </w:ins>
      <w:ins w:id="1389" w:author="Henriette Gercken" w:date="2023-05-10T15:59:00Z">
        <w:r w:rsidRPr="00687919">
          <w:rPr>
            <w:rFonts w:asciiTheme="minorHAnsi" w:hAnsiTheme="minorHAnsi" w:cstheme="minorHAnsi"/>
          </w:rPr>
          <w:t xml:space="preserve">zu berechnen wird </w:t>
        </w:r>
      </w:ins>
      <w:ins w:id="1390" w:author="Henriette Gercken" w:date="2023-05-10T15:57:00Z">
        <w:r w:rsidRPr="00687919">
          <w:rPr>
            <w:rFonts w:asciiTheme="minorHAnsi" w:hAnsiTheme="minorHAnsi" w:cstheme="minorHAnsi"/>
          </w:rPr>
          <w:t xml:space="preserve">die tatsächlich berechnete Biomasse </w:t>
        </w:r>
      </w:ins>
      <w:ins w:id="1391" w:author="Henriette Gercken" w:date="2023-05-10T15:58:00Z">
        <w:r w:rsidRPr="00687919">
          <w:rPr>
            <w:rFonts w:asciiTheme="minorHAnsi" w:hAnsiTheme="minorHAnsi" w:cstheme="minorHAnsi"/>
          </w:rPr>
          <w:t>der Wurzelstöcke bzw. Bruchstück</w:t>
        </w:r>
      </w:ins>
      <w:ins w:id="1392" w:author="Henriette Gercken" w:date="2023-05-10T15:59:00Z">
        <w:r w:rsidRPr="00687919">
          <w:rPr>
            <w:rFonts w:asciiTheme="minorHAnsi" w:hAnsiTheme="minorHAnsi" w:cstheme="minorHAnsi"/>
          </w:rPr>
          <w:t>e mit dem entsprechendem</w:t>
        </w:r>
      </w:ins>
      <w:ins w:id="1393" w:author="Henriette Gercken" w:date="2023-05-10T16:00:00Z">
        <w:r w:rsidRPr="00687919">
          <w:rPr>
            <w:rFonts w:asciiTheme="minorHAnsi" w:hAnsiTheme="minorHAnsi" w:cstheme="minorHAnsi"/>
          </w:rPr>
          <w:t xml:space="preserve"> Rindenanteil multipliziert</w:t>
        </w:r>
      </w:ins>
    </w:p>
    <w:p w14:paraId="60EB05FA" w14:textId="12629AC8" w:rsidR="007F2BA0" w:rsidRPr="00687919" w:rsidRDefault="007F2BA0" w:rsidP="007F2BA0">
      <w:pPr>
        <w:pStyle w:val="Listenabsatz"/>
        <w:numPr>
          <w:ilvl w:val="0"/>
          <w:numId w:val="30"/>
        </w:numPr>
        <w:rPr>
          <w:ins w:id="1394" w:author="Henriette Gercken" w:date="2023-05-10T16:01:00Z"/>
          <w:rFonts w:asciiTheme="minorHAnsi" w:hAnsiTheme="minorHAnsi" w:cstheme="minorHAnsi"/>
        </w:rPr>
      </w:pPr>
      <w:ins w:id="1395" w:author="Henriette Gercken" w:date="2023-05-10T16:01:00Z">
        <w:r w:rsidRPr="00687919">
          <w:rPr>
            <w:rFonts w:asciiTheme="minorHAnsi" w:hAnsiTheme="minorHAnsi" w:cstheme="minorHAnsi"/>
          </w:rPr>
          <w:t xml:space="preserve">Die so berechnete Rindenbiomasse wird folgend von der </w:t>
        </w:r>
      </w:ins>
      <w:ins w:id="1396" w:author="Henriette Gercken" w:date="2023-06-02T15:46:00Z">
        <w:r w:rsidR="00C6096A" w:rsidRPr="00687919">
          <w:rPr>
            <w:rFonts w:asciiTheme="minorHAnsi" w:hAnsiTheme="minorHAnsi" w:cstheme="minorHAnsi"/>
          </w:rPr>
          <w:t>gesamt Biomasse</w:t>
        </w:r>
      </w:ins>
      <w:ins w:id="1397" w:author="Henriette Gercken" w:date="2023-05-10T16:01:00Z">
        <w:r w:rsidRPr="00687919">
          <w:rPr>
            <w:rFonts w:asciiTheme="minorHAnsi" w:hAnsiTheme="minorHAnsi" w:cstheme="minorHAnsi"/>
          </w:rPr>
          <w:t xml:space="preserve"> abgezogen um die Biomasse des Kompartimentes „Derbholz“ bzw. „Stock“ zu erhalten</w:t>
        </w:r>
      </w:ins>
    </w:p>
    <w:p w14:paraId="52B33819" w14:textId="122AE6E4" w:rsidR="00673E5F" w:rsidRPr="00687919" w:rsidDel="001C493D" w:rsidRDefault="00673E5F" w:rsidP="00673E5F">
      <w:pPr>
        <w:rPr>
          <w:del w:id="1398" w:author="Henriette Gercken" w:date="2023-05-09T13:55:00Z"/>
          <w:rFonts w:asciiTheme="minorHAnsi" w:hAnsiTheme="minorHAnsi" w:cstheme="minorHAnsi"/>
        </w:rPr>
      </w:pPr>
      <w:del w:id="1399" w:author="Henriette Gercken" w:date="2023-05-09T13:55:00Z">
        <w:r w:rsidRPr="00687919" w:rsidDel="001C493D">
          <w:rPr>
            <w:rFonts w:asciiTheme="minorHAnsi" w:hAnsiTheme="minorHAnsi" w:cstheme="minorHAnsi"/>
          </w:rPr>
          <w:delText xml:space="preserve">                                                                  </w:delText>
        </w:r>
      </w:del>
    </w:p>
    <w:p w14:paraId="407BF844" w14:textId="76E77708" w:rsidR="00673E5F" w:rsidRPr="00687919" w:rsidRDefault="00673E5F" w:rsidP="00673E5F">
      <w:pPr>
        <w:rPr>
          <w:rFonts w:asciiTheme="minorHAnsi" w:hAnsiTheme="minorHAnsi" w:cstheme="minorHAnsi"/>
        </w:rPr>
      </w:pPr>
      <w:r w:rsidRPr="00687919">
        <w:rPr>
          <w:rFonts w:asciiTheme="minorHAnsi" w:hAnsiTheme="minorHAnsi" w:cstheme="minorHAnsi"/>
        </w:rPr>
        <w:t xml:space="preserve">Für Totholzzersetzungsgruppen &gt;= 3 und Tothlztyp 6 wird nicht Kompartimentiert und die Nährelementgehalte des Derbholzes ohne Rinde mit der </w:t>
      </w:r>
      <w:del w:id="1400" w:author="Henriette Gercken" w:date="2023-06-02T15:46:00Z">
        <w:r w:rsidRPr="00687919" w:rsidDel="00C6096A">
          <w:rPr>
            <w:rFonts w:asciiTheme="minorHAnsi" w:hAnsiTheme="minorHAnsi" w:cstheme="minorHAnsi"/>
          </w:rPr>
          <w:delText>gesammten</w:delText>
        </w:r>
      </w:del>
      <w:ins w:id="1401" w:author="Henriette Gercken" w:date="2023-06-02T15:46:00Z">
        <w:r w:rsidR="00C6096A" w:rsidRPr="00687919">
          <w:rPr>
            <w:rFonts w:asciiTheme="minorHAnsi" w:hAnsiTheme="minorHAnsi" w:cstheme="minorHAnsi"/>
          </w:rPr>
          <w:t>gesamten</w:t>
        </w:r>
      </w:ins>
      <w:r w:rsidRPr="00687919">
        <w:rPr>
          <w:rFonts w:asciiTheme="minorHAnsi" w:hAnsiTheme="minorHAnsi" w:cstheme="minorHAnsi"/>
        </w:rPr>
        <w:t xml:space="preserve"> Biomasse </w:t>
      </w:r>
      <w:del w:id="1402" w:author="Henriette Gercken" w:date="2023-06-02T15:46:00Z">
        <w:r w:rsidRPr="00687919" w:rsidDel="00C6096A">
          <w:rPr>
            <w:rFonts w:asciiTheme="minorHAnsi" w:hAnsiTheme="minorHAnsi" w:cstheme="minorHAnsi"/>
          </w:rPr>
          <w:delText>multiplizert</w:delText>
        </w:r>
      </w:del>
      <w:ins w:id="1403" w:author="Henriette Gercken" w:date="2023-06-02T15:46:00Z">
        <w:r w:rsidR="00C6096A" w:rsidRPr="00687919">
          <w:rPr>
            <w:rFonts w:asciiTheme="minorHAnsi" w:hAnsiTheme="minorHAnsi" w:cstheme="minorHAnsi"/>
          </w:rPr>
          <w:t>multipliziert</w:t>
        </w:r>
      </w:ins>
    </w:p>
    <w:p w14:paraId="42B58BB5" w14:textId="77777777" w:rsidR="00D116D9" w:rsidRPr="00687919" w:rsidRDefault="00D116D9" w:rsidP="00D116D9">
      <w:pPr>
        <w:pStyle w:val="berschrift2"/>
        <w:numPr>
          <w:ilvl w:val="1"/>
          <w:numId w:val="7"/>
        </w:numPr>
        <w:rPr>
          <w:ins w:id="1404" w:author="Henriette Gercken" w:date="2023-05-10T15:45:00Z"/>
          <w:rFonts w:asciiTheme="minorHAnsi" w:hAnsiTheme="minorHAnsi" w:cstheme="minorHAnsi"/>
          <w:shd w:val="clear" w:color="auto" w:fill="FFFFFF"/>
        </w:rPr>
      </w:pPr>
      <w:bookmarkStart w:id="1405" w:name="_Toc137731329"/>
      <w:ins w:id="1406" w:author="Henriette Gercken" w:date="2023-05-10T15:45:00Z">
        <w:r w:rsidRPr="00687919">
          <w:rPr>
            <w:rFonts w:asciiTheme="minorHAnsi" w:hAnsiTheme="minorHAnsi" w:cstheme="minorHAnsi"/>
            <w:shd w:val="clear" w:color="auto" w:fill="FFFFFF"/>
          </w:rPr>
          <w:lastRenderedPageBreak/>
          <w:t>Verjüngung</w:t>
        </w:r>
        <w:bookmarkEnd w:id="1405"/>
      </w:ins>
    </w:p>
    <w:p w14:paraId="49BD7C1D" w14:textId="77777777" w:rsidR="00D116D9" w:rsidRPr="00687919" w:rsidRDefault="00D116D9" w:rsidP="00D116D9">
      <w:pPr>
        <w:pStyle w:val="berschrift3"/>
        <w:numPr>
          <w:ilvl w:val="2"/>
          <w:numId w:val="7"/>
        </w:numPr>
        <w:rPr>
          <w:ins w:id="1407" w:author="Henriette Gercken" w:date="2023-05-10T15:45:00Z"/>
          <w:rFonts w:asciiTheme="minorHAnsi" w:hAnsiTheme="minorHAnsi" w:cstheme="minorHAnsi"/>
        </w:rPr>
      </w:pPr>
      <w:bookmarkStart w:id="1408" w:name="_Toc137731330"/>
      <w:ins w:id="1409" w:author="Henriette Gercken" w:date="2023-05-10T15:45:00Z">
        <w:r w:rsidRPr="00687919">
          <w:rPr>
            <w:rFonts w:asciiTheme="minorHAnsi" w:hAnsiTheme="minorHAnsi" w:cstheme="minorHAnsi"/>
          </w:rPr>
          <w:t>Verjüngung Biomasse</w:t>
        </w:r>
        <w:bookmarkEnd w:id="1408"/>
      </w:ins>
    </w:p>
    <w:p w14:paraId="054F4AD1" w14:textId="77777777" w:rsidR="00D116D9" w:rsidRPr="00687919" w:rsidRDefault="00D116D9" w:rsidP="00D116D9">
      <w:pPr>
        <w:rPr>
          <w:ins w:id="1410" w:author="Henriette Gercken" w:date="2023-05-10T15:45:00Z"/>
          <w:rFonts w:asciiTheme="minorHAnsi" w:hAnsiTheme="minorHAnsi" w:cstheme="minorHAnsi"/>
        </w:rPr>
      </w:pPr>
      <w:ins w:id="1411" w:author="Henriette Gercken" w:date="2023-05-10T15:45:00Z">
        <w:r w:rsidRPr="00687919">
          <w:rPr>
            <w:rFonts w:asciiTheme="minorHAnsi" w:hAnsiTheme="minorHAnsi" w:cstheme="minorHAnsi"/>
          </w:rPr>
          <w:t xml:space="preserve">Es gibt verschiedene Möglichkeiten die Biomasse der Verjüngung zu berechnen. </w:t>
        </w:r>
      </w:ins>
    </w:p>
    <w:p w14:paraId="4DF5E514" w14:textId="49F7CE80" w:rsidR="00D116D9" w:rsidRPr="00687919" w:rsidRDefault="00D116D9" w:rsidP="00D116D9">
      <w:pPr>
        <w:pStyle w:val="Listenabsatz"/>
        <w:numPr>
          <w:ilvl w:val="0"/>
          <w:numId w:val="25"/>
        </w:numPr>
        <w:rPr>
          <w:ins w:id="1412" w:author="Henriette Gercken" w:date="2023-05-10T15:45:00Z"/>
          <w:rFonts w:asciiTheme="minorHAnsi" w:hAnsiTheme="minorHAnsi" w:cstheme="minorHAnsi"/>
        </w:rPr>
      </w:pPr>
      <w:ins w:id="1413" w:author="Henriette Gercken" w:date="2023-05-10T15:45:00Z">
        <w:r w:rsidRPr="00687919">
          <w:rPr>
            <w:rFonts w:asciiTheme="minorHAnsi" w:hAnsiTheme="minorHAnsi" w:cstheme="minorHAnsi"/>
          </w:rPr>
          <w:t xml:space="preserve">Laut Ziche et al. 2019 besteht die </w:t>
        </w:r>
      </w:ins>
      <w:ins w:id="1414" w:author="Henriette Gercken" w:date="2023-06-02T15:46:00Z">
        <w:r w:rsidR="00C6096A" w:rsidRPr="00687919">
          <w:rPr>
            <w:rFonts w:asciiTheme="minorHAnsi" w:hAnsiTheme="minorHAnsi" w:cstheme="minorHAnsi"/>
          </w:rPr>
          <w:t>Möglichkeit</w:t>
        </w:r>
      </w:ins>
      <w:ins w:id="1415" w:author="Henriette Gercken" w:date="2023-05-10T15:45:00Z">
        <w:r w:rsidRPr="00687919">
          <w:rPr>
            <w:rFonts w:asciiTheme="minorHAnsi" w:hAnsiTheme="minorHAnsi" w:cstheme="minorHAnsi"/>
          </w:rPr>
          <w:t xml:space="preserve"> die oberirdische </w:t>
        </w:r>
      </w:ins>
      <w:ins w:id="1416" w:author="Henriette Gercken" w:date="2023-06-02T15:46:00Z">
        <w:r w:rsidR="00C6096A" w:rsidRPr="00687919">
          <w:rPr>
            <w:rFonts w:asciiTheme="minorHAnsi" w:hAnsiTheme="minorHAnsi" w:cstheme="minorHAnsi"/>
          </w:rPr>
          <w:t>gesamt Biomasse</w:t>
        </w:r>
      </w:ins>
      <w:ins w:id="1417" w:author="Henriette Gercken" w:date="2023-05-10T15:45:00Z">
        <w:r w:rsidRPr="00687919">
          <w:rPr>
            <w:rFonts w:asciiTheme="minorHAnsi" w:hAnsiTheme="minorHAnsi" w:cstheme="minorHAnsi"/>
          </w:rPr>
          <w:t xml:space="preserve"> mittels der Biomassenfunktionen nach Annighöfer zu berechnen. </w:t>
        </w:r>
      </w:ins>
    </w:p>
    <w:p w14:paraId="6D621019" w14:textId="77777777" w:rsidR="00D116D9" w:rsidRPr="00687919" w:rsidRDefault="00D116D9" w:rsidP="00D116D9">
      <w:pPr>
        <w:pStyle w:val="Listenabsatz"/>
        <w:numPr>
          <w:ilvl w:val="1"/>
          <w:numId w:val="25"/>
        </w:numPr>
        <w:rPr>
          <w:ins w:id="1418" w:author="Henriette Gercken" w:date="2023-05-10T15:45:00Z"/>
          <w:rFonts w:asciiTheme="minorHAnsi" w:hAnsiTheme="minorHAnsi" w:cstheme="minorHAnsi"/>
        </w:rPr>
      </w:pPr>
      <w:ins w:id="1419" w:author="Henriette Gercken" w:date="2023-05-10T15:45:00Z">
        <w:r w:rsidRPr="00687919">
          <w:rPr>
            <w:rFonts w:asciiTheme="minorHAnsi" w:hAnsiTheme="minorHAnsi" w:cstheme="minorHAnsi"/>
          </w:rPr>
          <w:t xml:space="preserve">Diese haben den root collar diameter (Wurzelhalsdurchmesser) und die Höhe als Eingangsgröße. </w:t>
        </w:r>
      </w:ins>
    </w:p>
    <w:p w14:paraId="66107522" w14:textId="77777777" w:rsidR="00D116D9" w:rsidRPr="00687919" w:rsidRDefault="00D116D9" w:rsidP="00D116D9">
      <w:pPr>
        <w:pStyle w:val="Listenabsatz"/>
        <w:numPr>
          <w:ilvl w:val="2"/>
          <w:numId w:val="25"/>
        </w:numPr>
        <w:rPr>
          <w:ins w:id="1420" w:author="Henriette Gercken" w:date="2023-05-10T15:45:00Z"/>
          <w:rFonts w:asciiTheme="minorHAnsi" w:hAnsiTheme="minorHAnsi" w:cstheme="minorHAnsi"/>
        </w:rPr>
      </w:pPr>
      <w:ins w:id="1421" w:author="Henriette Gercken" w:date="2023-05-10T15:45:00Z">
        <w:r w:rsidRPr="00687919">
          <w:rPr>
            <w:rFonts w:asciiTheme="minorHAnsi" w:hAnsiTheme="minorHAnsi" w:cstheme="minorHAnsi"/>
          </w:rPr>
          <w:t>Erstere kann über eine Allometrische Funktion zu berechnet werden, sofern die Höhe in der der Durchmesser gemessen wurde/ geschätzt wurde bekannt ist</w:t>
        </w:r>
      </w:ins>
    </w:p>
    <w:p w14:paraId="206A827A" w14:textId="77777777" w:rsidR="00D116D9" w:rsidRPr="00687919" w:rsidRDefault="00D116D9" w:rsidP="00D116D9">
      <w:pPr>
        <w:pStyle w:val="Listenabsatz"/>
        <w:numPr>
          <w:ilvl w:val="0"/>
          <w:numId w:val="25"/>
        </w:numPr>
        <w:rPr>
          <w:ins w:id="1422" w:author="Henriette Gercken" w:date="2023-05-10T15:45:00Z"/>
          <w:rFonts w:asciiTheme="minorHAnsi" w:hAnsiTheme="minorHAnsi" w:cstheme="minorHAnsi"/>
        </w:rPr>
      </w:pPr>
      <w:ins w:id="1423" w:author="Henriette Gercken" w:date="2023-05-10T15:45:00Z">
        <w:r w:rsidRPr="00687919">
          <w:rPr>
            <w:rFonts w:asciiTheme="minorHAnsi" w:hAnsiTheme="minorHAnsi" w:cstheme="minorHAnsi"/>
          </w:rPr>
          <w:t>Gemäß GHGI kann die Biomasse von Bäumen &lt;1.3m Höhe bzw. &lt;10cm Durchmesser mittels der hinterlegten Biomassefunktionen berechnet werden</w:t>
        </w:r>
      </w:ins>
    </w:p>
    <w:p w14:paraId="271F8D0B" w14:textId="53A70D2B" w:rsidR="00D116D9" w:rsidRPr="00C6096A" w:rsidRDefault="00D116D9">
      <w:pPr>
        <w:pStyle w:val="Listenabsatz"/>
        <w:numPr>
          <w:ilvl w:val="0"/>
          <w:numId w:val="25"/>
        </w:numPr>
        <w:rPr>
          <w:ins w:id="1424" w:author="Henriette Gercken" w:date="2023-05-10T15:45:00Z"/>
          <w:rFonts w:asciiTheme="minorHAnsi" w:hAnsiTheme="minorHAnsi" w:cstheme="minorHAnsi"/>
          <w:rPrChange w:id="1425" w:author="Henriette Gercken" w:date="2023-06-02T15:46:00Z">
            <w:rPr>
              <w:ins w:id="1426" w:author="Henriette Gercken" w:date="2023-05-10T15:45:00Z"/>
            </w:rPr>
          </w:rPrChange>
        </w:rPr>
        <w:pPrChange w:id="1427" w:author="Henriette Gercken" w:date="2023-06-02T15:46:00Z">
          <w:pPr>
            <w:ind w:left="360"/>
          </w:pPr>
        </w:pPrChange>
      </w:pPr>
      <w:ins w:id="1428" w:author="Henriette Gercken" w:date="2023-05-10T15:45:00Z">
        <w:r w:rsidRPr="00687919">
          <w:rPr>
            <w:rFonts w:asciiTheme="minorHAnsi" w:hAnsiTheme="minorHAnsi" w:cstheme="minorHAnsi"/>
          </w:rPr>
          <w:t xml:space="preserve">TapeS erlaubt die </w:t>
        </w:r>
      </w:ins>
      <w:ins w:id="1429" w:author="Henriette Gercken" w:date="2023-06-02T15:46:00Z">
        <w:r w:rsidR="00C6096A" w:rsidRPr="00687919">
          <w:rPr>
            <w:rFonts w:asciiTheme="minorHAnsi" w:hAnsiTheme="minorHAnsi" w:cstheme="minorHAnsi"/>
          </w:rPr>
          <w:t>Berechnung</w:t>
        </w:r>
      </w:ins>
      <w:ins w:id="1430" w:author="Henriette Gercken" w:date="2023-05-10T15:45:00Z">
        <w:r w:rsidRPr="00687919">
          <w:rPr>
            <w:rFonts w:asciiTheme="minorHAnsi" w:hAnsiTheme="minorHAnsi" w:cstheme="minorHAnsi"/>
          </w:rPr>
          <w:t xml:space="preserve"> der Biomasse für alle Bäume für die die Art, der Durchmesser, die Höhe und die Höhe in der der Durchmesser gemessen wurde bekannt sind. </w:t>
        </w:r>
      </w:ins>
    </w:p>
    <w:p w14:paraId="0072ACED" w14:textId="56338009" w:rsidR="00D116D9" w:rsidRPr="00687919" w:rsidRDefault="00D116D9" w:rsidP="00D116D9">
      <w:pPr>
        <w:ind w:left="360"/>
        <w:rPr>
          <w:ins w:id="1431" w:author="Henriette Gercken" w:date="2023-05-10T15:45:00Z"/>
          <w:rFonts w:asciiTheme="minorHAnsi" w:hAnsiTheme="minorHAnsi" w:cstheme="minorHAnsi"/>
        </w:rPr>
      </w:pPr>
      <w:ins w:id="1432" w:author="Henriette Gercken" w:date="2023-05-10T15:45:00Z">
        <w:r w:rsidRPr="00687919">
          <w:rPr>
            <w:rFonts w:asciiTheme="minorHAnsi" w:hAnsiTheme="minorHAnsi" w:cstheme="minorHAnsi"/>
          </w:rPr>
          <w:t xml:space="preserve">Die </w:t>
        </w:r>
      </w:ins>
      <w:ins w:id="1433" w:author="Henriette Gercken" w:date="2023-06-02T15:46:00Z">
        <w:r w:rsidR="00C6096A" w:rsidRPr="00687919">
          <w:rPr>
            <w:rFonts w:asciiTheme="minorHAnsi" w:hAnsiTheme="minorHAnsi" w:cstheme="minorHAnsi"/>
          </w:rPr>
          <w:t>Berechnung</w:t>
        </w:r>
      </w:ins>
      <w:ins w:id="1434" w:author="Henriette Gercken" w:date="2023-05-10T15:45:00Z">
        <w:r w:rsidRPr="00687919">
          <w:rPr>
            <w:rFonts w:asciiTheme="minorHAnsi" w:hAnsiTheme="minorHAnsi" w:cstheme="minorHAnsi"/>
          </w:rPr>
          <w:t xml:space="preserve"> der Biomasse in der Verjüngung erfolgte folgendermaßen: </w:t>
        </w:r>
      </w:ins>
    </w:p>
    <w:p w14:paraId="4A60AFFA" w14:textId="77777777" w:rsidR="00D116D9" w:rsidRPr="00687919" w:rsidRDefault="00D116D9" w:rsidP="00D116D9">
      <w:pPr>
        <w:ind w:left="360"/>
        <w:rPr>
          <w:ins w:id="1435" w:author="Henriette Gercken" w:date="2023-05-10T15:45:00Z"/>
          <w:rFonts w:asciiTheme="minorHAnsi" w:hAnsiTheme="minorHAnsi" w:cstheme="minorHAnsi"/>
        </w:rPr>
      </w:pPr>
      <w:ins w:id="1436" w:author="Henriette Gercken" w:date="2023-05-10T15:45:00Z">
        <w:r w:rsidRPr="00687919">
          <w:rPr>
            <w:rFonts w:asciiTheme="minorHAnsi" w:hAnsiTheme="minorHAnsi" w:cstheme="minorHAnsi"/>
          </w:rPr>
          <w:t xml:space="preserve">Für Bäume der Verjüngung, die über einen BHD verfügen, also eine Höhe von &gt; 1.3m haben, wird die Biomasse über TapeS bestimmt. Für Bäume der Verjüngung &lt; 1.3 wird die Biomasse über die Formeln der GHGI für Bäume BHD &lt;10cm &amp; H &lt; 1.3 bestimmt.  </w:t>
        </w:r>
      </w:ins>
    </w:p>
    <w:p w14:paraId="7A4BE648" w14:textId="7498244E" w:rsidR="00D116D9" w:rsidRPr="00687919" w:rsidRDefault="00D116D9" w:rsidP="00D116D9">
      <w:pPr>
        <w:ind w:left="360"/>
        <w:rPr>
          <w:ins w:id="1437" w:author="Henriette Gercken" w:date="2023-05-10T15:45:00Z"/>
          <w:rFonts w:asciiTheme="minorHAnsi" w:hAnsiTheme="minorHAnsi" w:cstheme="minorHAnsi"/>
        </w:rPr>
      </w:pPr>
      <w:ins w:id="1438" w:author="Henriette Gercken" w:date="2023-05-10T15:45:00Z">
        <w:r w:rsidRPr="00687919">
          <w:rPr>
            <w:rFonts w:asciiTheme="minorHAnsi" w:hAnsiTheme="minorHAnsi" w:cstheme="minorHAnsi"/>
          </w:rPr>
          <w:t xml:space="preserve">Die unterirdische Biomasse wird über den Durchmesser bestimmt. Da Bäume der </w:t>
        </w:r>
      </w:ins>
      <w:ins w:id="1439" w:author="Henriette Gercken" w:date="2023-06-02T15:46:00Z">
        <w:r w:rsidR="00C6096A" w:rsidRPr="00687919">
          <w:rPr>
            <w:rFonts w:asciiTheme="minorHAnsi" w:hAnsiTheme="minorHAnsi" w:cstheme="minorHAnsi"/>
          </w:rPr>
          <w:t>Verjüngung</w:t>
        </w:r>
      </w:ins>
      <w:ins w:id="1440" w:author="Henriette Gercken" w:date="2023-05-10T15:45:00Z">
        <w:r w:rsidRPr="00687919">
          <w:rPr>
            <w:rFonts w:asciiTheme="minorHAnsi" w:hAnsiTheme="minorHAnsi" w:cstheme="minorHAnsi"/>
          </w:rPr>
          <w:t xml:space="preserve"> unter 1.3m nicht mehr in </w:t>
        </w:r>
      </w:ins>
      <w:ins w:id="1441" w:author="Henriette Gercken" w:date="2023-06-02T15:46:00Z">
        <w:r w:rsidR="00C6096A" w:rsidRPr="00687919">
          <w:rPr>
            <w:rFonts w:asciiTheme="minorHAnsi" w:hAnsiTheme="minorHAnsi" w:cstheme="minorHAnsi"/>
          </w:rPr>
          <w:t>Größenklassen</w:t>
        </w:r>
      </w:ins>
      <w:ins w:id="1442" w:author="Henriette Gercken" w:date="2023-05-10T15:45:00Z">
        <w:r w:rsidRPr="00687919">
          <w:rPr>
            <w:rFonts w:asciiTheme="minorHAnsi" w:hAnsiTheme="minorHAnsi" w:cstheme="minorHAnsi"/>
          </w:rPr>
          <w:t xml:space="preserve"> eingeteilt werden und somit kein Durchmesser bekannt ist, beschränkt sich die </w:t>
        </w:r>
      </w:ins>
      <w:ins w:id="1443" w:author="Henriette Gercken" w:date="2023-06-02T15:46:00Z">
        <w:r w:rsidR="00C6096A" w:rsidRPr="00687919">
          <w:rPr>
            <w:rFonts w:asciiTheme="minorHAnsi" w:hAnsiTheme="minorHAnsi" w:cstheme="minorHAnsi"/>
          </w:rPr>
          <w:t>Berechnung</w:t>
        </w:r>
      </w:ins>
      <w:ins w:id="1444" w:author="Henriette Gercken" w:date="2023-05-10T15:45:00Z">
        <w:r w:rsidRPr="00687919">
          <w:rPr>
            <w:rFonts w:asciiTheme="minorHAnsi" w:hAnsiTheme="minorHAnsi" w:cstheme="minorHAnsi"/>
          </w:rPr>
          <w:t xml:space="preserve"> der unterirdischen Biomasse, sowie die darauf beruhende nachträgliche </w:t>
        </w:r>
      </w:ins>
      <w:ins w:id="1445" w:author="Henriette Gercken" w:date="2023-06-02T15:46:00Z">
        <w:r w:rsidR="00C6096A" w:rsidRPr="00687919">
          <w:rPr>
            <w:rFonts w:asciiTheme="minorHAnsi" w:hAnsiTheme="minorHAnsi" w:cstheme="minorHAnsi"/>
          </w:rPr>
          <w:t>Kompartimentierung</w:t>
        </w:r>
      </w:ins>
      <w:ins w:id="1446" w:author="Henriette Gercken" w:date="2023-05-10T15:45:00Z">
        <w:r w:rsidRPr="00687919">
          <w:rPr>
            <w:rFonts w:asciiTheme="minorHAnsi" w:hAnsiTheme="minorHAnsi" w:cstheme="minorHAnsi"/>
          </w:rPr>
          <w:t xml:space="preserve"> durch Poorters leaf-root-ratio auf größere Bäume der Verjüngung über 1.3m Höhe. </w:t>
        </w:r>
      </w:ins>
    </w:p>
    <w:p w14:paraId="4CCE4301" w14:textId="25FD4171" w:rsidR="00D116D9" w:rsidRPr="00687919" w:rsidRDefault="00D116D9" w:rsidP="00D116D9">
      <w:pPr>
        <w:pStyle w:val="berschrift3"/>
        <w:numPr>
          <w:ilvl w:val="2"/>
          <w:numId w:val="7"/>
        </w:numPr>
        <w:rPr>
          <w:ins w:id="1447" w:author="Henriette Gercken" w:date="2023-05-10T15:45:00Z"/>
          <w:rFonts w:asciiTheme="minorHAnsi" w:hAnsiTheme="minorHAnsi" w:cstheme="minorHAnsi"/>
        </w:rPr>
      </w:pPr>
      <w:bookmarkStart w:id="1448" w:name="_Toc137731331"/>
      <w:ins w:id="1449" w:author="Henriette Gercken" w:date="2023-05-10T15:45:00Z">
        <w:r w:rsidRPr="00687919">
          <w:rPr>
            <w:rFonts w:asciiTheme="minorHAnsi" w:hAnsiTheme="minorHAnsi" w:cstheme="minorHAnsi"/>
          </w:rPr>
          <w:t xml:space="preserve">Kompartimentierung Biomasse </w:t>
        </w:r>
      </w:ins>
      <w:ins w:id="1450" w:author="Henriette Gercken" w:date="2023-06-02T15:46:00Z">
        <w:r w:rsidR="00C6096A" w:rsidRPr="00687919">
          <w:rPr>
            <w:rFonts w:asciiTheme="minorHAnsi" w:hAnsiTheme="minorHAnsi" w:cstheme="minorHAnsi"/>
          </w:rPr>
          <w:t>Verjüngung</w:t>
        </w:r>
      </w:ins>
      <w:bookmarkEnd w:id="1448"/>
    </w:p>
    <w:p w14:paraId="1FED581B" w14:textId="7C09D1D9" w:rsidR="00D116D9" w:rsidRPr="00687919" w:rsidRDefault="00D116D9" w:rsidP="00D116D9">
      <w:pPr>
        <w:rPr>
          <w:ins w:id="1451" w:author="Henriette Gercken" w:date="2023-05-10T15:45:00Z"/>
          <w:rFonts w:asciiTheme="minorHAnsi" w:hAnsiTheme="minorHAnsi" w:cstheme="minorHAnsi"/>
        </w:rPr>
      </w:pPr>
      <w:ins w:id="1452" w:author="Henriette Gercken" w:date="2023-05-10T15:45:00Z">
        <w:r w:rsidRPr="00687919">
          <w:rPr>
            <w:rFonts w:asciiTheme="minorHAnsi" w:hAnsiTheme="minorHAnsi" w:cstheme="minorHAnsi"/>
          </w:rPr>
          <w:t xml:space="preserve">Orientiert an den Verfügbaren Quellen für Nährstoffgehalte in Bäumen der </w:t>
        </w:r>
      </w:ins>
      <w:ins w:id="1453" w:author="Henriette Gercken" w:date="2023-06-02T15:46:00Z">
        <w:r w:rsidR="00C6096A" w:rsidRPr="00687919">
          <w:rPr>
            <w:rFonts w:asciiTheme="minorHAnsi" w:hAnsiTheme="minorHAnsi" w:cstheme="minorHAnsi"/>
          </w:rPr>
          <w:t>Verjüngung</w:t>
        </w:r>
      </w:ins>
      <w:ins w:id="1454" w:author="Henriette Gercken" w:date="2023-05-10T15:45:00Z">
        <w:r w:rsidRPr="00687919">
          <w:rPr>
            <w:rFonts w:asciiTheme="minorHAnsi" w:hAnsiTheme="minorHAnsi" w:cstheme="minorHAnsi"/>
          </w:rPr>
          <w:t xml:space="preserve">/  Nichtderbholz, zumindest eine Unterteilung in holzige und nichtholzige Biomasse (Nadel/ Blatt) vorgenommen werden. </w:t>
        </w:r>
      </w:ins>
    </w:p>
    <w:p w14:paraId="6F59B602" w14:textId="77777777" w:rsidR="00D116D9" w:rsidRPr="00687919" w:rsidRDefault="00D116D9" w:rsidP="00D116D9">
      <w:pPr>
        <w:pStyle w:val="Listenabsatz"/>
        <w:numPr>
          <w:ilvl w:val="0"/>
          <w:numId w:val="26"/>
        </w:numPr>
        <w:rPr>
          <w:ins w:id="1455" w:author="Henriette Gercken" w:date="2023-05-10T15:45:00Z"/>
          <w:rFonts w:asciiTheme="minorHAnsi" w:hAnsiTheme="minorHAnsi" w:cstheme="minorHAnsi"/>
        </w:rPr>
      </w:pPr>
      <w:ins w:id="1456" w:author="Henriette Gercken" w:date="2023-05-10T15:45:00Z">
        <w:r w:rsidRPr="00687919">
          <w:rPr>
            <w:rFonts w:asciiTheme="minorHAnsi" w:hAnsiTheme="minorHAnsi" w:cstheme="minorHAnsi"/>
          </w:rPr>
          <w:t xml:space="preserve">Blattmasse: </w:t>
        </w:r>
      </w:ins>
    </w:p>
    <w:p w14:paraId="5FA85F63" w14:textId="77777777" w:rsidR="00D116D9" w:rsidRPr="00687919" w:rsidRDefault="00D116D9" w:rsidP="00D116D9">
      <w:pPr>
        <w:pStyle w:val="Listenabsatz"/>
        <w:numPr>
          <w:ilvl w:val="1"/>
          <w:numId w:val="26"/>
        </w:numPr>
        <w:rPr>
          <w:ins w:id="1457" w:author="Henriette Gercken" w:date="2023-05-10T15:45:00Z"/>
          <w:rFonts w:asciiTheme="minorHAnsi" w:hAnsiTheme="minorHAnsi" w:cstheme="minorHAnsi"/>
        </w:rPr>
      </w:pPr>
      <w:ins w:id="1458" w:author="Henriette Gercken" w:date="2023-05-10T15:45:00Z">
        <w:r w:rsidRPr="00687919">
          <w:rPr>
            <w:rFonts w:asciiTheme="minorHAnsi" w:hAnsiTheme="minorHAnsi" w:cstheme="minorHAnsi"/>
          </w:rPr>
          <w:t>mittels eine Kombination aus TapeS (Nadeln) und Wutzler (Laub)</w:t>
        </w:r>
      </w:ins>
    </w:p>
    <w:p w14:paraId="5960521F" w14:textId="77777777" w:rsidR="00D116D9" w:rsidRPr="00687919" w:rsidRDefault="00D116D9" w:rsidP="00D116D9">
      <w:pPr>
        <w:pStyle w:val="Listenabsatz"/>
        <w:numPr>
          <w:ilvl w:val="2"/>
          <w:numId w:val="26"/>
        </w:numPr>
        <w:rPr>
          <w:ins w:id="1459" w:author="Henriette Gercken" w:date="2023-05-10T15:45:00Z"/>
          <w:rFonts w:asciiTheme="minorHAnsi" w:hAnsiTheme="minorHAnsi" w:cstheme="minorHAnsi"/>
        </w:rPr>
      </w:pPr>
      <w:ins w:id="1460" w:author="Henriette Gercken" w:date="2023-05-10T15:45:00Z">
        <w:r w:rsidRPr="00687919">
          <w:rPr>
            <w:rFonts w:asciiTheme="minorHAnsi" w:hAnsiTheme="minorHAnsi" w:cstheme="minorHAnsi"/>
          </w:rPr>
          <w:t xml:space="preserve">unklar ob dies für kleine Bäume anwendbar ist </w:t>
        </w:r>
      </w:ins>
    </w:p>
    <w:p w14:paraId="5F3B6473" w14:textId="77777777" w:rsidR="00D116D9" w:rsidRPr="00687919" w:rsidRDefault="00D116D9" w:rsidP="00D116D9">
      <w:pPr>
        <w:pStyle w:val="Listenabsatz"/>
        <w:numPr>
          <w:ilvl w:val="1"/>
          <w:numId w:val="26"/>
        </w:numPr>
        <w:rPr>
          <w:ins w:id="1461" w:author="Henriette Gercken" w:date="2023-05-10T15:45:00Z"/>
          <w:rFonts w:asciiTheme="minorHAnsi" w:hAnsiTheme="minorHAnsi" w:cstheme="minorHAnsi"/>
          <w:lang w:val="en-GB"/>
        </w:rPr>
      </w:pPr>
      <w:ins w:id="1462" w:author="Henriette Gercken" w:date="2023-05-10T15:45:00Z">
        <w:r w:rsidRPr="00687919">
          <w:rPr>
            <w:rFonts w:asciiTheme="minorHAnsi" w:hAnsiTheme="minorHAnsi" w:cstheme="minorHAnsi"/>
            <w:lang w:val="en-GB"/>
          </w:rPr>
          <w:t>mittels Poorters Root to leafe ratio</w:t>
        </w:r>
      </w:ins>
    </w:p>
    <w:p w14:paraId="04896CEB" w14:textId="77777777" w:rsidR="00D116D9" w:rsidRPr="00687919" w:rsidRDefault="00D116D9" w:rsidP="00D116D9">
      <w:pPr>
        <w:pStyle w:val="Listenabsatz"/>
        <w:numPr>
          <w:ilvl w:val="2"/>
          <w:numId w:val="26"/>
        </w:numPr>
        <w:rPr>
          <w:ins w:id="1463" w:author="Henriette Gercken" w:date="2023-05-10T15:45:00Z"/>
          <w:rFonts w:asciiTheme="minorHAnsi" w:hAnsiTheme="minorHAnsi" w:cstheme="minorHAnsi"/>
        </w:rPr>
      </w:pPr>
      <w:ins w:id="1464" w:author="Henriette Gercken" w:date="2023-05-10T15:45:00Z">
        <w:r w:rsidRPr="00687919">
          <w:rPr>
            <w:rFonts w:asciiTheme="minorHAnsi" w:hAnsiTheme="minorHAnsi" w:cstheme="minorHAnsi"/>
          </w:rPr>
          <w:t xml:space="preserve">die Frage hier ist, wie wir damit umgehen dass Poorter eine Leaf-Root und eine stem-root ratio beinhaltet, wir haben aber schon die Gesamtbiomasse und müssen somit nur eines der Kompartimente berechnen und dann abziehen (im Falle von Nadelholz bzw. aufaddieren im Falle von Laubholz) </w:t>
        </w:r>
      </w:ins>
    </w:p>
    <w:p w14:paraId="27241E62" w14:textId="77777777" w:rsidR="00D116D9" w:rsidRPr="00687919" w:rsidRDefault="00D116D9" w:rsidP="00D116D9">
      <w:pPr>
        <w:pStyle w:val="Listenabsatz"/>
        <w:numPr>
          <w:ilvl w:val="0"/>
          <w:numId w:val="26"/>
        </w:numPr>
        <w:rPr>
          <w:ins w:id="1465" w:author="Henriette Gercken" w:date="2023-05-10T15:45:00Z"/>
          <w:rFonts w:asciiTheme="minorHAnsi" w:hAnsiTheme="minorHAnsi" w:cstheme="minorHAnsi"/>
        </w:rPr>
      </w:pPr>
      <w:ins w:id="1466" w:author="Henriette Gercken" w:date="2023-05-10T15:45:00Z">
        <w:r w:rsidRPr="00687919">
          <w:rPr>
            <w:rFonts w:asciiTheme="minorHAnsi" w:hAnsiTheme="minorHAnsi" w:cstheme="minorHAnsi"/>
          </w:rPr>
          <w:t>Holzige Biomasse</w:t>
        </w:r>
      </w:ins>
    </w:p>
    <w:p w14:paraId="2FAE531E" w14:textId="59555F3F" w:rsidR="00D116D9" w:rsidRPr="00687919" w:rsidRDefault="00D116D9" w:rsidP="00D116D9">
      <w:pPr>
        <w:pStyle w:val="Listenabsatz"/>
        <w:numPr>
          <w:ilvl w:val="1"/>
          <w:numId w:val="26"/>
        </w:numPr>
        <w:rPr>
          <w:ins w:id="1467" w:author="Henriette Gercken" w:date="2023-05-10T15:45:00Z"/>
          <w:rFonts w:asciiTheme="minorHAnsi" w:hAnsiTheme="minorHAnsi" w:cstheme="minorHAnsi"/>
        </w:rPr>
      </w:pPr>
      <w:ins w:id="1468" w:author="Henriette Gercken" w:date="2023-05-10T15:45:00Z">
        <w:r w:rsidRPr="00687919">
          <w:rPr>
            <w:rFonts w:asciiTheme="minorHAnsi" w:hAnsiTheme="minorHAnsi" w:cstheme="minorHAnsi"/>
          </w:rPr>
          <w:t>Mittels Gesamtbiomasse via Annighöfer, GHG oder Wulff (welche alle keine Blattmasse miteinbeziehen)</w:t>
        </w:r>
      </w:ins>
    </w:p>
    <w:p w14:paraId="4DB7849B" w14:textId="77777777" w:rsidR="00D116D9" w:rsidRPr="00687919" w:rsidRDefault="00D116D9" w:rsidP="00D116D9">
      <w:pPr>
        <w:pStyle w:val="Listenabsatz"/>
        <w:numPr>
          <w:ilvl w:val="1"/>
          <w:numId w:val="26"/>
        </w:numPr>
        <w:rPr>
          <w:ins w:id="1469" w:author="Henriette Gercken" w:date="2023-05-10T15:45:00Z"/>
          <w:rFonts w:asciiTheme="minorHAnsi" w:hAnsiTheme="minorHAnsi" w:cstheme="minorHAnsi"/>
          <w:strike/>
        </w:rPr>
      </w:pPr>
      <w:ins w:id="1470" w:author="Henriette Gercken" w:date="2023-05-10T15:45:00Z">
        <w:r w:rsidRPr="00687919">
          <w:rPr>
            <w:rFonts w:asciiTheme="minorHAnsi" w:hAnsiTheme="minorHAnsi" w:cstheme="minorHAnsi"/>
            <w:strike/>
          </w:rPr>
          <w:t xml:space="preserve">Mittels TapeS? </w:t>
        </w:r>
        <w:r w:rsidRPr="00687919">
          <w:rPr>
            <w:rFonts w:asciiTheme="minorHAnsi" w:hAnsiTheme="minorHAnsi" w:cstheme="minorHAnsi"/>
            <w:strike/>
          </w:rPr>
          <w:sym w:font="Wingdings" w:char="F0E0"/>
        </w:r>
        <w:r w:rsidRPr="00687919">
          <w:rPr>
            <w:rFonts w:asciiTheme="minorHAnsi" w:hAnsiTheme="minorHAnsi" w:cstheme="minorHAnsi"/>
            <w:strike/>
          </w:rPr>
          <w:t xml:space="preserve"> funktioniert nicht für kleine Dimensionen</w:t>
        </w:r>
      </w:ins>
    </w:p>
    <w:p w14:paraId="14671EEE" w14:textId="77777777" w:rsidR="00D116D9" w:rsidRPr="00687919" w:rsidRDefault="00D116D9" w:rsidP="00D116D9">
      <w:pPr>
        <w:pStyle w:val="Listenabsatz"/>
        <w:numPr>
          <w:ilvl w:val="1"/>
          <w:numId w:val="26"/>
        </w:numPr>
        <w:rPr>
          <w:ins w:id="1471" w:author="Henriette Gercken" w:date="2023-05-10T15:45:00Z"/>
          <w:rFonts w:asciiTheme="minorHAnsi" w:hAnsiTheme="minorHAnsi" w:cstheme="minorHAnsi"/>
          <w:lang w:val="en-GB"/>
        </w:rPr>
      </w:pPr>
      <w:ins w:id="1472" w:author="Henriette Gercken" w:date="2023-05-10T15:45:00Z">
        <w:r w:rsidRPr="00687919">
          <w:rPr>
            <w:rFonts w:asciiTheme="minorHAnsi" w:hAnsiTheme="minorHAnsi" w:cstheme="minorHAnsi"/>
            <w:lang w:val="en-GB"/>
          </w:rPr>
          <w:t>Mittels Poorters Root to Shoot ratio</w:t>
        </w:r>
      </w:ins>
    </w:p>
    <w:p w14:paraId="531A4429" w14:textId="77777777" w:rsidR="00D116D9" w:rsidRPr="00687919" w:rsidRDefault="00D116D9" w:rsidP="00D116D9">
      <w:pPr>
        <w:rPr>
          <w:ins w:id="1473" w:author="Henriette Gercken" w:date="2023-05-10T15:45:00Z"/>
          <w:rFonts w:asciiTheme="minorHAnsi" w:hAnsiTheme="minorHAnsi" w:cstheme="minorHAnsi"/>
        </w:rPr>
      </w:pPr>
      <w:ins w:id="1474" w:author="Henriette Gercken" w:date="2023-05-10T15:45:00Z">
        <w:r w:rsidRPr="00687919">
          <w:rPr>
            <w:rFonts w:asciiTheme="minorHAnsi" w:hAnsiTheme="minorHAnsi" w:cstheme="minorHAnsi"/>
          </w:rPr>
          <w:t xml:space="preserve">Zunächst gilt es anzumerken, dass die Kompartimentierung in Blatt- und holzige Biomasse mittels (1) Poorter et al. auf der unterirdischen Biomasse beruht, welche über den Durchmesser bestimmt wird, welcher für Bäume &lt; 1.3m nicht gemessen wird und mittels (2) tapeS nur für Nadelholz an Bäumen deren Durchmesser bekannt ist (also H &gt; 1.3m) möglich ist. </w:t>
        </w:r>
      </w:ins>
    </w:p>
    <w:p w14:paraId="31B5BF79" w14:textId="77777777" w:rsidR="00D116D9" w:rsidRPr="00687919" w:rsidRDefault="00D116D9" w:rsidP="00D116D9">
      <w:pPr>
        <w:rPr>
          <w:ins w:id="1475" w:author="Henriette Gercken" w:date="2023-05-10T15:45:00Z"/>
          <w:rFonts w:asciiTheme="minorHAnsi" w:hAnsiTheme="minorHAnsi" w:cstheme="minorHAnsi"/>
        </w:rPr>
      </w:pPr>
      <w:ins w:id="1476" w:author="Henriette Gercken" w:date="2023-05-10T15:45:00Z">
        <w:r w:rsidRPr="00687919">
          <w:rPr>
            <w:rFonts w:asciiTheme="minorHAnsi" w:hAnsiTheme="minorHAnsi" w:cstheme="minorHAnsi"/>
          </w:rPr>
          <w:lastRenderedPageBreak/>
          <w:t xml:space="preserve">Daraus ergibt sich folgendes Vorgehen bei der nachträglichen Kompartimentierung: </w:t>
        </w:r>
      </w:ins>
    </w:p>
    <w:p w14:paraId="247F51FC" w14:textId="037A2E9C" w:rsidR="00D116D9" w:rsidRPr="00687919" w:rsidRDefault="00D116D9" w:rsidP="00D116D9">
      <w:pPr>
        <w:pStyle w:val="Listenabsatz"/>
        <w:numPr>
          <w:ilvl w:val="0"/>
          <w:numId w:val="26"/>
        </w:numPr>
        <w:rPr>
          <w:ins w:id="1477" w:author="Henriette Gercken" w:date="2023-05-10T15:45:00Z"/>
          <w:rFonts w:asciiTheme="minorHAnsi" w:hAnsiTheme="minorHAnsi" w:cstheme="minorHAnsi"/>
        </w:rPr>
      </w:pPr>
      <w:ins w:id="1478" w:author="Henriette Gercken" w:date="2023-05-10T15:45:00Z">
        <w:r w:rsidRPr="00687919">
          <w:rPr>
            <w:rFonts w:asciiTheme="minorHAnsi" w:hAnsiTheme="minorHAnsi" w:cstheme="minorHAnsi"/>
          </w:rPr>
          <w:t xml:space="preserve">Für Bäume unter 1.3m Höhe bzw. ohne einen gemessenen Durchmesser wird nicht kompartimentiert, da alle Möglichkeiten zur </w:t>
        </w:r>
      </w:ins>
      <w:ins w:id="1479" w:author="Henriette Gercken" w:date="2023-06-02T15:45:00Z">
        <w:r w:rsidR="000C480A">
          <w:rPr>
            <w:rFonts w:asciiTheme="minorHAnsi" w:hAnsiTheme="minorHAnsi" w:cstheme="minorHAnsi"/>
          </w:rPr>
          <w:t>K</w:t>
        </w:r>
      </w:ins>
      <w:ins w:id="1480" w:author="Henriette Gercken" w:date="2023-05-10T15:45:00Z">
        <w:r w:rsidRPr="00687919">
          <w:rPr>
            <w:rFonts w:asciiTheme="minorHAnsi" w:hAnsiTheme="minorHAnsi" w:cstheme="minorHAnsi"/>
          </w:rPr>
          <w:t>ompartimentierung auf dem BHD beruhen</w:t>
        </w:r>
      </w:ins>
    </w:p>
    <w:p w14:paraId="4378FFE5" w14:textId="77777777" w:rsidR="00D116D9" w:rsidRPr="00687919" w:rsidRDefault="00D116D9" w:rsidP="00D116D9">
      <w:pPr>
        <w:pStyle w:val="Listenabsatz"/>
        <w:numPr>
          <w:ilvl w:val="0"/>
          <w:numId w:val="26"/>
        </w:numPr>
        <w:rPr>
          <w:ins w:id="1481" w:author="Henriette Gercken" w:date="2023-05-10T15:45:00Z"/>
          <w:rFonts w:asciiTheme="minorHAnsi" w:hAnsiTheme="minorHAnsi" w:cstheme="minorHAnsi"/>
        </w:rPr>
      </w:pPr>
      <w:ins w:id="1482" w:author="Henriette Gercken" w:date="2023-05-10T15:45:00Z">
        <w:r w:rsidRPr="00687919">
          <w:rPr>
            <w:rFonts w:asciiTheme="minorHAnsi" w:hAnsiTheme="minorHAnsi" w:cstheme="minorHAnsi"/>
          </w:rPr>
          <w:t xml:space="preserve">Blattmasse: </w:t>
        </w:r>
      </w:ins>
    </w:p>
    <w:p w14:paraId="13FDDBBF" w14:textId="77777777" w:rsidR="00D116D9" w:rsidRPr="00687919" w:rsidRDefault="00D116D9" w:rsidP="00D116D9">
      <w:pPr>
        <w:pStyle w:val="Listenabsatz"/>
        <w:numPr>
          <w:ilvl w:val="1"/>
          <w:numId w:val="26"/>
        </w:numPr>
        <w:rPr>
          <w:ins w:id="1483" w:author="Henriette Gercken" w:date="2023-05-10T15:45:00Z"/>
          <w:rFonts w:asciiTheme="minorHAnsi" w:hAnsiTheme="minorHAnsi" w:cstheme="minorHAnsi"/>
        </w:rPr>
      </w:pPr>
      <w:ins w:id="1484" w:author="Henriette Gercken" w:date="2023-05-10T15:45:00Z">
        <w:r w:rsidRPr="00687919">
          <w:rPr>
            <w:rFonts w:asciiTheme="minorHAnsi" w:hAnsiTheme="minorHAnsi" w:cstheme="minorHAnsi"/>
          </w:rPr>
          <w:t>Für Nadelbäume mit H &gt; 1.3m und BHD &gt; 0cm wird die Blattmasse mittels TapeS bestimmt (component = „Ndl“)</w:t>
        </w:r>
      </w:ins>
    </w:p>
    <w:p w14:paraId="0CE3E2EA" w14:textId="77777777" w:rsidR="00D116D9" w:rsidRPr="00687919" w:rsidRDefault="00D116D9" w:rsidP="00D116D9">
      <w:pPr>
        <w:pStyle w:val="Listenabsatz"/>
        <w:numPr>
          <w:ilvl w:val="1"/>
          <w:numId w:val="26"/>
        </w:numPr>
        <w:rPr>
          <w:ins w:id="1485" w:author="Henriette Gercken" w:date="2023-05-10T15:45:00Z"/>
          <w:rFonts w:asciiTheme="minorHAnsi" w:hAnsiTheme="minorHAnsi" w:cstheme="minorHAnsi"/>
        </w:rPr>
      </w:pPr>
      <w:ins w:id="1486" w:author="Henriette Gercken" w:date="2023-05-10T15:45:00Z">
        <w:r w:rsidRPr="00687919">
          <w:rPr>
            <w:rFonts w:asciiTheme="minorHAnsi" w:hAnsiTheme="minorHAnsi" w:cstheme="minorHAnsi"/>
          </w:rPr>
          <w:t>Für Laubbäume mit gemessenem BHD (also H &gt; 1.3m und BHD &gt; 0cm) wir die Blattmasse über die unterirdische Biomasse mittels Poorters root-leaf-ratio bestimmt</w:t>
        </w:r>
      </w:ins>
    </w:p>
    <w:p w14:paraId="1D84EB26" w14:textId="77777777" w:rsidR="00D116D9" w:rsidRPr="00687919" w:rsidRDefault="00D116D9" w:rsidP="00D116D9">
      <w:pPr>
        <w:pStyle w:val="Listenabsatz"/>
        <w:numPr>
          <w:ilvl w:val="1"/>
          <w:numId w:val="26"/>
        </w:numPr>
        <w:rPr>
          <w:ins w:id="1487" w:author="Henriette Gercken" w:date="2023-05-10T15:45:00Z"/>
          <w:rFonts w:asciiTheme="minorHAnsi" w:hAnsiTheme="minorHAnsi" w:cstheme="minorHAnsi"/>
        </w:rPr>
      </w:pPr>
      <w:ins w:id="1488" w:author="Henriette Gercken" w:date="2023-05-10T15:45:00Z">
        <w:r w:rsidRPr="00687919">
          <w:rPr>
            <w:rFonts w:asciiTheme="minorHAnsi" w:hAnsiTheme="minorHAnsi" w:cstheme="minorHAnsi"/>
          </w:rPr>
          <w:t>Für bäume auf die diese Bedingungen nicht zutreffen wird die Blattmasse = 0 gesetzt</w:t>
        </w:r>
      </w:ins>
    </w:p>
    <w:p w14:paraId="0F3DD6DE" w14:textId="77777777" w:rsidR="00D116D9" w:rsidRPr="00687919" w:rsidRDefault="00D116D9" w:rsidP="00D116D9">
      <w:pPr>
        <w:pStyle w:val="Listenabsatz"/>
        <w:numPr>
          <w:ilvl w:val="0"/>
          <w:numId w:val="26"/>
        </w:numPr>
        <w:rPr>
          <w:ins w:id="1489" w:author="Henriette Gercken" w:date="2023-05-10T15:45:00Z"/>
          <w:rFonts w:asciiTheme="minorHAnsi" w:hAnsiTheme="minorHAnsi" w:cstheme="minorHAnsi"/>
        </w:rPr>
      </w:pPr>
      <w:ins w:id="1490" w:author="Henriette Gercken" w:date="2023-05-10T15:45:00Z">
        <w:r w:rsidRPr="00687919">
          <w:rPr>
            <w:rFonts w:asciiTheme="minorHAnsi" w:hAnsiTheme="minorHAnsi" w:cstheme="minorHAnsi"/>
          </w:rPr>
          <w:t xml:space="preserve">Holzige Biomasse: </w:t>
        </w:r>
      </w:ins>
    </w:p>
    <w:p w14:paraId="5268AFC1" w14:textId="2E3933B0" w:rsidR="00D116D9" w:rsidRPr="00687919" w:rsidRDefault="00D116D9" w:rsidP="00D116D9">
      <w:pPr>
        <w:pStyle w:val="Listenabsatz"/>
        <w:numPr>
          <w:ilvl w:val="1"/>
          <w:numId w:val="26"/>
        </w:numPr>
        <w:rPr>
          <w:ins w:id="1491" w:author="Henriette Gercken" w:date="2023-05-10T15:45:00Z"/>
          <w:rFonts w:asciiTheme="minorHAnsi" w:hAnsiTheme="minorHAnsi" w:cstheme="minorHAnsi"/>
        </w:rPr>
      </w:pPr>
      <w:ins w:id="1492" w:author="Henriette Gercken" w:date="2023-05-10T15:45:00Z">
        <w:r w:rsidRPr="00687919">
          <w:rPr>
            <w:rFonts w:asciiTheme="minorHAnsi" w:hAnsiTheme="minorHAnsi" w:cstheme="minorHAnsi"/>
          </w:rPr>
          <w:t xml:space="preserve">Für Nadelbäume mit H &gt; 1.3m und BHD &gt; 0cm wird die mit TapeS berechnete Blattmasse von der durch TapeS berechneten </w:t>
        </w:r>
      </w:ins>
      <w:ins w:id="1493" w:author="Henriette Gercken" w:date="2023-06-02T15:45:00Z">
        <w:r w:rsidR="000C480A" w:rsidRPr="00687919">
          <w:rPr>
            <w:rFonts w:asciiTheme="minorHAnsi" w:hAnsiTheme="minorHAnsi" w:cstheme="minorHAnsi"/>
          </w:rPr>
          <w:t>oberirdischen</w:t>
        </w:r>
      </w:ins>
      <w:ins w:id="1494" w:author="Henriette Gercken" w:date="2023-05-10T15:45:00Z">
        <w:r w:rsidRPr="00687919">
          <w:rPr>
            <w:rFonts w:asciiTheme="minorHAnsi" w:hAnsiTheme="minorHAnsi" w:cstheme="minorHAnsi"/>
          </w:rPr>
          <w:t xml:space="preserve"> Gesamtbiomasse abgezogen</w:t>
        </w:r>
      </w:ins>
    </w:p>
    <w:p w14:paraId="152B664B" w14:textId="00F582B6" w:rsidR="00D116D9" w:rsidRPr="00687919" w:rsidRDefault="00D116D9" w:rsidP="00D116D9">
      <w:pPr>
        <w:pStyle w:val="Listenabsatz"/>
        <w:numPr>
          <w:ilvl w:val="1"/>
          <w:numId w:val="26"/>
        </w:numPr>
        <w:rPr>
          <w:ins w:id="1495" w:author="Henriette Gercken" w:date="2023-05-10T15:45:00Z"/>
          <w:rFonts w:asciiTheme="minorHAnsi" w:hAnsiTheme="minorHAnsi" w:cstheme="minorHAnsi"/>
        </w:rPr>
      </w:pPr>
      <w:ins w:id="1496" w:author="Henriette Gercken" w:date="2023-05-10T15:45:00Z">
        <w:r w:rsidRPr="00687919">
          <w:rPr>
            <w:rFonts w:asciiTheme="minorHAnsi" w:hAnsiTheme="minorHAnsi" w:cstheme="minorHAnsi"/>
          </w:rPr>
          <w:t xml:space="preserve">Für </w:t>
        </w:r>
      </w:ins>
      <w:ins w:id="1497" w:author="Henriette Gercken" w:date="2023-06-02T15:45:00Z">
        <w:r w:rsidR="000C480A" w:rsidRPr="00687919">
          <w:rPr>
            <w:rFonts w:asciiTheme="minorHAnsi" w:hAnsiTheme="minorHAnsi" w:cstheme="minorHAnsi"/>
          </w:rPr>
          <w:t>Laubbäume</w:t>
        </w:r>
      </w:ins>
      <w:ins w:id="1498" w:author="Henriette Gercken" w:date="2023-05-10T15:45:00Z">
        <w:r w:rsidRPr="00687919">
          <w:rPr>
            <w:rFonts w:asciiTheme="minorHAnsi" w:hAnsiTheme="minorHAnsi" w:cstheme="minorHAnsi"/>
          </w:rPr>
          <w:t xml:space="preserve"> mit H &gt; 1.3m und BHD &gt; 0cm wird die mittels Poorters Root-leaf-ratio berechnete Blattmasse von der mittels GHGI bestimmten  </w:t>
        </w:r>
      </w:ins>
    </w:p>
    <w:p w14:paraId="3D00034B" w14:textId="77777777" w:rsidR="00D116D9" w:rsidRPr="00687919" w:rsidRDefault="00D116D9" w:rsidP="00D116D9">
      <w:pPr>
        <w:pStyle w:val="Listenabsatz"/>
        <w:numPr>
          <w:ilvl w:val="1"/>
          <w:numId w:val="26"/>
        </w:numPr>
        <w:rPr>
          <w:ins w:id="1499" w:author="Henriette Gercken" w:date="2023-05-10T15:45:00Z"/>
          <w:rFonts w:asciiTheme="minorHAnsi" w:hAnsiTheme="minorHAnsi" w:cstheme="minorHAnsi"/>
        </w:rPr>
      </w:pPr>
      <w:ins w:id="1500" w:author="Henriette Gercken" w:date="2023-05-10T15:45:00Z">
        <w:r w:rsidRPr="00687919">
          <w:rPr>
            <w:rFonts w:asciiTheme="minorHAnsi" w:hAnsiTheme="minorHAnsi" w:cstheme="minorHAnsi"/>
          </w:rPr>
          <w:t>Für Laub- und Nadelbäume mit H &lt;= 1.3m und/ oder BHD = 0cm wird die mittels GHGI berechnete Gesamtbiomasse als holzige Biomasse behandelt</w:t>
        </w:r>
      </w:ins>
    </w:p>
    <w:p w14:paraId="448B28FD" w14:textId="77777777" w:rsidR="00D116D9" w:rsidRPr="00687919" w:rsidRDefault="00D116D9" w:rsidP="00D116D9">
      <w:pPr>
        <w:rPr>
          <w:ins w:id="1501" w:author="Henriette Gercken" w:date="2023-05-10T15:45:00Z"/>
          <w:rFonts w:asciiTheme="minorHAnsi" w:hAnsiTheme="minorHAnsi" w:cstheme="minorHAnsi"/>
        </w:rPr>
      </w:pPr>
    </w:p>
    <w:p w14:paraId="29B05C76" w14:textId="77777777" w:rsidR="00D116D9" w:rsidRPr="00687919" w:rsidRDefault="00D116D9" w:rsidP="00D116D9">
      <w:pPr>
        <w:ind w:left="360"/>
        <w:rPr>
          <w:ins w:id="1502" w:author="Henriette Gercken" w:date="2023-05-10T15:45:00Z"/>
          <w:rFonts w:asciiTheme="minorHAnsi" w:hAnsiTheme="minorHAnsi" w:cstheme="minorHAnsi"/>
        </w:rPr>
      </w:pPr>
    </w:p>
    <w:p w14:paraId="6DD7D994" w14:textId="77777777" w:rsidR="00D116D9" w:rsidRPr="00687919" w:rsidRDefault="00D116D9" w:rsidP="00D116D9">
      <w:pPr>
        <w:pStyle w:val="berschrift3"/>
        <w:numPr>
          <w:ilvl w:val="2"/>
          <w:numId w:val="7"/>
        </w:numPr>
        <w:rPr>
          <w:ins w:id="1503" w:author="Henriette Gercken" w:date="2023-05-10T15:45:00Z"/>
          <w:rFonts w:asciiTheme="minorHAnsi" w:hAnsiTheme="minorHAnsi" w:cstheme="minorHAnsi"/>
        </w:rPr>
      </w:pPr>
      <w:bookmarkStart w:id="1504" w:name="_Toc137731332"/>
      <w:ins w:id="1505" w:author="Henriette Gercken" w:date="2023-05-10T15:45:00Z">
        <w:r w:rsidRPr="00687919">
          <w:rPr>
            <w:rFonts w:asciiTheme="minorHAnsi" w:hAnsiTheme="minorHAnsi" w:cstheme="minorHAnsi"/>
          </w:rPr>
          <w:t>Artengruppen Verjüngung</w:t>
        </w:r>
        <w:bookmarkEnd w:id="1504"/>
      </w:ins>
    </w:p>
    <w:p w14:paraId="0CC3043F" w14:textId="77777777" w:rsidR="00D116D9" w:rsidRPr="00687919" w:rsidRDefault="00D116D9" w:rsidP="00D116D9">
      <w:pPr>
        <w:rPr>
          <w:ins w:id="1506" w:author="Henriette Gercken" w:date="2023-05-10T15:45:00Z"/>
          <w:rFonts w:asciiTheme="minorHAnsi" w:hAnsiTheme="minorHAnsi" w:cstheme="minorHAnsi"/>
          <w:rPrChange w:id="1507" w:author="Henriette Gercken" w:date="2023-05-30T15:49:00Z">
            <w:rPr>
              <w:ins w:id="1508" w:author="Henriette Gercken" w:date="2023-05-10T15:45:00Z"/>
            </w:rPr>
          </w:rPrChange>
        </w:rPr>
      </w:pPr>
      <w:ins w:id="1509" w:author="Henriette Gercken" w:date="2023-05-10T15:45:00Z">
        <w:r w:rsidRPr="00687919">
          <w:rPr>
            <w:rFonts w:asciiTheme="minorHAnsi" w:hAnsiTheme="minorHAnsi" w:cstheme="minorHAnsi"/>
            <w:rPrChange w:id="1510" w:author="Henriette Gercken" w:date="2023-05-30T15:49:00Z">
              <w:rPr/>
            </w:rPrChange>
          </w:rPr>
          <w:t xml:space="preserve">Verschiedene Arten ließen sich keiner der in x_bart gelisteten Baumarten oder Artengruppen zuordnen. Dazu zählten u.a. EB, EBS, SHO, SHA, FLB, KD, MKI. Eine nachträgliche Zuordnung wurde wie folgt vorgenommen: (Ausschnitt aus E-Mail mit Julian Gärtner) </w:t>
        </w:r>
      </w:ins>
    </w:p>
    <w:p w14:paraId="30869391" w14:textId="77777777" w:rsidR="00D116D9" w:rsidRPr="00687919" w:rsidRDefault="00D116D9" w:rsidP="00D116D9">
      <w:pPr>
        <w:pStyle w:val="Listenabsatz"/>
        <w:numPr>
          <w:ilvl w:val="0"/>
          <w:numId w:val="24"/>
        </w:numPr>
        <w:rPr>
          <w:ins w:id="1511" w:author="Henriette Gercken" w:date="2023-05-10T15:45:00Z"/>
          <w:rFonts w:asciiTheme="minorHAnsi" w:hAnsiTheme="minorHAnsi" w:cstheme="minorHAnsi"/>
          <w:rPrChange w:id="1512" w:author="Henriette Gercken" w:date="2023-05-30T15:49:00Z">
            <w:rPr>
              <w:ins w:id="1513" w:author="Henriette Gercken" w:date="2023-05-10T15:45:00Z"/>
            </w:rPr>
          </w:rPrChange>
        </w:rPr>
      </w:pPr>
      <w:ins w:id="1514" w:author="Henriette Gercken" w:date="2023-05-10T15:45:00Z">
        <w:r w:rsidRPr="00687919">
          <w:rPr>
            <w:rFonts w:asciiTheme="minorHAnsi" w:hAnsiTheme="minorHAnsi" w:cstheme="minorHAnsi"/>
            <w:rPrChange w:id="1515" w:author="Henriette Gercken" w:date="2023-05-30T15:49:00Z">
              <w:rPr/>
            </w:rPrChange>
          </w:rPr>
          <w:t>EB und EBS sind Eberesche, hab ich jetzt in VBE für Vogelbeere geändert</w:t>
        </w:r>
      </w:ins>
    </w:p>
    <w:p w14:paraId="35D801BC" w14:textId="77777777" w:rsidR="00D116D9" w:rsidRPr="00687919" w:rsidRDefault="00D116D9" w:rsidP="00D116D9">
      <w:pPr>
        <w:pStyle w:val="Listenabsatz"/>
        <w:numPr>
          <w:ilvl w:val="0"/>
          <w:numId w:val="24"/>
        </w:numPr>
        <w:rPr>
          <w:ins w:id="1516" w:author="Henriette Gercken" w:date="2023-05-10T15:45:00Z"/>
          <w:rFonts w:asciiTheme="minorHAnsi" w:hAnsiTheme="minorHAnsi" w:cstheme="minorHAnsi"/>
          <w:rPrChange w:id="1517" w:author="Henriette Gercken" w:date="2023-05-30T15:49:00Z">
            <w:rPr>
              <w:ins w:id="1518" w:author="Henriette Gercken" w:date="2023-05-10T15:45:00Z"/>
            </w:rPr>
          </w:rPrChange>
        </w:rPr>
      </w:pPr>
      <w:ins w:id="1519" w:author="Henriette Gercken" w:date="2023-05-10T15:45:00Z">
        <w:r w:rsidRPr="00687919">
          <w:rPr>
            <w:rFonts w:asciiTheme="minorHAnsi" w:hAnsiTheme="minorHAnsi" w:cstheme="minorHAnsi"/>
            <w:rPrChange w:id="1520" w:author="Henriette Gercken" w:date="2023-05-30T15:49:00Z">
              <w:rPr/>
            </w:rPrChange>
          </w:rPr>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ins>
    </w:p>
    <w:p w14:paraId="3AC75DE4" w14:textId="77777777" w:rsidR="00D116D9" w:rsidRPr="00687919" w:rsidRDefault="00D116D9" w:rsidP="00D116D9">
      <w:pPr>
        <w:pStyle w:val="Listenabsatz"/>
        <w:numPr>
          <w:ilvl w:val="0"/>
          <w:numId w:val="24"/>
        </w:numPr>
        <w:rPr>
          <w:ins w:id="1521" w:author="Henriette Gercken" w:date="2023-05-10T15:45:00Z"/>
          <w:rFonts w:asciiTheme="minorHAnsi" w:hAnsiTheme="minorHAnsi" w:cstheme="minorHAnsi"/>
          <w:rPrChange w:id="1522" w:author="Henriette Gercken" w:date="2023-05-30T15:49:00Z">
            <w:rPr>
              <w:ins w:id="1523" w:author="Henriette Gercken" w:date="2023-05-10T15:45:00Z"/>
            </w:rPr>
          </w:rPrChange>
        </w:rPr>
      </w:pPr>
      <w:ins w:id="1524" w:author="Henriette Gercken" w:date="2023-05-10T15:45:00Z">
        <w:r w:rsidRPr="00687919">
          <w:rPr>
            <w:rFonts w:asciiTheme="minorHAnsi" w:hAnsiTheme="minorHAnsi" w:cstheme="minorHAnsi"/>
            <w:rPrChange w:id="1525" w:author="Henriette Gercken" w:date="2023-05-30T15:49:00Z">
              <w:rPr/>
            </w:rPrChange>
          </w:rPr>
          <w:t>SHA ist Strauch-Hasel, siehe SHO</w:t>
        </w:r>
      </w:ins>
    </w:p>
    <w:p w14:paraId="0D69D071" w14:textId="77777777" w:rsidR="00D116D9" w:rsidRPr="00687919" w:rsidRDefault="00D116D9" w:rsidP="00D116D9">
      <w:pPr>
        <w:pStyle w:val="Listenabsatz"/>
        <w:numPr>
          <w:ilvl w:val="0"/>
          <w:numId w:val="24"/>
        </w:numPr>
        <w:rPr>
          <w:ins w:id="1526" w:author="Henriette Gercken" w:date="2023-05-10T15:45:00Z"/>
          <w:rFonts w:asciiTheme="minorHAnsi" w:hAnsiTheme="minorHAnsi" w:cstheme="minorHAnsi"/>
          <w:rPrChange w:id="1527" w:author="Henriette Gercken" w:date="2023-05-30T15:49:00Z">
            <w:rPr>
              <w:ins w:id="1528" w:author="Henriette Gercken" w:date="2023-05-10T15:45:00Z"/>
            </w:rPr>
          </w:rPrChange>
        </w:rPr>
      </w:pPr>
      <w:ins w:id="1529" w:author="Henriette Gercken" w:date="2023-05-10T15:45:00Z">
        <w:r w:rsidRPr="00687919">
          <w:rPr>
            <w:rFonts w:asciiTheme="minorHAnsi" w:hAnsiTheme="minorHAnsi" w:cstheme="minorHAnsi"/>
            <w:rPrChange w:id="1530" w:author="Henriette Gercken" w:date="2023-05-30T15:49:00Z">
              <w:rPr/>
            </w:rPrChange>
          </w:rPr>
          <w:t>FLB ist Faulbaum, siehe SHO</w:t>
        </w:r>
      </w:ins>
    </w:p>
    <w:p w14:paraId="2F6E4602" w14:textId="77777777" w:rsidR="00D116D9" w:rsidRPr="00687919" w:rsidRDefault="00D116D9" w:rsidP="00D116D9">
      <w:pPr>
        <w:pStyle w:val="Listenabsatz"/>
        <w:numPr>
          <w:ilvl w:val="0"/>
          <w:numId w:val="24"/>
        </w:numPr>
        <w:rPr>
          <w:ins w:id="1531" w:author="Henriette Gercken" w:date="2023-05-10T15:45:00Z"/>
          <w:rFonts w:asciiTheme="minorHAnsi" w:hAnsiTheme="minorHAnsi" w:cstheme="minorHAnsi"/>
          <w:rPrChange w:id="1532" w:author="Henriette Gercken" w:date="2023-05-30T15:49:00Z">
            <w:rPr>
              <w:ins w:id="1533" w:author="Henriette Gercken" w:date="2023-05-10T15:45:00Z"/>
            </w:rPr>
          </w:rPrChange>
        </w:rPr>
      </w:pPr>
      <w:ins w:id="1534" w:author="Henriette Gercken" w:date="2023-05-10T15:45:00Z">
        <w:r w:rsidRPr="00687919">
          <w:rPr>
            <w:rFonts w:asciiTheme="minorHAnsi" w:hAnsiTheme="minorHAnsi" w:cstheme="minorHAnsi"/>
            <w:rPrChange w:id="1535" w:author="Henriette Gercken" w:date="2023-05-30T15:49:00Z">
              <w:rPr/>
            </w:rPrChange>
          </w:rPr>
          <w:t xml:space="preserve">was KD sein soll, kann ich mir gerade auch nicht erklären, glaube ich habe mich da verschrieben (?) Ich werde </w:t>
        </w:r>
        <w:r w:rsidRPr="00687919">
          <w:rPr>
            <w:rStyle w:val="object"/>
            <w:rFonts w:asciiTheme="minorHAnsi" w:hAnsiTheme="minorHAnsi" w:cstheme="minorHAnsi"/>
            <w:rPrChange w:id="1536" w:author="Henriette Gercken" w:date="2023-05-30T15:49:00Z">
              <w:rPr>
                <w:rStyle w:val="object"/>
              </w:rPr>
            </w:rPrChange>
          </w:rPr>
          <w:t>heute</w:t>
        </w:r>
        <w:r w:rsidRPr="00687919">
          <w:rPr>
            <w:rFonts w:asciiTheme="minorHAnsi" w:hAnsiTheme="minorHAnsi" w:cstheme="minorHAnsi"/>
            <w:rPrChange w:id="1537" w:author="Henriette Gercken" w:date="2023-05-30T15:49:00Z">
              <w:rPr/>
            </w:rPrChange>
          </w:rPr>
          <w:t xml:space="preserve"> nachmittag im Büro noch mal meine Feldunterlagen checken, um herauszufinden, was es damit auf sich hat</w:t>
        </w:r>
      </w:ins>
    </w:p>
    <w:p w14:paraId="34809517" w14:textId="77777777" w:rsidR="00D116D9" w:rsidRPr="00687919" w:rsidRDefault="00D116D9" w:rsidP="00D116D9">
      <w:pPr>
        <w:pStyle w:val="Listenabsatz"/>
        <w:numPr>
          <w:ilvl w:val="0"/>
          <w:numId w:val="24"/>
        </w:numPr>
        <w:rPr>
          <w:ins w:id="1538" w:author="Henriette Gercken" w:date="2023-05-10T15:45:00Z"/>
          <w:rFonts w:asciiTheme="minorHAnsi" w:hAnsiTheme="minorHAnsi" w:cstheme="minorHAnsi"/>
          <w:rPrChange w:id="1539" w:author="Henriette Gercken" w:date="2023-05-30T15:49:00Z">
            <w:rPr>
              <w:ins w:id="1540" w:author="Henriette Gercken" w:date="2023-05-10T15:45:00Z"/>
            </w:rPr>
          </w:rPrChange>
        </w:rPr>
      </w:pPr>
      <w:ins w:id="1541" w:author="Henriette Gercken" w:date="2023-05-10T15:45:00Z">
        <w:r w:rsidRPr="00687919">
          <w:rPr>
            <w:rFonts w:asciiTheme="minorHAnsi" w:hAnsiTheme="minorHAnsi" w:cstheme="minorHAnsi"/>
            <w:rPrChange w:id="1542" w:author="Henriette Gercken" w:date="2023-05-30T15:49:00Z">
              <w:rPr/>
            </w:rPrChange>
          </w:rPr>
          <w:t>MKI ist die Moor-Kiefer, habe ich falsch verschlüsselt, gehört zur Berg-Kiefer (BKI)</w:t>
        </w:r>
      </w:ins>
    </w:p>
    <w:p w14:paraId="2D9424F5" w14:textId="77777777" w:rsidR="00D116D9" w:rsidRPr="00687919" w:rsidRDefault="00D116D9" w:rsidP="00D116D9">
      <w:pPr>
        <w:pStyle w:val="berschrift3"/>
        <w:numPr>
          <w:ilvl w:val="2"/>
          <w:numId w:val="7"/>
        </w:numPr>
        <w:rPr>
          <w:ins w:id="1543" w:author="Henriette Gercken" w:date="2023-05-10T15:45:00Z"/>
          <w:rFonts w:asciiTheme="minorHAnsi" w:hAnsiTheme="minorHAnsi" w:cstheme="minorHAnsi"/>
        </w:rPr>
      </w:pPr>
      <w:bookmarkStart w:id="1544" w:name="_Toc137731333"/>
      <w:ins w:id="1545" w:author="Henriette Gercken" w:date="2023-05-10T15:45:00Z">
        <w:r w:rsidRPr="00687919">
          <w:rPr>
            <w:rFonts w:asciiTheme="minorHAnsi" w:hAnsiTheme="minorHAnsi" w:cstheme="minorHAnsi"/>
          </w:rPr>
          <w:t>Verjüngung Stickstoff</w:t>
        </w:r>
        <w:bookmarkEnd w:id="1544"/>
      </w:ins>
    </w:p>
    <w:p w14:paraId="275A9BDA" w14:textId="77777777" w:rsidR="00D116D9" w:rsidRPr="00687919" w:rsidRDefault="00D116D9" w:rsidP="00D116D9">
      <w:pPr>
        <w:suppressAutoHyphens w:val="0"/>
        <w:spacing w:before="100" w:beforeAutospacing="1" w:after="100" w:afterAutospacing="1" w:line="240" w:lineRule="auto"/>
        <w:jc w:val="left"/>
        <w:rPr>
          <w:ins w:id="1546" w:author="Henriette Gercken" w:date="2023-05-10T15:45:00Z"/>
          <w:rFonts w:asciiTheme="minorHAnsi" w:hAnsiTheme="minorHAnsi" w:cstheme="minorHAnsi"/>
          <w:sz w:val="24"/>
          <w:szCs w:val="24"/>
        </w:rPr>
      </w:pPr>
      <w:ins w:id="1547" w:author="Henriette Gercken" w:date="2023-05-10T15:45:00Z">
        <w:r w:rsidRPr="00687919">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ins>
    </w:p>
    <w:p w14:paraId="5A19D3A9" w14:textId="77777777" w:rsidR="00D116D9" w:rsidRPr="00687919" w:rsidRDefault="00D116D9" w:rsidP="00D116D9">
      <w:pPr>
        <w:numPr>
          <w:ilvl w:val="0"/>
          <w:numId w:val="27"/>
        </w:numPr>
        <w:suppressAutoHyphens w:val="0"/>
        <w:spacing w:before="100" w:beforeAutospacing="1" w:after="100" w:afterAutospacing="1" w:line="240" w:lineRule="auto"/>
        <w:jc w:val="left"/>
        <w:rPr>
          <w:ins w:id="1548" w:author="Henriette Gercken" w:date="2023-05-10T15:45:00Z"/>
          <w:rFonts w:asciiTheme="minorHAnsi" w:hAnsiTheme="minorHAnsi" w:cstheme="minorHAnsi"/>
          <w:sz w:val="24"/>
          <w:szCs w:val="24"/>
        </w:rPr>
      </w:pPr>
      <w:ins w:id="1549" w:author="Henriette Gercken" w:date="2023-05-10T15:45:00Z">
        <w:r w:rsidRPr="00687919">
          <w:rPr>
            <w:rFonts w:asciiTheme="minorHAnsi" w:hAnsiTheme="minorHAnsi" w:cstheme="minorHAnsi"/>
            <w:sz w:val="24"/>
            <w:szCs w:val="24"/>
          </w:rPr>
          <w:t>Wolff et al. 2008 modifiziert (Mittelwert der STO-Mischproben beide Größenklasse (&lt;1 m; &gt;1 m) zusammengefasst; i.d. Vegetationszeit), wie in ThnenReport16_C_und_Nhrelementspeicherung_Wald_RP_2014.pdf</w:t>
        </w:r>
      </w:ins>
    </w:p>
    <w:p w14:paraId="2BD9CF97" w14:textId="77777777" w:rsidR="00D116D9" w:rsidRPr="00687919" w:rsidRDefault="00D116D9" w:rsidP="00D116D9">
      <w:pPr>
        <w:numPr>
          <w:ilvl w:val="1"/>
          <w:numId w:val="27"/>
        </w:numPr>
        <w:suppressAutoHyphens w:val="0"/>
        <w:spacing w:before="100" w:beforeAutospacing="1" w:after="100" w:afterAutospacing="1" w:line="240" w:lineRule="auto"/>
        <w:jc w:val="left"/>
        <w:rPr>
          <w:ins w:id="1550" w:author="Henriette Gercken" w:date="2023-05-10T15:45:00Z"/>
          <w:rFonts w:asciiTheme="minorHAnsi" w:hAnsiTheme="minorHAnsi" w:cstheme="minorHAnsi"/>
          <w:sz w:val="24"/>
          <w:szCs w:val="24"/>
        </w:rPr>
      </w:pPr>
      <w:ins w:id="1551" w:author="Henriette Gercken" w:date="2023-05-10T15:45:00Z">
        <w:r w:rsidRPr="00687919">
          <w:rPr>
            <w:rFonts w:asciiTheme="minorHAnsi" w:hAnsiTheme="minorHAnsi" w:cstheme="minorHAnsi"/>
            <w:sz w:val="24"/>
            <w:szCs w:val="24"/>
          </w:rPr>
          <w:t>Erforderliche Kompartimente: Stamm (inkl. Rinde), Äste (inkl. Rinde), Nadel/Blatt</w:t>
        </w:r>
      </w:ins>
    </w:p>
    <w:p w14:paraId="5DFD9B7C" w14:textId="77777777" w:rsidR="00D116D9" w:rsidRPr="00687919" w:rsidRDefault="00D116D9" w:rsidP="00D116D9">
      <w:pPr>
        <w:numPr>
          <w:ilvl w:val="0"/>
          <w:numId w:val="27"/>
        </w:numPr>
        <w:suppressAutoHyphens w:val="0"/>
        <w:spacing w:before="100" w:beforeAutospacing="1" w:after="100" w:afterAutospacing="1" w:line="240" w:lineRule="auto"/>
        <w:jc w:val="left"/>
        <w:rPr>
          <w:ins w:id="1552" w:author="Henriette Gercken" w:date="2023-05-10T15:45:00Z"/>
          <w:rFonts w:asciiTheme="minorHAnsi" w:hAnsiTheme="minorHAnsi" w:cstheme="minorHAnsi"/>
          <w:sz w:val="24"/>
          <w:szCs w:val="24"/>
        </w:rPr>
      </w:pPr>
      <w:ins w:id="1553" w:author="Henriette Gercken" w:date="2023-05-10T15:45:00Z">
        <w:r w:rsidRPr="00687919">
          <w:rPr>
            <w:rFonts w:asciiTheme="minorHAnsi" w:hAnsiTheme="minorHAnsi" w:cstheme="minorHAnsi"/>
            <w:sz w:val="24"/>
            <w:szCs w:val="24"/>
          </w:rPr>
          <w:t xml:space="preserve">Nichtderbholz &amp; + Blattmassenelementgehalte aus Rumpf et al. 2018 (sofern möglich): </w:t>
        </w:r>
      </w:ins>
    </w:p>
    <w:p w14:paraId="6542D6C3" w14:textId="77777777" w:rsidR="00D116D9" w:rsidRPr="00687919" w:rsidRDefault="00D116D9" w:rsidP="00D116D9">
      <w:pPr>
        <w:numPr>
          <w:ilvl w:val="1"/>
          <w:numId w:val="27"/>
        </w:numPr>
        <w:suppressAutoHyphens w:val="0"/>
        <w:spacing w:before="100" w:beforeAutospacing="1" w:after="100" w:afterAutospacing="1" w:line="240" w:lineRule="auto"/>
        <w:jc w:val="left"/>
        <w:rPr>
          <w:ins w:id="1554" w:author="Henriette Gercken" w:date="2023-05-10T15:45:00Z"/>
          <w:rFonts w:asciiTheme="minorHAnsi" w:hAnsiTheme="minorHAnsi" w:cstheme="minorHAnsi"/>
          <w:sz w:val="24"/>
          <w:szCs w:val="24"/>
        </w:rPr>
      </w:pPr>
      <w:ins w:id="1555" w:author="Henriette Gercken" w:date="2023-05-10T15:45:00Z">
        <w:r w:rsidRPr="00687919">
          <w:rPr>
            <w:rFonts w:asciiTheme="minorHAnsi" w:hAnsiTheme="minorHAnsi" w:cstheme="minorHAnsi"/>
            <w:sz w:val="24"/>
            <w:szCs w:val="24"/>
          </w:rPr>
          <w:lastRenderedPageBreak/>
          <w:t>Erforderliche Kompartimente: Holzige Kompartimente (Zweige +Stamm inkl. Rinde), Blatt/Nadel</w:t>
        </w:r>
      </w:ins>
    </w:p>
    <w:p w14:paraId="5035D433" w14:textId="04492AFD" w:rsidR="00D116D9" w:rsidRPr="00687919" w:rsidRDefault="00D116D9" w:rsidP="00D116D9">
      <w:pPr>
        <w:rPr>
          <w:ins w:id="1556" w:author="Henriette Gercken" w:date="2023-05-10T15:45:00Z"/>
          <w:rFonts w:asciiTheme="minorHAnsi" w:hAnsiTheme="minorHAnsi" w:cstheme="minorHAnsi"/>
        </w:rPr>
      </w:pPr>
      <w:ins w:id="1557" w:author="Henriette Gercken" w:date="2023-05-10T15:45:00Z">
        <w:r w:rsidRPr="00687919">
          <w:rPr>
            <w:rFonts w:asciiTheme="minorHAnsi" w:hAnsiTheme="minorHAnsi" w:cstheme="minorHAnsi"/>
          </w:rPr>
          <w:t xml:space="preserve">Um Einheitlichkeit mit der </w:t>
        </w:r>
      </w:ins>
      <w:ins w:id="1558" w:author="Henriette Gercken" w:date="2023-06-02T15:45:00Z">
        <w:r w:rsidR="000C480A" w:rsidRPr="00687919">
          <w:rPr>
            <w:rFonts w:asciiTheme="minorHAnsi" w:hAnsiTheme="minorHAnsi" w:cstheme="minorHAnsi"/>
          </w:rPr>
          <w:t>Berechnung</w:t>
        </w:r>
      </w:ins>
      <w:ins w:id="1559" w:author="Henriette Gercken" w:date="2023-05-10T15:45:00Z">
        <w:r w:rsidRPr="00687919">
          <w:rPr>
            <w:rFonts w:asciiTheme="minorHAnsi" w:hAnsiTheme="minorHAnsi" w:cstheme="minorHAnsi"/>
          </w:rPr>
          <w:t xml:space="preserve"> der Stickstoffvorräte im lebenden Bestand und Totholz zu gewährleisten, werden die Stickstoffvoräte in der Verjünung ebenfalls über Rumpf et al. 2028 berechnet. </w:t>
        </w:r>
      </w:ins>
    </w:p>
    <w:p w14:paraId="3C1A8ECE" w14:textId="6BDAD188" w:rsidR="00D116D9" w:rsidRPr="00687919" w:rsidRDefault="00D116D9" w:rsidP="00D116D9">
      <w:pPr>
        <w:rPr>
          <w:ins w:id="1560" w:author="Henriette Gercken" w:date="2023-05-10T15:45:00Z"/>
          <w:rFonts w:asciiTheme="minorHAnsi" w:hAnsiTheme="minorHAnsi" w:cstheme="minorHAnsi"/>
        </w:rPr>
      </w:pPr>
      <w:ins w:id="1561" w:author="Henriette Gercken" w:date="2023-05-10T15:45:00Z">
        <w:r w:rsidRPr="00687919">
          <w:rPr>
            <w:rFonts w:asciiTheme="minorHAnsi" w:hAnsiTheme="minorHAnsi" w:cstheme="minorHAnsi"/>
          </w:rPr>
          <w:t>Zu</w:t>
        </w:r>
      </w:ins>
      <w:ins w:id="1562" w:author="Henriette Gercken" w:date="2023-06-02T15:44:00Z">
        <w:r w:rsidR="000C480A">
          <w:rPr>
            <w:rFonts w:asciiTheme="minorHAnsi" w:hAnsiTheme="minorHAnsi" w:cstheme="minorHAnsi"/>
          </w:rPr>
          <w:t>r</w:t>
        </w:r>
      </w:ins>
      <w:ins w:id="1563" w:author="Henriette Gercken" w:date="2023-06-02T15:45:00Z">
        <w:r w:rsidR="000C480A">
          <w:rPr>
            <w:rFonts w:asciiTheme="minorHAnsi" w:hAnsiTheme="minorHAnsi" w:cstheme="minorHAnsi"/>
          </w:rPr>
          <w:t xml:space="preserve"> </w:t>
        </w:r>
        <w:r w:rsidR="000C480A" w:rsidRPr="00687919">
          <w:rPr>
            <w:rFonts w:asciiTheme="minorHAnsi" w:hAnsiTheme="minorHAnsi" w:cstheme="minorHAnsi"/>
          </w:rPr>
          <w:t xml:space="preserve">Berechnung </w:t>
        </w:r>
      </w:ins>
      <w:ins w:id="1564" w:author="Henriette Gercken" w:date="2023-05-10T15:45:00Z">
        <w:r w:rsidRPr="00687919">
          <w:rPr>
            <w:rFonts w:asciiTheme="minorHAnsi" w:hAnsiTheme="minorHAnsi" w:cstheme="minorHAnsi"/>
          </w:rPr>
          <w:t xml:space="preserve">des Stickstoffvorrats für das Verjüngungskompartiment „holzige Biomasse“ wird der Stickstoffgehalt des Kompartiments „Nichtderbholz“ in Rumpf et al. 2018 verwendet. Die entsprechenden Artengruppen stimmen mit denen des lebenden Altbestandes überein. </w:t>
        </w:r>
      </w:ins>
    </w:p>
    <w:p w14:paraId="61E54C5A" w14:textId="2E1B06F7" w:rsidR="00D116D9" w:rsidRPr="00687919" w:rsidRDefault="00D116D9" w:rsidP="00D116D9">
      <w:pPr>
        <w:rPr>
          <w:ins w:id="1565" w:author="Henriette Gercken" w:date="2023-05-10T15:45:00Z"/>
          <w:rFonts w:asciiTheme="minorHAnsi" w:hAnsiTheme="minorHAnsi" w:cstheme="minorHAnsi"/>
        </w:rPr>
      </w:pPr>
      <w:ins w:id="1566" w:author="Henriette Gercken" w:date="2023-05-10T15:45:00Z">
        <w:r w:rsidRPr="00687919">
          <w:rPr>
            <w:rFonts w:asciiTheme="minorHAnsi" w:hAnsiTheme="minorHAnsi" w:cstheme="minorHAnsi"/>
          </w:rPr>
          <w:t xml:space="preserve">Zur </w:t>
        </w:r>
      </w:ins>
      <w:ins w:id="1567" w:author="Henriette Gercken" w:date="2023-06-02T15:44:00Z">
        <w:r w:rsidR="000C480A">
          <w:rPr>
            <w:rFonts w:asciiTheme="minorHAnsi" w:hAnsiTheme="minorHAnsi" w:cstheme="minorHAnsi"/>
          </w:rPr>
          <w:t>B</w:t>
        </w:r>
      </w:ins>
      <w:ins w:id="1568" w:author="Henriette Gercken" w:date="2023-05-10T15:45:00Z">
        <w:r w:rsidRPr="00687919">
          <w:rPr>
            <w:rFonts w:asciiTheme="minorHAnsi" w:hAnsiTheme="minorHAnsi" w:cstheme="minorHAnsi"/>
          </w:rPr>
          <w:t>erechnung der Stickstoffvor</w:t>
        </w:r>
      </w:ins>
      <w:ins w:id="1569" w:author="Henriette Gercken" w:date="2023-06-02T15:44:00Z">
        <w:r w:rsidR="000C480A">
          <w:rPr>
            <w:rFonts w:asciiTheme="minorHAnsi" w:hAnsiTheme="minorHAnsi" w:cstheme="minorHAnsi"/>
          </w:rPr>
          <w:t>r</w:t>
        </w:r>
      </w:ins>
      <w:ins w:id="1570" w:author="Henriette Gercken" w:date="2023-05-10T15:45:00Z">
        <w:r w:rsidRPr="00687919">
          <w:rPr>
            <w:rFonts w:asciiTheme="minorHAnsi" w:hAnsiTheme="minorHAnsi" w:cstheme="minorHAnsi"/>
          </w:rPr>
          <w:t>ates des Verjüngungskompartimen</w:t>
        </w:r>
      </w:ins>
      <w:ins w:id="1571" w:author="Henriette Gercken" w:date="2023-06-02T15:45:00Z">
        <w:r w:rsidR="000C480A">
          <w:rPr>
            <w:rFonts w:asciiTheme="minorHAnsi" w:hAnsiTheme="minorHAnsi" w:cstheme="minorHAnsi"/>
          </w:rPr>
          <w:t>t</w:t>
        </w:r>
      </w:ins>
      <w:ins w:id="1572" w:author="Henriette Gercken" w:date="2023-05-10T15:45:00Z">
        <w:r w:rsidRPr="00687919">
          <w:rPr>
            <w:rFonts w:asciiTheme="minorHAnsi" w:hAnsiTheme="minorHAnsi" w:cstheme="minorHAnsi"/>
          </w:rPr>
          <w:t xml:space="preserve">s „Blatt/Nadelmasse“ wird für Nadelbäume der Stickstoffgenalt des Kompartiments „Nadeln“ aus Rumpf et al. 2018 entnommen. Für die Blattmasse von Laubbäumen gibt es noch keine diesbezüglichen Informationen und eine weitere Literaturrecherche ist erforderlich (Stand 10.05.2023). </w:t>
        </w:r>
      </w:ins>
    </w:p>
    <w:p w14:paraId="6EF012BB" w14:textId="6BFC5944" w:rsidR="00673E5F" w:rsidRPr="00687919" w:rsidDel="00D116D9" w:rsidRDefault="00673E5F" w:rsidP="00673E5F">
      <w:pPr>
        <w:pStyle w:val="berschrift2"/>
        <w:numPr>
          <w:ilvl w:val="1"/>
          <w:numId w:val="7"/>
        </w:numPr>
        <w:rPr>
          <w:del w:id="1573" w:author="Henriette Gercken" w:date="2023-05-10T15:45:00Z"/>
          <w:rFonts w:asciiTheme="minorHAnsi" w:hAnsiTheme="minorHAnsi" w:cstheme="minorHAnsi"/>
          <w:shd w:val="clear" w:color="auto" w:fill="FFFFFF"/>
        </w:rPr>
      </w:pPr>
      <w:bookmarkStart w:id="1574" w:name="_Toc137711770"/>
      <w:del w:id="1575" w:author="Henriette Gercken" w:date="2023-05-10T15:45:00Z">
        <w:r w:rsidRPr="00687919" w:rsidDel="00D116D9">
          <w:rPr>
            <w:rFonts w:asciiTheme="minorHAnsi" w:hAnsiTheme="minorHAnsi" w:cstheme="minorHAnsi"/>
            <w:b w:val="0"/>
            <w:shd w:val="clear" w:color="auto" w:fill="FFFFFF"/>
          </w:rPr>
          <w:delText>Verjüngung</w:delText>
        </w:r>
        <w:bookmarkEnd w:id="1574"/>
      </w:del>
    </w:p>
    <w:p w14:paraId="0B0B7B76" w14:textId="55C2F17F" w:rsidR="00673E5F" w:rsidRPr="00687919" w:rsidDel="00D116D9" w:rsidRDefault="00673E5F" w:rsidP="00673E5F">
      <w:pPr>
        <w:pStyle w:val="berschrift3"/>
        <w:numPr>
          <w:ilvl w:val="2"/>
          <w:numId w:val="7"/>
        </w:numPr>
        <w:rPr>
          <w:del w:id="1576" w:author="Henriette Gercken" w:date="2023-05-10T15:45:00Z"/>
          <w:rFonts w:asciiTheme="minorHAnsi" w:hAnsiTheme="minorHAnsi" w:cstheme="minorHAnsi"/>
        </w:rPr>
      </w:pPr>
      <w:bookmarkStart w:id="1577" w:name="_Toc137711771"/>
      <w:del w:id="1578" w:author="Henriette Gercken" w:date="2023-05-10T15:45:00Z">
        <w:r w:rsidRPr="00687919" w:rsidDel="00D116D9">
          <w:rPr>
            <w:rFonts w:asciiTheme="minorHAnsi" w:hAnsiTheme="minorHAnsi" w:cstheme="minorHAnsi"/>
            <w:b w:val="0"/>
          </w:rPr>
          <w:delText>Verjüngung Biomasse</w:delText>
        </w:r>
        <w:bookmarkEnd w:id="1577"/>
      </w:del>
    </w:p>
    <w:p w14:paraId="528C0428" w14:textId="4109CB6D" w:rsidR="00673E5F" w:rsidRPr="00687919" w:rsidDel="00D116D9" w:rsidRDefault="00673E5F" w:rsidP="00673E5F">
      <w:pPr>
        <w:rPr>
          <w:del w:id="1579" w:author="Henriette Gercken" w:date="2023-05-10T15:45:00Z"/>
          <w:rFonts w:asciiTheme="minorHAnsi" w:hAnsiTheme="minorHAnsi" w:cstheme="minorHAnsi"/>
        </w:rPr>
      </w:pPr>
      <w:del w:id="1580" w:author="Henriette Gercken" w:date="2023-05-10T15:45:00Z">
        <w:r w:rsidRPr="00687919" w:rsidDel="00D116D9">
          <w:rPr>
            <w:rFonts w:asciiTheme="minorHAnsi" w:hAnsiTheme="minorHAnsi" w:cstheme="minorHAnsi"/>
          </w:rPr>
          <w:delText xml:space="preserve">Es gibt verschiedene Möglichkeiten die Biomasse der Verjüngung zu berechnen. </w:delText>
        </w:r>
      </w:del>
    </w:p>
    <w:p w14:paraId="60884566" w14:textId="08B46236" w:rsidR="00673E5F" w:rsidRPr="00687919" w:rsidDel="00D116D9" w:rsidRDefault="00673E5F" w:rsidP="00673E5F">
      <w:pPr>
        <w:pStyle w:val="Listenabsatz"/>
        <w:numPr>
          <w:ilvl w:val="0"/>
          <w:numId w:val="21"/>
        </w:numPr>
        <w:rPr>
          <w:del w:id="1581" w:author="Henriette Gercken" w:date="2023-05-10T15:45:00Z"/>
          <w:rFonts w:asciiTheme="minorHAnsi" w:hAnsiTheme="minorHAnsi" w:cstheme="minorHAnsi"/>
        </w:rPr>
      </w:pPr>
      <w:del w:id="1582" w:author="Henriette Gercken" w:date="2023-05-10T15:45:00Z">
        <w:r w:rsidRPr="00687919" w:rsidDel="00D116D9">
          <w:rPr>
            <w:rFonts w:asciiTheme="minorHAnsi" w:hAnsiTheme="minorHAnsi" w:cstheme="minorHAnsi"/>
          </w:rPr>
          <w:delText xml:space="preserve">Laut Ziche et al. 2019 besteht die möglichkeit die oberirdische gesamtbiomasse mittels der Biomassenfunktionen nach Annighöfer zu berechnen. </w:delText>
        </w:r>
      </w:del>
    </w:p>
    <w:p w14:paraId="66DB5635" w14:textId="75AEEF36" w:rsidR="00673E5F" w:rsidRPr="00687919" w:rsidDel="00D116D9" w:rsidRDefault="00673E5F" w:rsidP="00673E5F">
      <w:pPr>
        <w:pStyle w:val="Listenabsatz"/>
        <w:numPr>
          <w:ilvl w:val="1"/>
          <w:numId w:val="21"/>
        </w:numPr>
        <w:rPr>
          <w:del w:id="1583" w:author="Henriette Gercken" w:date="2023-05-10T15:45:00Z"/>
          <w:rFonts w:asciiTheme="minorHAnsi" w:hAnsiTheme="minorHAnsi" w:cstheme="minorHAnsi"/>
        </w:rPr>
      </w:pPr>
      <w:del w:id="1584" w:author="Henriette Gercken" w:date="2023-05-10T15:45:00Z">
        <w:r w:rsidRPr="00687919" w:rsidDel="00D116D9">
          <w:rPr>
            <w:rFonts w:asciiTheme="minorHAnsi" w:hAnsiTheme="minorHAnsi" w:cstheme="minorHAnsi"/>
          </w:rPr>
          <w:delText xml:space="preserve">Diese haben den root collar diameter (Wurzelhalsdurchmesser) und die Höhe als Eingangsgröße. </w:delText>
        </w:r>
      </w:del>
    </w:p>
    <w:p w14:paraId="07872EA3" w14:textId="6FAABBDE" w:rsidR="00673E5F" w:rsidRPr="00687919" w:rsidDel="00D116D9" w:rsidRDefault="00673E5F" w:rsidP="00673E5F">
      <w:pPr>
        <w:pStyle w:val="Listenabsatz"/>
        <w:numPr>
          <w:ilvl w:val="2"/>
          <w:numId w:val="21"/>
        </w:numPr>
        <w:rPr>
          <w:del w:id="1585" w:author="Henriette Gercken" w:date="2023-05-10T15:45:00Z"/>
          <w:rFonts w:asciiTheme="minorHAnsi" w:hAnsiTheme="minorHAnsi" w:cstheme="minorHAnsi"/>
        </w:rPr>
      </w:pPr>
      <w:del w:id="1586" w:author="Henriette Gercken" w:date="2023-05-10T15:45:00Z">
        <w:r w:rsidRPr="00687919" w:rsidDel="00D116D9">
          <w:rPr>
            <w:rFonts w:asciiTheme="minorHAnsi" w:hAnsiTheme="minorHAnsi" w:cstheme="minorHAnsi"/>
          </w:rPr>
          <w:delText>Erstere kann über eine Allometrische Funktion zu berechnet werden, sofern die Höhe in der der Durchmesser gemessen wurde/ geschätzt wurde bekannt ist</w:delText>
        </w:r>
      </w:del>
    </w:p>
    <w:p w14:paraId="6814CE99" w14:textId="7997C77F" w:rsidR="00673E5F" w:rsidRPr="00687919" w:rsidDel="00D116D9" w:rsidRDefault="00673E5F" w:rsidP="00673E5F">
      <w:pPr>
        <w:pStyle w:val="Listenabsatz"/>
        <w:numPr>
          <w:ilvl w:val="0"/>
          <w:numId w:val="21"/>
        </w:numPr>
        <w:rPr>
          <w:del w:id="1587" w:author="Henriette Gercken" w:date="2023-05-10T15:45:00Z"/>
          <w:rFonts w:asciiTheme="minorHAnsi" w:hAnsiTheme="minorHAnsi" w:cstheme="minorHAnsi"/>
        </w:rPr>
      </w:pPr>
      <w:del w:id="1588" w:author="Henriette Gercken" w:date="2023-05-10T15:45:00Z">
        <w:r w:rsidRPr="00687919" w:rsidDel="00D116D9">
          <w:rPr>
            <w:rFonts w:asciiTheme="minorHAnsi" w:hAnsiTheme="minorHAnsi" w:cstheme="minorHAnsi"/>
          </w:rPr>
          <w:delText>Gemäß GHGI kann die Biomasse von Bäumen &lt;1.3m Höhe bzw. &lt;10cm Durchmesser mittels der hinterlegten Biomassefunktionen berechnet werden</w:delText>
        </w:r>
      </w:del>
    </w:p>
    <w:p w14:paraId="0146A3F2" w14:textId="3311E43D" w:rsidR="00673E5F" w:rsidRPr="00687919" w:rsidDel="00D116D9" w:rsidRDefault="00673E5F" w:rsidP="00673E5F">
      <w:pPr>
        <w:pStyle w:val="berschrift3"/>
        <w:numPr>
          <w:ilvl w:val="2"/>
          <w:numId w:val="7"/>
        </w:numPr>
        <w:rPr>
          <w:del w:id="1589" w:author="Henriette Gercken" w:date="2023-05-10T15:45:00Z"/>
          <w:rFonts w:asciiTheme="minorHAnsi" w:hAnsiTheme="minorHAnsi" w:cstheme="minorHAnsi"/>
        </w:rPr>
      </w:pPr>
      <w:bookmarkStart w:id="1590" w:name="_Toc137711772"/>
      <w:del w:id="1591" w:author="Henriette Gercken" w:date="2023-05-10T15:45:00Z">
        <w:r w:rsidRPr="00687919" w:rsidDel="00D116D9">
          <w:rPr>
            <w:rFonts w:asciiTheme="minorHAnsi" w:hAnsiTheme="minorHAnsi" w:cstheme="minorHAnsi"/>
            <w:b w:val="0"/>
          </w:rPr>
          <w:delText>Artengruppen Verjüngung</w:delText>
        </w:r>
        <w:bookmarkEnd w:id="1590"/>
      </w:del>
    </w:p>
    <w:p w14:paraId="0E0C1EA9" w14:textId="0B8D3F41" w:rsidR="00673E5F" w:rsidRPr="00687919" w:rsidDel="00D116D9" w:rsidRDefault="00673E5F" w:rsidP="00673E5F">
      <w:pPr>
        <w:rPr>
          <w:del w:id="1592" w:author="Henriette Gercken" w:date="2023-05-10T15:45:00Z"/>
          <w:rFonts w:asciiTheme="minorHAnsi" w:hAnsiTheme="minorHAnsi" w:cstheme="minorHAnsi"/>
          <w:rPrChange w:id="1593" w:author="Henriette Gercken" w:date="2023-05-30T15:49:00Z">
            <w:rPr>
              <w:del w:id="1594" w:author="Henriette Gercken" w:date="2023-05-10T15:45:00Z"/>
            </w:rPr>
          </w:rPrChange>
        </w:rPr>
      </w:pPr>
      <w:del w:id="1595" w:author="Henriette Gercken" w:date="2023-05-10T15:45:00Z">
        <w:r w:rsidRPr="00687919" w:rsidDel="00D116D9">
          <w:rPr>
            <w:rFonts w:asciiTheme="minorHAnsi" w:hAnsiTheme="minorHAnsi" w:cstheme="minorHAnsi"/>
            <w:rPrChange w:id="1596" w:author="Henriette Gercken" w:date="2023-05-30T15:49:00Z">
              <w:rPr/>
            </w:rPrChange>
          </w:rPr>
          <w:delText xml:space="preserve">Verschiedene Arten ließen sich keiner der in x_bart gelisteten Baumarten oder Artengruppen zuordnen. Dazu zählten u.a. EB, EBS, SHO, SHA, FLB, KD, MKI. Eine nachträgliche Zuordnung wurde wie folgt vorgenommen: (Ausschnitt aus E-Mail mit Julian Gärtner) </w:delText>
        </w:r>
      </w:del>
    </w:p>
    <w:p w14:paraId="0200DF2A" w14:textId="22F3762F" w:rsidR="00673E5F" w:rsidRPr="00687919" w:rsidDel="00D116D9" w:rsidRDefault="00673E5F" w:rsidP="00673E5F">
      <w:pPr>
        <w:pStyle w:val="Listenabsatz"/>
        <w:numPr>
          <w:ilvl w:val="0"/>
          <w:numId w:val="13"/>
        </w:numPr>
        <w:rPr>
          <w:del w:id="1597" w:author="Henriette Gercken" w:date="2023-05-10T15:45:00Z"/>
          <w:rFonts w:asciiTheme="minorHAnsi" w:hAnsiTheme="minorHAnsi" w:cstheme="minorHAnsi"/>
          <w:rPrChange w:id="1598" w:author="Henriette Gercken" w:date="2023-05-30T15:49:00Z">
            <w:rPr>
              <w:del w:id="1599" w:author="Henriette Gercken" w:date="2023-05-10T15:45:00Z"/>
            </w:rPr>
          </w:rPrChange>
        </w:rPr>
      </w:pPr>
      <w:del w:id="1600" w:author="Henriette Gercken" w:date="2023-05-10T15:45:00Z">
        <w:r w:rsidRPr="00687919" w:rsidDel="00D116D9">
          <w:rPr>
            <w:rFonts w:asciiTheme="minorHAnsi" w:hAnsiTheme="minorHAnsi" w:cstheme="minorHAnsi"/>
            <w:rPrChange w:id="1601" w:author="Henriette Gercken" w:date="2023-05-30T15:49:00Z">
              <w:rPr/>
            </w:rPrChange>
          </w:rPr>
          <w:delText>EB und EBS sind Eberesche, hab ich jetzt in VBE für Vogelbeere geändert</w:delText>
        </w:r>
      </w:del>
    </w:p>
    <w:p w14:paraId="767DFBD9" w14:textId="46F28321" w:rsidR="00673E5F" w:rsidRPr="00687919" w:rsidDel="00D116D9" w:rsidRDefault="00673E5F" w:rsidP="00673E5F">
      <w:pPr>
        <w:pStyle w:val="Listenabsatz"/>
        <w:numPr>
          <w:ilvl w:val="0"/>
          <w:numId w:val="13"/>
        </w:numPr>
        <w:rPr>
          <w:del w:id="1602" w:author="Henriette Gercken" w:date="2023-05-10T15:45:00Z"/>
          <w:rFonts w:asciiTheme="minorHAnsi" w:hAnsiTheme="minorHAnsi" w:cstheme="minorHAnsi"/>
          <w:rPrChange w:id="1603" w:author="Henriette Gercken" w:date="2023-05-30T15:49:00Z">
            <w:rPr>
              <w:del w:id="1604" w:author="Henriette Gercken" w:date="2023-05-10T15:45:00Z"/>
            </w:rPr>
          </w:rPrChange>
        </w:rPr>
      </w:pPr>
      <w:del w:id="1605" w:author="Henriette Gercken" w:date="2023-05-10T15:45:00Z">
        <w:r w:rsidRPr="00687919" w:rsidDel="00D116D9">
          <w:rPr>
            <w:rFonts w:asciiTheme="minorHAnsi" w:hAnsiTheme="minorHAnsi" w:cstheme="minorHAnsi"/>
            <w:rPrChange w:id="1606" w:author="Henriette Gercken" w:date="2023-05-30T15:49:00Z">
              <w:rPr/>
            </w:rPrChange>
          </w:rPr>
          <w:delTex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delText>
        </w:r>
      </w:del>
    </w:p>
    <w:p w14:paraId="5A33B51F" w14:textId="0F3BC3D5" w:rsidR="00673E5F" w:rsidRPr="00687919" w:rsidDel="00D116D9" w:rsidRDefault="00673E5F" w:rsidP="00673E5F">
      <w:pPr>
        <w:pStyle w:val="Listenabsatz"/>
        <w:numPr>
          <w:ilvl w:val="0"/>
          <w:numId w:val="13"/>
        </w:numPr>
        <w:rPr>
          <w:del w:id="1607" w:author="Henriette Gercken" w:date="2023-05-10T15:45:00Z"/>
          <w:rFonts w:asciiTheme="minorHAnsi" w:hAnsiTheme="minorHAnsi" w:cstheme="minorHAnsi"/>
          <w:rPrChange w:id="1608" w:author="Henriette Gercken" w:date="2023-05-30T15:49:00Z">
            <w:rPr>
              <w:del w:id="1609" w:author="Henriette Gercken" w:date="2023-05-10T15:45:00Z"/>
            </w:rPr>
          </w:rPrChange>
        </w:rPr>
      </w:pPr>
      <w:del w:id="1610" w:author="Henriette Gercken" w:date="2023-05-10T15:45:00Z">
        <w:r w:rsidRPr="00687919" w:rsidDel="00D116D9">
          <w:rPr>
            <w:rFonts w:asciiTheme="minorHAnsi" w:hAnsiTheme="minorHAnsi" w:cstheme="minorHAnsi"/>
            <w:rPrChange w:id="1611" w:author="Henriette Gercken" w:date="2023-05-30T15:49:00Z">
              <w:rPr/>
            </w:rPrChange>
          </w:rPr>
          <w:delText>SHA ist Strauch-Hasel, siehe SHO</w:delText>
        </w:r>
      </w:del>
    </w:p>
    <w:p w14:paraId="0CB8542F" w14:textId="2B136BBC" w:rsidR="00673E5F" w:rsidRPr="00687919" w:rsidDel="00D116D9" w:rsidRDefault="00673E5F" w:rsidP="00673E5F">
      <w:pPr>
        <w:pStyle w:val="Listenabsatz"/>
        <w:numPr>
          <w:ilvl w:val="0"/>
          <w:numId w:val="13"/>
        </w:numPr>
        <w:rPr>
          <w:del w:id="1612" w:author="Henriette Gercken" w:date="2023-05-10T15:45:00Z"/>
          <w:rFonts w:asciiTheme="minorHAnsi" w:hAnsiTheme="minorHAnsi" w:cstheme="minorHAnsi"/>
          <w:rPrChange w:id="1613" w:author="Henriette Gercken" w:date="2023-05-30T15:49:00Z">
            <w:rPr>
              <w:del w:id="1614" w:author="Henriette Gercken" w:date="2023-05-10T15:45:00Z"/>
            </w:rPr>
          </w:rPrChange>
        </w:rPr>
      </w:pPr>
      <w:del w:id="1615" w:author="Henriette Gercken" w:date="2023-05-10T15:45:00Z">
        <w:r w:rsidRPr="00687919" w:rsidDel="00D116D9">
          <w:rPr>
            <w:rFonts w:asciiTheme="minorHAnsi" w:hAnsiTheme="minorHAnsi" w:cstheme="minorHAnsi"/>
            <w:rPrChange w:id="1616" w:author="Henriette Gercken" w:date="2023-05-30T15:49:00Z">
              <w:rPr/>
            </w:rPrChange>
          </w:rPr>
          <w:delText>FLB ist Faulbaum, siehe SHO</w:delText>
        </w:r>
      </w:del>
    </w:p>
    <w:p w14:paraId="16825476" w14:textId="62EC1FEC" w:rsidR="00673E5F" w:rsidRPr="00687919" w:rsidDel="00D116D9" w:rsidRDefault="00673E5F" w:rsidP="00673E5F">
      <w:pPr>
        <w:pStyle w:val="Listenabsatz"/>
        <w:numPr>
          <w:ilvl w:val="0"/>
          <w:numId w:val="13"/>
        </w:numPr>
        <w:rPr>
          <w:del w:id="1617" w:author="Henriette Gercken" w:date="2023-05-10T15:45:00Z"/>
          <w:rFonts w:asciiTheme="minorHAnsi" w:hAnsiTheme="minorHAnsi" w:cstheme="minorHAnsi"/>
          <w:rPrChange w:id="1618" w:author="Henriette Gercken" w:date="2023-05-30T15:49:00Z">
            <w:rPr>
              <w:del w:id="1619" w:author="Henriette Gercken" w:date="2023-05-10T15:45:00Z"/>
            </w:rPr>
          </w:rPrChange>
        </w:rPr>
      </w:pPr>
      <w:del w:id="1620" w:author="Henriette Gercken" w:date="2023-05-10T15:45:00Z">
        <w:r w:rsidRPr="00687919" w:rsidDel="00D116D9">
          <w:rPr>
            <w:rFonts w:asciiTheme="minorHAnsi" w:hAnsiTheme="minorHAnsi" w:cstheme="minorHAnsi"/>
            <w:rPrChange w:id="1621" w:author="Henriette Gercken" w:date="2023-05-30T15:49:00Z">
              <w:rPr/>
            </w:rPrChange>
          </w:rPr>
          <w:delText xml:space="preserve">was KD sein soll, kann ich mir gerade auch nicht erklären, glaube ich habe mich da verschrieben (?) Ich werde </w:delText>
        </w:r>
        <w:r w:rsidRPr="00687919" w:rsidDel="00D116D9">
          <w:rPr>
            <w:rStyle w:val="object"/>
            <w:rFonts w:asciiTheme="minorHAnsi" w:hAnsiTheme="minorHAnsi" w:cstheme="minorHAnsi"/>
            <w:rPrChange w:id="1622" w:author="Henriette Gercken" w:date="2023-05-30T15:49:00Z">
              <w:rPr>
                <w:rStyle w:val="object"/>
              </w:rPr>
            </w:rPrChange>
          </w:rPr>
          <w:delText>heute</w:delText>
        </w:r>
        <w:r w:rsidRPr="00687919" w:rsidDel="00D116D9">
          <w:rPr>
            <w:rFonts w:asciiTheme="minorHAnsi" w:hAnsiTheme="minorHAnsi" w:cstheme="minorHAnsi"/>
            <w:rPrChange w:id="1623" w:author="Henriette Gercken" w:date="2023-05-30T15:49:00Z">
              <w:rPr/>
            </w:rPrChange>
          </w:rPr>
          <w:delText xml:space="preserve"> nachmittag im Büro noch mal meine Feldunterlagen checken, um herauszufinden, was es damit auf sich hat</w:delText>
        </w:r>
      </w:del>
    </w:p>
    <w:p w14:paraId="20EEEDFD" w14:textId="44D2D728" w:rsidR="00673E5F" w:rsidRPr="00687919" w:rsidDel="00D116D9" w:rsidRDefault="00673E5F" w:rsidP="00673E5F">
      <w:pPr>
        <w:pStyle w:val="Listenabsatz"/>
        <w:numPr>
          <w:ilvl w:val="0"/>
          <w:numId w:val="13"/>
        </w:numPr>
        <w:rPr>
          <w:del w:id="1624" w:author="Henriette Gercken" w:date="2023-05-10T15:45:00Z"/>
          <w:rFonts w:asciiTheme="minorHAnsi" w:hAnsiTheme="minorHAnsi" w:cstheme="minorHAnsi"/>
          <w:rPrChange w:id="1625" w:author="Henriette Gercken" w:date="2023-05-30T15:49:00Z">
            <w:rPr>
              <w:del w:id="1626" w:author="Henriette Gercken" w:date="2023-05-10T15:45:00Z"/>
            </w:rPr>
          </w:rPrChange>
        </w:rPr>
      </w:pPr>
      <w:del w:id="1627" w:author="Henriette Gercken" w:date="2023-05-10T15:45:00Z">
        <w:r w:rsidRPr="00687919" w:rsidDel="00D116D9">
          <w:rPr>
            <w:rFonts w:asciiTheme="minorHAnsi" w:hAnsiTheme="minorHAnsi" w:cstheme="minorHAnsi"/>
            <w:rPrChange w:id="1628" w:author="Henriette Gercken" w:date="2023-05-30T15:49:00Z">
              <w:rPr/>
            </w:rPrChange>
          </w:rPr>
          <w:delText>MKI ist die Moor-Kiefer, habe ich falsch verschlüsselt, gehört zur Berg-Kiefer (BKI)</w:delText>
        </w:r>
      </w:del>
    </w:p>
    <w:p w14:paraId="092CC274" w14:textId="5AD8B7B2" w:rsidR="00673E5F" w:rsidRPr="00687919" w:rsidDel="00D116D9" w:rsidRDefault="00673E5F" w:rsidP="00673E5F">
      <w:pPr>
        <w:pStyle w:val="berschrift3"/>
        <w:numPr>
          <w:ilvl w:val="2"/>
          <w:numId w:val="7"/>
        </w:numPr>
        <w:rPr>
          <w:del w:id="1629" w:author="Henriette Gercken" w:date="2023-05-10T15:45:00Z"/>
          <w:rFonts w:asciiTheme="minorHAnsi" w:hAnsiTheme="minorHAnsi" w:cstheme="minorHAnsi"/>
        </w:rPr>
      </w:pPr>
      <w:bookmarkStart w:id="1630" w:name="_Toc137711773"/>
      <w:del w:id="1631" w:author="Henriette Gercken" w:date="2023-05-10T15:45:00Z">
        <w:r w:rsidRPr="00687919" w:rsidDel="00D116D9">
          <w:rPr>
            <w:rFonts w:asciiTheme="minorHAnsi" w:hAnsiTheme="minorHAnsi" w:cstheme="minorHAnsi"/>
            <w:b w:val="0"/>
          </w:rPr>
          <w:delText>Kompartimentierung Biomasse Verjünung</w:delText>
        </w:r>
        <w:bookmarkEnd w:id="1630"/>
      </w:del>
    </w:p>
    <w:p w14:paraId="152C90D1" w14:textId="097A0864" w:rsidR="00673E5F" w:rsidRPr="00687919" w:rsidDel="00D116D9" w:rsidRDefault="00673E5F" w:rsidP="00673E5F">
      <w:pPr>
        <w:rPr>
          <w:del w:id="1632" w:author="Henriette Gercken" w:date="2023-05-10T15:45:00Z"/>
          <w:rFonts w:asciiTheme="minorHAnsi" w:hAnsiTheme="minorHAnsi" w:cstheme="minorHAnsi"/>
        </w:rPr>
      </w:pPr>
      <w:del w:id="1633" w:author="Henriette Gercken" w:date="2023-05-10T15:45:00Z">
        <w:r w:rsidRPr="00687919" w:rsidDel="00D116D9">
          <w:rPr>
            <w:rFonts w:asciiTheme="minorHAnsi" w:hAnsiTheme="minorHAnsi" w:cstheme="minorHAnsi"/>
          </w:rPr>
          <w:delText xml:space="preserve">Orientiert an den Verfügbaren Quellen für Nährstoffgehalte in Bäumen der Verjünung/  Nichtderbholz, zumindest eine Unterteilung in holzige und nichtholzige Biomasse (Nadel/ Blatt) vorgenommen werden. </w:delText>
        </w:r>
      </w:del>
    </w:p>
    <w:p w14:paraId="69BC7000" w14:textId="11F21FBE" w:rsidR="00673E5F" w:rsidRPr="00687919" w:rsidDel="00D116D9" w:rsidRDefault="00673E5F" w:rsidP="00673E5F">
      <w:pPr>
        <w:pStyle w:val="Listenabsatz"/>
        <w:numPr>
          <w:ilvl w:val="0"/>
          <w:numId w:val="22"/>
        </w:numPr>
        <w:rPr>
          <w:del w:id="1634" w:author="Henriette Gercken" w:date="2023-05-10T15:45:00Z"/>
          <w:rFonts w:asciiTheme="minorHAnsi" w:hAnsiTheme="minorHAnsi" w:cstheme="minorHAnsi"/>
        </w:rPr>
      </w:pPr>
      <w:del w:id="1635" w:author="Henriette Gercken" w:date="2023-05-10T15:45:00Z">
        <w:r w:rsidRPr="00687919" w:rsidDel="00D116D9">
          <w:rPr>
            <w:rFonts w:asciiTheme="minorHAnsi" w:hAnsiTheme="minorHAnsi" w:cstheme="minorHAnsi"/>
          </w:rPr>
          <w:delText xml:space="preserve">Blattmasse: </w:delText>
        </w:r>
      </w:del>
    </w:p>
    <w:p w14:paraId="7D21942D" w14:textId="0FD3A514" w:rsidR="00673E5F" w:rsidRPr="00687919" w:rsidDel="00D116D9" w:rsidRDefault="00673E5F" w:rsidP="00673E5F">
      <w:pPr>
        <w:pStyle w:val="Listenabsatz"/>
        <w:numPr>
          <w:ilvl w:val="1"/>
          <w:numId w:val="22"/>
        </w:numPr>
        <w:rPr>
          <w:del w:id="1636" w:author="Henriette Gercken" w:date="2023-05-10T15:45:00Z"/>
          <w:rFonts w:asciiTheme="minorHAnsi" w:hAnsiTheme="minorHAnsi" w:cstheme="minorHAnsi"/>
        </w:rPr>
      </w:pPr>
      <w:del w:id="1637" w:author="Henriette Gercken" w:date="2023-05-10T15:45:00Z">
        <w:r w:rsidRPr="00687919" w:rsidDel="00D116D9">
          <w:rPr>
            <w:rFonts w:asciiTheme="minorHAnsi" w:hAnsiTheme="minorHAnsi" w:cstheme="minorHAnsi"/>
          </w:rPr>
          <w:delText>mittels eine Kombination aus TapeS (Nadeln) und Wutzler (Laub)</w:delText>
        </w:r>
      </w:del>
    </w:p>
    <w:p w14:paraId="0C3E7CEF" w14:textId="0EE18F34" w:rsidR="00673E5F" w:rsidRPr="00687919" w:rsidDel="00D116D9" w:rsidRDefault="00673E5F" w:rsidP="00673E5F">
      <w:pPr>
        <w:pStyle w:val="Listenabsatz"/>
        <w:numPr>
          <w:ilvl w:val="2"/>
          <w:numId w:val="22"/>
        </w:numPr>
        <w:rPr>
          <w:del w:id="1638" w:author="Henriette Gercken" w:date="2023-05-10T15:45:00Z"/>
          <w:rFonts w:asciiTheme="minorHAnsi" w:hAnsiTheme="minorHAnsi" w:cstheme="minorHAnsi"/>
        </w:rPr>
      </w:pPr>
      <w:del w:id="1639" w:author="Henriette Gercken" w:date="2023-05-10T15:45:00Z">
        <w:r w:rsidRPr="00687919" w:rsidDel="00D116D9">
          <w:rPr>
            <w:rFonts w:asciiTheme="minorHAnsi" w:hAnsiTheme="minorHAnsi" w:cstheme="minorHAnsi"/>
          </w:rPr>
          <w:delText xml:space="preserve">unklar ob dies für kleine Bäume anwendbar ist </w:delText>
        </w:r>
      </w:del>
    </w:p>
    <w:p w14:paraId="544B9698" w14:textId="6687AB4E" w:rsidR="00673E5F" w:rsidRPr="00E658DA" w:rsidDel="00D116D9" w:rsidRDefault="00673E5F" w:rsidP="00673E5F">
      <w:pPr>
        <w:pStyle w:val="Listenabsatz"/>
        <w:numPr>
          <w:ilvl w:val="1"/>
          <w:numId w:val="22"/>
        </w:numPr>
        <w:rPr>
          <w:del w:id="1640" w:author="Henriette Gercken" w:date="2023-05-10T15:45:00Z"/>
          <w:rFonts w:asciiTheme="minorHAnsi" w:hAnsiTheme="minorHAnsi" w:cstheme="minorHAnsi"/>
          <w:rPrChange w:id="1641" w:author="JB" w:date="2023-05-31T10:20:00Z">
            <w:rPr>
              <w:del w:id="1642" w:author="Henriette Gercken" w:date="2023-05-10T15:45:00Z"/>
              <w:rFonts w:asciiTheme="minorHAnsi" w:hAnsiTheme="minorHAnsi" w:cstheme="minorHAnsi"/>
              <w:lang w:val="en-GB"/>
            </w:rPr>
          </w:rPrChange>
        </w:rPr>
      </w:pPr>
      <w:del w:id="1643" w:author="Henriette Gercken" w:date="2023-05-10T15:45:00Z">
        <w:r w:rsidRPr="00E658DA" w:rsidDel="00D116D9">
          <w:rPr>
            <w:rFonts w:asciiTheme="minorHAnsi" w:hAnsiTheme="minorHAnsi" w:cstheme="minorHAnsi"/>
            <w:rPrChange w:id="1644" w:author="JB" w:date="2023-05-31T10:20:00Z">
              <w:rPr>
                <w:rFonts w:asciiTheme="minorHAnsi" w:hAnsiTheme="minorHAnsi" w:cstheme="minorHAnsi"/>
                <w:lang w:val="en-GB"/>
              </w:rPr>
            </w:rPrChange>
          </w:rPr>
          <w:delText>mittels Poorters Root to leafe ratio</w:delText>
        </w:r>
      </w:del>
    </w:p>
    <w:p w14:paraId="72DD20C7" w14:textId="217125EE" w:rsidR="00673E5F" w:rsidRPr="00687919" w:rsidDel="00D116D9" w:rsidRDefault="00673E5F" w:rsidP="00673E5F">
      <w:pPr>
        <w:pStyle w:val="Listenabsatz"/>
        <w:numPr>
          <w:ilvl w:val="2"/>
          <w:numId w:val="22"/>
        </w:numPr>
        <w:rPr>
          <w:del w:id="1645" w:author="Henriette Gercken" w:date="2023-05-10T15:45:00Z"/>
          <w:rFonts w:asciiTheme="minorHAnsi" w:hAnsiTheme="minorHAnsi" w:cstheme="minorHAnsi"/>
        </w:rPr>
      </w:pPr>
      <w:del w:id="1646" w:author="Henriette Gercken" w:date="2023-05-10T15:45:00Z">
        <w:r w:rsidRPr="00687919" w:rsidDel="00D116D9">
          <w:rPr>
            <w:rFonts w:asciiTheme="minorHAnsi" w:hAnsiTheme="minorHAnsi" w:cstheme="minorHAnsi"/>
          </w:rPr>
          <w:delText xml:space="preserve">die Frage hier ist, wie wir damit umgehen dass Poorter eine Leaf-Root und eine stem-root ratio beinhaltet, wir haben aber schon die Gesamtbiomasse und müssen somit nur eines der Kompartimente berechnen und dann abziehen (im Falle von Nadelholz bzw. aufaddieren im Falle von Laubholz) </w:delText>
        </w:r>
      </w:del>
    </w:p>
    <w:p w14:paraId="283F7126" w14:textId="122A1729" w:rsidR="00673E5F" w:rsidRPr="00687919" w:rsidDel="00D116D9" w:rsidRDefault="00673E5F" w:rsidP="00673E5F">
      <w:pPr>
        <w:pStyle w:val="Listenabsatz"/>
        <w:numPr>
          <w:ilvl w:val="0"/>
          <w:numId w:val="22"/>
        </w:numPr>
        <w:rPr>
          <w:del w:id="1647" w:author="Henriette Gercken" w:date="2023-05-10T15:45:00Z"/>
          <w:rFonts w:asciiTheme="minorHAnsi" w:hAnsiTheme="minorHAnsi" w:cstheme="minorHAnsi"/>
        </w:rPr>
      </w:pPr>
      <w:del w:id="1648" w:author="Henriette Gercken" w:date="2023-05-10T15:45:00Z">
        <w:r w:rsidRPr="00687919" w:rsidDel="00D116D9">
          <w:rPr>
            <w:rFonts w:asciiTheme="minorHAnsi" w:hAnsiTheme="minorHAnsi" w:cstheme="minorHAnsi"/>
          </w:rPr>
          <w:delText>Holzige Biomasse</w:delText>
        </w:r>
      </w:del>
    </w:p>
    <w:p w14:paraId="24E48637" w14:textId="3C18F48A" w:rsidR="00673E5F" w:rsidRPr="00687919" w:rsidDel="00D116D9" w:rsidRDefault="00673E5F" w:rsidP="00673E5F">
      <w:pPr>
        <w:pStyle w:val="Listenabsatz"/>
        <w:numPr>
          <w:ilvl w:val="1"/>
          <w:numId w:val="22"/>
        </w:numPr>
        <w:rPr>
          <w:del w:id="1649" w:author="Henriette Gercken" w:date="2023-05-10T15:45:00Z"/>
          <w:rFonts w:asciiTheme="minorHAnsi" w:hAnsiTheme="minorHAnsi" w:cstheme="minorHAnsi"/>
        </w:rPr>
      </w:pPr>
      <w:del w:id="1650" w:author="Henriette Gercken" w:date="2023-05-10T15:45:00Z">
        <w:r w:rsidRPr="00687919" w:rsidDel="00D116D9">
          <w:rPr>
            <w:rFonts w:asciiTheme="minorHAnsi" w:hAnsiTheme="minorHAnsi" w:cstheme="minorHAnsi"/>
          </w:rPr>
          <w:delText>Mittels Gesammtbiomasse via Annighöfer, GHG oder Wulff (welche alle keine Blattmasse miteinbeziehen)</w:delText>
        </w:r>
      </w:del>
    </w:p>
    <w:p w14:paraId="6DFDA36D" w14:textId="4D5DE6B0" w:rsidR="00673E5F" w:rsidRPr="00687919" w:rsidDel="00D116D9" w:rsidRDefault="00673E5F" w:rsidP="00673E5F">
      <w:pPr>
        <w:pStyle w:val="Listenabsatz"/>
        <w:numPr>
          <w:ilvl w:val="1"/>
          <w:numId w:val="22"/>
        </w:numPr>
        <w:rPr>
          <w:del w:id="1651" w:author="Henriette Gercken" w:date="2023-05-10T15:45:00Z"/>
          <w:rFonts w:asciiTheme="minorHAnsi" w:hAnsiTheme="minorHAnsi" w:cstheme="minorHAnsi"/>
          <w:strike/>
        </w:rPr>
      </w:pPr>
      <w:del w:id="1652" w:author="Henriette Gercken" w:date="2023-05-10T15:45:00Z">
        <w:r w:rsidRPr="00687919" w:rsidDel="00D116D9">
          <w:rPr>
            <w:rFonts w:asciiTheme="minorHAnsi" w:hAnsiTheme="minorHAnsi" w:cstheme="minorHAnsi"/>
            <w:strike/>
          </w:rPr>
          <w:delText xml:space="preserve">Mittels TapeS? </w:delText>
        </w:r>
        <w:r w:rsidRPr="00687919" w:rsidDel="00D116D9">
          <w:rPr>
            <w:rFonts w:asciiTheme="minorHAnsi" w:hAnsiTheme="minorHAnsi" w:cstheme="minorHAnsi"/>
            <w:strike/>
          </w:rPr>
          <w:sym w:font="Wingdings" w:char="F0E0"/>
        </w:r>
        <w:r w:rsidRPr="00687919" w:rsidDel="00D116D9">
          <w:rPr>
            <w:rFonts w:asciiTheme="minorHAnsi" w:hAnsiTheme="minorHAnsi" w:cstheme="minorHAnsi"/>
            <w:strike/>
          </w:rPr>
          <w:delText xml:space="preserve"> funktioniert nicht für kleine Dimensionen</w:delText>
        </w:r>
      </w:del>
    </w:p>
    <w:p w14:paraId="36737653" w14:textId="23967851" w:rsidR="00673E5F" w:rsidRPr="00E658DA" w:rsidDel="00D116D9" w:rsidRDefault="00673E5F" w:rsidP="00673E5F">
      <w:pPr>
        <w:pStyle w:val="Listenabsatz"/>
        <w:numPr>
          <w:ilvl w:val="1"/>
          <w:numId w:val="22"/>
        </w:numPr>
        <w:rPr>
          <w:del w:id="1653" w:author="Henriette Gercken" w:date="2023-05-10T15:45:00Z"/>
          <w:rFonts w:asciiTheme="minorHAnsi" w:hAnsiTheme="minorHAnsi" w:cstheme="minorHAnsi"/>
          <w:rPrChange w:id="1654" w:author="JB" w:date="2023-05-31T10:20:00Z">
            <w:rPr>
              <w:del w:id="1655" w:author="Henriette Gercken" w:date="2023-05-10T15:45:00Z"/>
              <w:rFonts w:asciiTheme="minorHAnsi" w:hAnsiTheme="minorHAnsi" w:cstheme="minorHAnsi"/>
              <w:lang w:val="en-GB"/>
            </w:rPr>
          </w:rPrChange>
        </w:rPr>
      </w:pPr>
      <w:del w:id="1656" w:author="Henriette Gercken" w:date="2023-05-10T15:45:00Z">
        <w:r w:rsidRPr="00E658DA" w:rsidDel="00D116D9">
          <w:rPr>
            <w:rFonts w:asciiTheme="minorHAnsi" w:hAnsiTheme="minorHAnsi" w:cstheme="minorHAnsi"/>
            <w:rPrChange w:id="1657" w:author="JB" w:date="2023-05-31T10:20:00Z">
              <w:rPr>
                <w:rFonts w:asciiTheme="minorHAnsi" w:hAnsiTheme="minorHAnsi" w:cstheme="minorHAnsi"/>
                <w:lang w:val="en-GB"/>
              </w:rPr>
            </w:rPrChange>
          </w:rPr>
          <w:delText>Mittels Poorters Root to Shoot ratio</w:delText>
        </w:r>
      </w:del>
    </w:p>
    <w:p w14:paraId="068F0D05" w14:textId="5E927D70" w:rsidR="00673E5F" w:rsidRPr="00E658DA" w:rsidDel="00D116D9" w:rsidRDefault="00673E5F" w:rsidP="00673E5F">
      <w:pPr>
        <w:pStyle w:val="Listenabsatz"/>
        <w:numPr>
          <w:ilvl w:val="0"/>
          <w:numId w:val="22"/>
        </w:numPr>
        <w:rPr>
          <w:del w:id="1658" w:author="Henriette Gercken" w:date="2023-05-10T15:45:00Z"/>
          <w:rFonts w:asciiTheme="minorHAnsi" w:hAnsiTheme="minorHAnsi" w:cstheme="minorHAnsi"/>
          <w:rPrChange w:id="1659" w:author="JB" w:date="2023-05-31T10:20:00Z">
            <w:rPr>
              <w:del w:id="1660" w:author="Henriette Gercken" w:date="2023-05-10T15:45:00Z"/>
              <w:rFonts w:asciiTheme="minorHAnsi" w:hAnsiTheme="minorHAnsi" w:cstheme="minorHAnsi"/>
              <w:lang w:val="en-GB"/>
            </w:rPr>
          </w:rPrChange>
        </w:rPr>
      </w:pPr>
    </w:p>
    <w:p w14:paraId="38F33B81" w14:textId="05636A0A" w:rsidR="00673E5F" w:rsidRPr="00687919" w:rsidDel="00D116D9" w:rsidRDefault="00673E5F" w:rsidP="00673E5F">
      <w:pPr>
        <w:pStyle w:val="berschrift3"/>
        <w:numPr>
          <w:ilvl w:val="2"/>
          <w:numId w:val="7"/>
        </w:numPr>
        <w:rPr>
          <w:del w:id="1661" w:author="Henriette Gercken" w:date="2023-05-10T15:45:00Z"/>
          <w:rFonts w:asciiTheme="minorHAnsi" w:hAnsiTheme="minorHAnsi" w:cstheme="minorHAnsi"/>
        </w:rPr>
      </w:pPr>
      <w:bookmarkStart w:id="1662" w:name="_Toc137711774"/>
      <w:del w:id="1663" w:author="Henriette Gercken" w:date="2023-05-10T15:45:00Z">
        <w:r w:rsidRPr="00687919" w:rsidDel="00D116D9">
          <w:rPr>
            <w:rFonts w:asciiTheme="minorHAnsi" w:hAnsiTheme="minorHAnsi" w:cstheme="minorHAnsi"/>
            <w:b w:val="0"/>
          </w:rPr>
          <w:delText>Verjüngung Stickstoff</w:delText>
        </w:r>
        <w:bookmarkEnd w:id="1662"/>
      </w:del>
    </w:p>
    <w:p w14:paraId="663E90AA" w14:textId="3EC2FFE0" w:rsidR="00673E5F" w:rsidRPr="00687919" w:rsidDel="00D116D9" w:rsidRDefault="00673E5F" w:rsidP="00673E5F">
      <w:pPr>
        <w:suppressAutoHyphens w:val="0"/>
        <w:spacing w:before="100" w:beforeAutospacing="1" w:after="100" w:afterAutospacing="1" w:line="240" w:lineRule="auto"/>
        <w:jc w:val="left"/>
        <w:rPr>
          <w:del w:id="1664" w:author="Henriette Gercken" w:date="2023-05-10T15:45:00Z"/>
          <w:rFonts w:asciiTheme="minorHAnsi" w:hAnsiTheme="minorHAnsi" w:cstheme="minorHAnsi"/>
          <w:sz w:val="24"/>
          <w:szCs w:val="24"/>
        </w:rPr>
      </w:pPr>
      <w:del w:id="1665" w:author="Henriette Gercken" w:date="2023-05-10T15:45:00Z">
        <w:r w:rsidRPr="00687919" w:rsidDel="00D116D9">
          <w:rPr>
            <w:rFonts w:asciiTheme="minorHAnsi" w:hAnsiTheme="minorHAnsi" w:cstheme="minorHAnsi"/>
            <w:sz w:val="24"/>
            <w:szCs w:val="24"/>
          </w:rPr>
          <w:delText xml:space="preserve">Derzeit bestehen zwei mögliche Quellen für die Nährelementgehalte im Nichtderbholz. Beide sehen eine Kompartimentierung in Holzige vs nicht-holzige Biomasse vor. </w:delText>
        </w:r>
      </w:del>
    </w:p>
    <w:p w14:paraId="0940AA92" w14:textId="208D9A70" w:rsidR="00673E5F" w:rsidRPr="00687919" w:rsidDel="00D116D9" w:rsidRDefault="00673E5F" w:rsidP="00673E5F">
      <w:pPr>
        <w:numPr>
          <w:ilvl w:val="0"/>
          <w:numId w:val="23"/>
        </w:numPr>
        <w:suppressAutoHyphens w:val="0"/>
        <w:spacing w:before="100" w:beforeAutospacing="1" w:after="100" w:afterAutospacing="1" w:line="240" w:lineRule="auto"/>
        <w:jc w:val="left"/>
        <w:rPr>
          <w:del w:id="1666" w:author="Henriette Gercken" w:date="2023-05-10T15:45:00Z"/>
          <w:rFonts w:asciiTheme="minorHAnsi" w:hAnsiTheme="minorHAnsi" w:cstheme="minorHAnsi"/>
          <w:sz w:val="24"/>
          <w:szCs w:val="24"/>
        </w:rPr>
      </w:pPr>
      <w:del w:id="1667" w:author="Henriette Gercken" w:date="2023-05-10T15:45:00Z">
        <w:r w:rsidRPr="00687919" w:rsidDel="00D116D9">
          <w:rPr>
            <w:rFonts w:asciiTheme="minorHAnsi" w:hAnsiTheme="minorHAnsi" w:cstheme="minorHAnsi"/>
            <w:sz w:val="24"/>
            <w:szCs w:val="24"/>
          </w:rPr>
          <w:delText>Wolff et al. 2008 modifiziert (Mittelwert der STO-Mischproben beide Größenklasse (&lt;1 m; &gt;1 m) zusammengefasst; i.d. Vegetationszeit), wie in ThnenReport16_C_und_Nhrelementspeicherung_Wald_RP_2014.pdf</w:delText>
        </w:r>
      </w:del>
    </w:p>
    <w:p w14:paraId="10DC4A3B" w14:textId="5A3597B2" w:rsidR="00673E5F" w:rsidRPr="00687919" w:rsidDel="00D116D9" w:rsidRDefault="00673E5F" w:rsidP="00673E5F">
      <w:pPr>
        <w:numPr>
          <w:ilvl w:val="1"/>
          <w:numId w:val="23"/>
        </w:numPr>
        <w:suppressAutoHyphens w:val="0"/>
        <w:spacing w:before="100" w:beforeAutospacing="1" w:after="100" w:afterAutospacing="1" w:line="240" w:lineRule="auto"/>
        <w:jc w:val="left"/>
        <w:rPr>
          <w:del w:id="1668" w:author="Henriette Gercken" w:date="2023-05-10T15:45:00Z"/>
          <w:rFonts w:asciiTheme="minorHAnsi" w:hAnsiTheme="minorHAnsi" w:cstheme="minorHAnsi"/>
          <w:sz w:val="24"/>
          <w:szCs w:val="24"/>
        </w:rPr>
      </w:pPr>
      <w:del w:id="1669" w:author="Henriette Gercken" w:date="2023-05-10T15:45:00Z">
        <w:r w:rsidRPr="00687919" w:rsidDel="00D116D9">
          <w:rPr>
            <w:rFonts w:asciiTheme="minorHAnsi" w:hAnsiTheme="minorHAnsi" w:cstheme="minorHAnsi"/>
            <w:sz w:val="24"/>
            <w:szCs w:val="24"/>
          </w:rPr>
          <w:delText>Erforderliche Kompartimente: Stamm (inkl. Rinde), Äste (inkl. Rinde), Nadel/Blatt</w:delText>
        </w:r>
      </w:del>
    </w:p>
    <w:p w14:paraId="6E186CD5" w14:textId="528C73FC" w:rsidR="00673E5F" w:rsidRPr="00687919" w:rsidDel="00D116D9" w:rsidRDefault="00673E5F" w:rsidP="00673E5F">
      <w:pPr>
        <w:numPr>
          <w:ilvl w:val="0"/>
          <w:numId w:val="23"/>
        </w:numPr>
        <w:suppressAutoHyphens w:val="0"/>
        <w:spacing w:before="100" w:beforeAutospacing="1" w:after="100" w:afterAutospacing="1" w:line="240" w:lineRule="auto"/>
        <w:jc w:val="left"/>
        <w:rPr>
          <w:del w:id="1670" w:author="Henriette Gercken" w:date="2023-05-10T15:45:00Z"/>
          <w:rFonts w:asciiTheme="minorHAnsi" w:hAnsiTheme="minorHAnsi" w:cstheme="minorHAnsi"/>
          <w:sz w:val="24"/>
          <w:szCs w:val="24"/>
        </w:rPr>
      </w:pPr>
      <w:del w:id="1671" w:author="Henriette Gercken" w:date="2023-05-10T15:45:00Z">
        <w:r w:rsidRPr="00687919" w:rsidDel="00D116D9">
          <w:rPr>
            <w:rFonts w:asciiTheme="minorHAnsi" w:hAnsiTheme="minorHAnsi" w:cstheme="minorHAnsi"/>
            <w:sz w:val="24"/>
            <w:szCs w:val="24"/>
          </w:rPr>
          <w:delText xml:space="preserve">Nichtderbholz &amp; + Blattmassenelementgehalte aus Rumpf et al. 2018 (sofern möglich): </w:delText>
        </w:r>
      </w:del>
    </w:p>
    <w:p w14:paraId="3A141872" w14:textId="51ABB116" w:rsidR="00673E5F" w:rsidRPr="00687919" w:rsidDel="00D116D9" w:rsidRDefault="00673E5F" w:rsidP="00673E5F">
      <w:pPr>
        <w:numPr>
          <w:ilvl w:val="1"/>
          <w:numId w:val="23"/>
        </w:numPr>
        <w:suppressAutoHyphens w:val="0"/>
        <w:spacing w:before="100" w:beforeAutospacing="1" w:after="100" w:afterAutospacing="1" w:line="240" w:lineRule="auto"/>
        <w:jc w:val="left"/>
        <w:rPr>
          <w:del w:id="1672" w:author="Henriette Gercken" w:date="2023-05-10T15:45:00Z"/>
          <w:rFonts w:asciiTheme="minorHAnsi" w:hAnsiTheme="minorHAnsi" w:cstheme="minorHAnsi"/>
          <w:sz w:val="24"/>
          <w:szCs w:val="24"/>
        </w:rPr>
      </w:pPr>
      <w:del w:id="1673" w:author="Henriette Gercken" w:date="2023-05-10T15:45:00Z">
        <w:r w:rsidRPr="00687919" w:rsidDel="00D116D9">
          <w:rPr>
            <w:rFonts w:asciiTheme="minorHAnsi" w:hAnsiTheme="minorHAnsi" w:cstheme="minorHAnsi"/>
            <w:sz w:val="24"/>
            <w:szCs w:val="24"/>
          </w:rPr>
          <w:delText>Erforderliche Kompartimente: Holzige Kompartimente (Zweige +Stamm inkl. Rinde), Blatt/Nadel</w:delText>
        </w:r>
      </w:del>
    </w:p>
    <w:p w14:paraId="2FFAAB00" w14:textId="77777777" w:rsidR="00673E5F" w:rsidRPr="00687919" w:rsidRDefault="00673E5F" w:rsidP="00673E5F">
      <w:pPr>
        <w:suppressAutoHyphens w:val="0"/>
        <w:spacing w:before="100" w:beforeAutospacing="1" w:after="100" w:afterAutospacing="1" w:line="240" w:lineRule="auto"/>
        <w:ind w:left="720"/>
        <w:jc w:val="left"/>
        <w:rPr>
          <w:rFonts w:asciiTheme="minorHAnsi" w:hAnsiTheme="minorHAnsi" w:cstheme="minorHAnsi"/>
          <w:sz w:val="24"/>
          <w:szCs w:val="24"/>
        </w:rPr>
      </w:pPr>
    </w:p>
    <w:p w14:paraId="3E7EF3D2" w14:textId="77777777" w:rsidR="00673E5F" w:rsidRPr="00687919" w:rsidRDefault="00673E5F" w:rsidP="00673E5F">
      <w:pPr>
        <w:suppressAutoHyphens w:val="0"/>
        <w:spacing w:before="100" w:beforeAutospacing="1" w:after="100" w:afterAutospacing="1" w:line="240" w:lineRule="auto"/>
        <w:ind w:left="720"/>
        <w:jc w:val="left"/>
        <w:rPr>
          <w:rFonts w:asciiTheme="minorHAnsi" w:hAnsiTheme="minorHAnsi" w:cstheme="minorHAnsi"/>
          <w:sz w:val="24"/>
          <w:szCs w:val="24"/>
        </w:rPr>
      </w:pPr>
    </w:p>
    <w:p w14:paraId="275C8A72" w14:textId="77777777" w:rsidR="00673E5F" w:rsidRPr="00687919" w:rsidRDefault="00673E5F" w:rsidP="00673E5F">
      <w:pPr>
        <w:rPr>
          <w:rFonts w:asciiTheme="minorHAnsi" w:hAnsiTheme="minorHAnsi" w:cstheme="minorHAnsi"/>
        </w:rPr>
      </w:pPr>
    </w:p>
    <w:p w14:paraId="2437F203" w14:textId="77777777" w:rsidR="00673E5F" w:rsidRPr="00687919" w:rsidRDefault="00673E5F" w:rsidP="00673E5F">
      <w:pPr>
        <w:spacing w:before="102" w:line="276" w:lineRule="auto"/>
        <w:ind w:left="1134"/>
        <w:rPr>
          <w:rFonts w:asciiTheme="minorHAnsi" w:hAnsiTheme="minorHAnsi" w:cstheme="minorHAnsi"/>
          <w:color w:val="000000"/>
          <w:sz w:val="24"/>
          <w:szCs w:val="24"/>
        </w:rPr>
      </w:pPr>
    </w:p>
    <w:p w14:paraId="114C1238" w14:textId="77777777" w:rsidR="00673E5F" w:rsidRPr="00687919" w:rsidRDefault="00673E5F" w:rsidP="00673E5F">
      <w:pPr>
        <w:pStyle w:val="berschrift2"/>
        <w:numPr>
          <w:ilvl w:val="1"/>
          <w:numId w:val="7"/>
        </w:numPr>
        <w:rPr>
          <w:rFonts w:asciiTheme="minorHAnsi" w:hAnsiTheme="minorHAnsi" w:cstheme="minorHAnsi"/>
        </w:rPr>
      </w:pPr>
      <w:bookmarkStart w:id="1674" w:name="_Toc137731334"/>
      <w:r w:rsidRPr="00687919">
        <w:rPr>
          <w:rFonts w:asciiTheme="minorHAnsi" w:hAnsiTheme="minorHAnsi" w:cstheme="minorHAnsi"/>
          <w:shd w:val="clear" w:color="auto" w:fill="FFFFFF"/>
        </w:rPr>
        <w:t>Biodiversität</w:t>
      </w:r>
      <w:bookmarkEnd w:id="1674"/>
    </w:p>
    <w:p w14:paraId="2E639981" w14:textId="77777777" w:rsidR="00673E5F" w:rsidRPr="00687919" w:rsidRDefault="00673E5F" w:rsidP="00673E5F">
      <w:pPr>
        <w:pStyle w:val="berschrift2"/>
        <w:numPr>
          <w:ilvl w:val="1"/>
          <w:numId w:val="7"/>
        </w:numPr>
        <w:rPr>
          <w:rFonts w:asciiTheme="minorHAnsi" w:hAnsiTheme="minorHAnsi" w:cstheme="minorHAnsi"/>
        </w:rPr>
      </w:pPr>
      <w:bookmarkStart w:id="1675" w:name="_Toc137731335"/>
      <w:r w:rsidRPr="00687919">
        <w:rPr>
          <w:rFonts w:asciiTheme="minorHAnsi" w:hAnsiTheme="minorHAnsi" w:cstheme="minorHAnsi"/>
          <w:shd w:val="clear" w:color="auto" w:fill="FFFFFF"/>
        </w:rPr>
        <w:t>Bestandesbeschreibung</w:t>
      </w:r>
      <w:bookmarkEnd w:id="1675"/>
    </w:p>
    <w:p w14:paraId="3E04B551" w14:textId="77777777" w:rsidR="00673E5F" w:rsidRPr="00687919" w:rsidRDefault="00673E5F" w:rsidP="00673E5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w:t>
      </w:r>
    </w:p>
    <w:p w14:paraId="55ACBAE4" w14:textId="77777777" w:rsidR="00673E5F" w:rsidRPr="00687919" w:rsidRDefault="00673E5F" w:rsidP="00673E5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4"/>
          <w:szCs w:val="24"/>
        </w:rPr>
        <w:t> </w:t>
      </w:r>
    </w:p>
    <w:p w14:paraId="5E8AAE31" w14:textId="77777777" w:rsidR="00673E5F" w:rsidRPr="00687919" w:rsidRDefault="00673E5F" w:rsidP="00673E5F">
      <w:pPr>
        <w:pStyle w:val="berschrift1"/>
        <w:numPr>
          <w:ilvl w:val="0"/>
          <w:numId w:val="7"/>
        </w:numPr>
        <w:rPr>
          <w:rFonts w:asciiTheme="minorHAnsi" w:hAnsiTheme="minorHAnsi" w:cstheme="minorHAnsi"/>
        </w:rPr>
      </w:pPr>
      <w:r w:rsidRPr="00687919">
        <w:rPr>
          <w:rFonts w:asciiTheme="minorHAnsi" w:hAnsiTheme="minorHAnsi" w:cstheme="minorHAnsi"/>
        </w:rPr>
        <w:t> </w:t>
      </w:r>
      <w:bookmarkStart w:id="1676" w:name="_Toc137731336"/>
      <w:r w:rsidRPr="00687919">
        <w:rPr>
          <w:rFonts w:asciiTheme="minorHAnsi" w:hAnsiTheme="minorHAnsi" w:cstheme="minorHAnsi"/>
        </w:rPr>
        <w:t>Ergebnisse</w:t>
      </w:r>
      <w:bookmarkEnd w:id="1676"/>
    </w:p>
    <w:p w14:paraId="09498730" w14:textId="77777777" w:rsidR="00673E5F" w:rsidRPr="00687919" w:rsidRDefault="00673E5F" w:rsidP="00673E5F">
      <w:pPr>
        <w:pStyle w:val="berschrift2"/>
        <w:numPr>
          <w:ilvl w:val="1"/>
          <w:numId w:val="7"/>
        </w:numPr>
        <w:rPr>
          <w:rFonts w:asciiTheme="minorHAnsi" w:hAnsiTheme="minorHAnsi" w:cstheme="minorHAnsi"/>
        </w:rPr>
      </w:pPr>
      <w:bookmarkStart w:id="1677" w:name="_Toc137731337"/>
      <w:r w:rsidRPr="00687919">
        <w:rPr>
          <w:rFonts w:asciiTheme="minorHAnsi" w:hAnsiTheme="minorHAnsi" w:cstheme="minorHAnsi"/>
        </w:rPr>
        <w:t>Mögliche Ergebisstabellen</w:t>
      </w:r>
      <w:bookmarkEnd w:id="1677"/>
    </w:p>
    <w:p w14:paraId="64D3F9CD" w14:textId="77777777" w:rsidR="00673E5F" w:rsidRPr="00687919" w:rsidRDefault="00673E5F" w:rsidP="00673E5F">
      <w:pPr>
        <w:rPr>
          <w:rFonts w:asciiTheme="minorHAnsi" w:hAnsiTheme="minorHAnsi" w:cstheme="minorHAnsi"/>
        </w:rPr>
      </w:pPr>
      <w:r w:rsidRPr="00687919">
        <w:rPr>
          <w:rFonts w:asciiTheme="minorHAnsi" w:hAnsiTheme="minorHAnsi" w:cstheme="minorHAnsi"/>
        </w:rPr>
        <w:t>Siehe Excel beispiel_ergebnisstabellen_momok_bestandesauswertung.csv</w:t>
      </w:r>
    </w:p>
    <w:p w14:paraId="3044407D" w14:textId="66EB1AEC" w:rsidR="00887AB8" w:rsidRPr="00687919" w:rsidRDefault="00673E5F" w:rsidP="0044532F">
      <w:pPr>
        <w:rPr>
          <w:ins w:id="1678" w:author="Henriette Gercken" w:date="2023-05-23T11:39:00Z"/>
          <w:rFonts w:asciiTheme="minorHAnsi" w:hAnsiTheme="minorHAnsi" w:cstheme="minorHAnsi"/>
        </w:rPr>
      </w:pPr>
      <w:r w:rsidRPr="00687919">
        <w:rPr>
          <w:rFonts w:asciiTheme="minorHAnsi" w:hAnsiTheme="minorHAnsi" w:cstheme="minorHAnsi"/>
        </w:rPr>
        <w:t>O:\a7bze\ZZ_BZE3_Bestand_Auswertung</w:t>
      </w:r>
    </w:p>
    <w:p w14:paraId="6474C79E" w14:textId="51DEFE9C" w:rsidR="00E159C9" w:rsidRPr="00687919" w:rsidRDefault="00E159C9" w:rsidP="00E159C9">
      <w:pPr>
        <w:pStyle w:val="berschrift1"/>
        <w:rPr>
          <w:ins w:id="1679" w:author="Henriette Gercken" w:date="2023-05-23T11:39:00Z"/>
          <w:rFonts w:asciiTheme="minorHAnsi" w:hAnsiTheme="minorHAnsi" w:cstheme="minorHAnsi"/>
          <w:rPrChange w:id="1680" w:author="Henriette Gercken" w:date="2023-05-30T15:49:00Z">
            <w:rPr>
              <w:ins w:id="1681" w:author="Henriette Gercken" w:date="2023-05-23T11:39:00Z"/>
            </w:rPr>
          </w:rPrChange>
        </w:rPr>
      </w:pPr>
      <w:bookmarkStart w:id="1682" w:name="_Toc137731338"/>
      <w:ins w:id="1683" w:author="Henriette Gercken" w:date="2023-05-23T11:39:00Z">
        <w:r w:rsidRPr="00687919">
          <w:rPr>
            <w:rFonts w:asciiTheme="minorHAnsi" w:hAnsiTheme="minorHAnsi" w:cstheme="minorHAnsi"/>
            <w:rPrChange w:id="1684" w:author="Henriette Gercken" w:date="2023-05-30T15:49:00Z">
              <w:rPr/>
            </w:rPrChange>
          </w:rPr>
          <w:t>Plausibilitätprüfung</w:t>
        </w:r>
        <w:bookmarkEnd w:id="1682"/>
      </w:ins>
    </w:p>
    <w:p w14:paraId="21A7C5AA" w14:textId="77777777" w:rsidR="00C754F8" w:rsidRDefault="00C754F8" w:rsidP="00C754F8">
      <w:pPr>
        <w:pStyle w:val="berschrift2"/>
        <w:numPr>
          <w:ilvl w:val="1"/>
          <w:numId w:val="7"/>
        </w:numPr>
        <w:rPr>
          <w:ins w:id="1685" w:author="Henriette Gercken" w:date="2023-06-08T14:51:00Z"/>
          <w:rFonts w:asciiTheme="minorHAnsi" w:hAnsiTheme="minorHAnsi" w:cstheme="minorHAnsi"/>
        </w:rPr>
      </w:pPr>
      <w:bookmarkStart w:id="1686" w:name="_Toc137731339"/>
      <w:ins w:id="1687" w:author="Henriette Gercken" w:date="2023-06-08T14:51:00Z">
        <w:r>
          <w:rPr>
            <w:rFonts w:asciiTheme="minorHAnsi" w:hAnsiTheme="minorHAnsi" w:cstheme="minorHAnsi"/>
          </w:rPr>
          <w:t>Lebender Bestand</w:t>
        </w:r>
        <w:bookmarkEnd w:id="1686"/>
      </w:ins>
    </w:p>
    <w:p w14:paraId="3C56CB6C" w14:textId="77777777" w:rsidR="00C754F8" w:rsidRDefault="00C754F8" w:rsidP="00C754F8">
      <w:pPr>
        <w:pStyle w:val="berschrift3"/>
        <w:numPr>
          <w:ilvl w:val="2"/>
          <w:numId w:val="7"/>
        </w:numPr>
        <w:rPr>
          <w:ins w:id="1688" w:author="Henriette Gercken" w:date="2023-06-08T14:51:00Z"/>
          <w:rFonts w:asciiTheme="minorHAnsi" w:hAnsiTheme="minorHAnsi" w:cstheme="minorHAnsi"/>
        </w:rPr>
      </w:pPr>
      <w:bookmarkStart w:id="1689" w:name="_Toc137731340"/>
      <w:ins w:id="1690" w:author="Henriette Gercken" w:date="2023-06-08T14:51:00Z">
        <w:r>
          <w:rPr>
            <w:rFonts w:asciiTheme="minorHAnsi" w:hAnsiTheme="minorHAnsi" w:cstheme="minorHAnsi"/>
          </w:rPr>
          <w:t>Höhe-Durchmesser Verhältnis</w:t>
        </w:r>
        <w:bookmarkEnd w:id="1689"/>
      </w:ins>
    </w:p>
    <w:p w14:paraId="68C6BEB5" w14:textId="77777777" w:rsidR="00C754F8" w:rsidRDefault="00C754F8" w:rsidP="00C754F8">
      <w:pPr>
        <w:suppressAutoHyphens w:val="0"/>
        <w:spacing w:before="0" w:line="240" w:lineRule="auto"/>
        <w:jc w:val="left"/>
        <w:rPr>
          <w:ins w:id="1691" w:author="Henriette Gercken" w:date="2023-06-08T14:51:00Z"/>
          <w:rFonts w:asciiTheme="minorHAnsi" w:hAnsiTheme="minorHAnsi" w:cstheme="minorHAnsi"/>
          <w:color w:val="000000"/>
          <w:sz w:val="22"/>
          <w:szCs w:val="22"/>
        </w:rPr>
      </w:pPr>
      <w:ins w:id="1692" w:author="Henriette Gercken" w:date="2023-06-08T14:51:00Z">
        <w:r>
          <w:rPr>
            <w:rFonts w:asciiTheme="minorHAnsi" w:hAnsiTheme="minorHAnsi" w:cstheme="minorHAnsi"/>
            <w:color w:val="000000"/>
            <w:sz w:val="22"/>
            <w:szCs w:val="22"/>
          </w:rPr>
          <w:t>Bäume des Hauptbestandes werden auf ihr H/D-Verhältnis hin überprüft. Wobei</w:t>
        </w:r>
      </w:ins>
    </w:p>
    <w:p w14:paraId="2B8F02BE" w14:textId="77777777" w:rsidR="00C754F8" w:rsidRDefault="00C754F8" w:rsidP="00C754F8">
      <w:pPr>
        <w:pStyle w:val="Listenabsatz"/>
        <w:numPr>
          <w:ilvl w:val="0"/>
          <w:numId w:val="42"/>
        </w:numPr>
        <w:suppressAutoHyphens w:val="0"/>
        <w:spacing w:before="0" w:line="240" w:lineRule="auto"/>
        <w:jc w:val="left"/>
        <w:rPr>
          <w:ins w:id="1693" w:author="Henriette Gercken" w:date="2023-06-08T14:51:00Z"/>
          <w:rFonts w:asciiTheme="minorHAnsi" w:hAnsiTheme="minorHAnsi" w:cstheme="minorHAnsi"/>
          <w:color w:val="000000"/>
          <w:sz w:val="22"/>
          <w:szCs w:val="22"/>
        </w:rPr>
      </w:pPr>
      <w:ins w:id="1694" w:author="Henriette Gercken" w:date="2023-06-08T14:51:00Z">
        <w:r>
          <w:rPr>
            <w:rFonts w:asciiTheme="minorHAnsi" w:hAnsiTheme="minorHAnsi" w:cstheme="minorHAnsi"/>
            <w:color w:val="000000"/>
            <w:sz w:val="22"/>
            <w:szCs w:val="22"/>
          </w:rPr>
          <w:t>Vorbedingung: Die Bäume stehen im Hauptbestand.</w:t>
        </w:r>
      </w:ins>
    </w:p>
    <w:p w14:paraId="2868F676" w14:textId="77777777" w:rsidR="00C754F8" w:rsidRDefault="00C754F8" w:rsidP="00C754F8">
      <w:pPr>
        <w:pStyle w:val="Listenabsatz"/>
        <w:numPr>
          <w:ilvl w:val="0"/>
          <w:numId w:val="42"/>
        </w:numPr>
        <w:suppressAutoHyphens w:val="0"/>
        <w:spacing w:before="0" w:line="240" w:lineRule="auto"/>
        <w:jc w:val="left"/>
        <w:rPr>
          <w:ins w:id="1695" w:author="Henriette Gercken" w:date="2023-06-08T14:51:00Z"/>
          <w:rFonts w:asciiTheme="minorHAnsi" w:hAnsiTheme="minorHAnsi" w:cstheme="minorHAnsi"/>
          <w:color w:val="000000"/>
          <w:sz w:val="22"/>
          <w:szCs w:val="22"/>
        </w:rPr>
      </w:pPr>
      <w:ins w:id="1696" w:author="Henriette Gercken" w:date="2023-06-08T14:51:00Z">
        <w:r>
          <w:rPr>
            <w:rFonts w:asciiTheme="minorHAnsi" w:hAnsiTheme="minorHAnsi" w:cstheme="minorHAnsi"/>
            <w:color w:val="000000"/>
            <w:sz w:val="22"/>
            <w:szCs w:val="22"/>
          </w:rPr>
          <w:t>HD_Warnung 5,0-65 und 85-139,9</w:t>
        </w:r>
      </w:ins>
    </w:p>
    <w:p w14:paraId="5DC3D2A0" w14:textId="77777777" w:rsidR="00C754F8" w:rsidRDefault="00C754F8" w:rsidP="00C754F8">
      <w:pPr>
        <w:pStyle w:val="Listenabsatz"/>
        <w:numPr>
          <w:ilvl w:val="0"/>
          <w:numId w:val="42"/>
        </w:numPr>
        <w:suppressAutoHyphens w:val="0"/>
        <w:spacing w:before="0" w:line="240" w:lineRule="auto"/>
        <w:jc w:val="left"/>
        <w:rPr>
          <w:ins w:id="1697" w:author="Henriette Gercken" w:date="2023-06-08T14:51:00Z"/>
          <w:rFonts w:asciiTheme="minorHAnsi" w:hAnsiTheme="minorHAnsi" w:cstheme="minorHAnsi"/>
          <w:color w:val="000000"/>
          <w:sz w:val="22"/>
          <w:szCs w:val="22"/>
        </w:rPr>
      </w:pPr>
      <w:ins w:id="1698" w:author="Henriette Gercken" w:date="2023-06-08T14:51:00Z">
        <w:r>
          <w:rPr>
            <w:rFonts w:asciiTheme="minorHAnsi" w:hAnsiTheme="minorHAnsi" w:cstheme="minorHAnsi"/>
            <w:color w:val="000000"/>
            <w:sz w:val="22"/>
            <w:szCs w:val="22"/>
          </w:rPr>
          <w:lastRenderedPageBreak/>
          <w:t>HD_Fehler: 0-4,9 und &gt;140,0</w:t>
        </w:r>
      </w:ins>
    </w:p>
    <w:p w14:paraId="3C742216" w14:textId="77777777" w:rsidR="00C754F8" w:rsidRDefault="00C754F8" w:rsidP="00C754F8">
      <w:pPr>
        <w:suppressAutoHyphens w:val="0"/>
        <w:spacing w:before="0" w:line="240" w:lineRule="auto"/>
        <w:jc w:val="left"/>
        <w:rPr>
          <w:ins w:id="1699" w:author="Henriette Gercken" w:date="2023-06-08T14:51:00Z"/>
          <w:rFonts w:asciiTheme="minorHAnsi" w:hAnsiTheme="minorHAnsi" w:cstheme="minorHAnsi"/>
          <w:color w:val="000000"/>
          <w:sz w:val="22"/>
          <w:szCs w:val="22"/>
        </w:rPr>
      </w:pPr>
      <w:ins w:id="1700" w:author="Henriette Gercken" w:date="2023-06-08T14:51:00Z">
        <w:r>
          <w:rPr>
            <w:rFonts w:asciiTheme="minorHAnsi" w:hAnsiTheme="minorHAnsi" w:cstheme="minorHAnsi"/>
            <w:color w:val="000000"/>
            <w:sz w:val="22"/>
            <w:szCs w:val="22"/>
            <w:highlight w:val="yellow"/>
          </w:rPr>
          <w:t xml:space="preserve">Die Entscheidung für die zuvor genannten HD Warn- bzw. Fehler-Grenzen sind Schätzungen deren Eignung noch überprüft werden muss. </w:t>
        </w:r>
      </w:ins>
    </w:p>
    <w:p w14:paraId="4E4C774A" w14:textId="77777777" w:rsidR="00C754F8" w:rsidRDefault="00C754F8" w:rsidP="00C754F8">
      <w:pPr>
        <w:suppressAutoHyphens w:val="0"/>
        <w:spacing w:before="0" w:line="240" w:lineRule="auto"/>
        <w:jc w:val="left"/>
        <w:rPr>
          <w:ins w:id="1701" w:author="Henriette Gercken" w:date="2023-06-08T14:51:00Z"/>
          <w:rFonts w:asciiTheme="minorHAnsi" w:hAnsiTheme="minorHAnsi" w:cstheme="minorHAnsi"/>
          <w:color w:val="000000"/>
          <w:sz w:val="22"/>
          <w:szCs w:val="22"/>
        </w:rPr>
      </w:pPr>
    </w:p>
    <w:p w14:paraId="66892ECB" w14:textId="77777777" w:rsidR="00C754F8" w:rsidRDefault="00C754F8" w:rsidP="00C754F8">
      <w:pPr>
        <w:suppressAutoHyphens w:val="0"/>
        <w:spacing w:before="0" w:line="240" w:lineRule="auto"/>
        <w:jc w:val="left"/>
        <w:rPr>
          <w:ins w:id="1702" w:author="Henriette Gercken" w:date="2023-06-08T14:51:00Z"/>
          <w:rFonts w:asciiTheme="minorHAnsi" w:hAnsiTheme="minorHAnsi" w:cstheme="minorHAnsi"/>
          <w:color w:val="000000"/>
          <w:sz w:val="22"/>
          <w:szCs w:val="22"/>
        </w:rPr>
      </w:pPr>
      <w:ins w:id="1703" w:author="Henriette Gercken" w:date="2023-06-08T14:51:00Z">
        <w:r>
          <w:rPr>
            <w:rFonts w:asciiTheme="minorHAnsi" w:hAnsiTheme="minorHAnsi" w:cstheme="minorHAnsi"/>
            <w:color w:val="000000"/>
            <w:sz w:val="22"/>
            <w:szCs w:val="22"/>
          </w:rPr>
          <w:t>Die Prüfung ergibt, dass :</w:t>
        </w:r>
      </w:ins>
    </w:p>
    <w:p w14:paraId="37D50494" w14:textId="77777777" w:rsidR="00C754F8" w:rsidRDefault="00C754F8" w:rsidP="00C754F8">
      <w:pPr>
        <w:pStyle w:val="Listenabsatz"/>
        <w:numPr>
          <w:ilvl w:val="0"/>
          <w:numId w:val="41"/>
        </w:numPr>
        <w:suppressAutoHyphens w:val="0"/>
        <w:spacing w:before="0" w:line="240" w:lineRule="auto"/>
        <w:jc w:val="left"/>
        <w:rPr>
          <w:ins w:id="1704" w:author="Henriette Gercken" w:date="2023-06-08T14:51:00Z"/>
          <w:rFonts w:asciiTheme="minorHAnsi" w:hAnsiTheme="minorHAnsi" w:cstheme="minorHAnsi"/>
          <w:color w:val="000000"/>
          <w:sz w:val="22"/>
          <w:szCs w:val="22"/>
        </w:rPr>
      </w:pPr>
      <w:ins w:id="1705" w:author="Henriette Gercken" w:date="2023-06-08T14:51:00Z">
        <w:r>
          <w:rPr>
            <w:rFonts w:asciiTheme="minorHAnsi" w:hAnsiTheme="minorHAnsi" w:cstheme="minorHAnsi"/>
            <w:sz w:val="24"/>
            <w:szCs w:val="24"/>
          </w:rPr>
          <w:t>TapeS Höhen erzeugen 175 HD Warnungen bei Bäumen bei denen die Höhe eigentlich gemessen wurde</w:t>
        </w:r>
      </w:ins>
    </w:p>
    <w:p w14:paraId="021D6BA6" w14:textId="77777777" w:rsidR="00C754F8" w:rsidRDefault="00C754F8" w:rsidP="00C754F8">
      <w:pPr>
        <w:pStyle w:val="Listenabsatz"/>
        <w:numPr>
          <w:ilvl w:val="0"/>
          <w:numId w:val="41"/>
        </w:numPr>
        <w:suppressAutoHyphens w:val="0"/>
        <w:spacing w:before="0" w:line="240" w:lineRule="auto"/>
        <w:jc w:val="left"/>
        <w:rPr>
          <w:ins w:id="1706" w:author="Henriette Gercken" w:date="2023-06-08T14:51:00Z"/>
          <w:rFonts w:asciiTheme="minorHAnsi" w:hAnsiTheme="minorHAnsi" w:cstheme="minorHAnsi"/>
          <w:color w:val="000000"/>
          <w:sz w:val="22"/>
          <w:szCs w:val="22"/>
        </w:rPr>
      </w:pPr>
      <w:ins w:id="1707" w:author="Henriette Gercken" w:date="2023-06-08T14:51:00Z">
        <w:r>
          <w:rPr>
            <w:rFonts w:asciiTheme="minorHAnsi" w:hAnsiTheme="minorHAnsi" w:cstheme="minorHAnsi"/>
            <w:sz w:val="24"/>
            <w:szCs w:val="24"/>
          </w:rPr>
          <w:t>TapeS Höhen erzeugen keine HD Fehler</w:t>
        </w:r>
      </w:ins>
    </w:p>
    <w:p w14:paraId="3DB77687" w14:textId="77777777" w:rsidR="00C754F8" w:rsidRDefault="00C754F8" w:rsidP="00C754F8">
      <w:pPr>
        <w:pStyle w:val="Listenabsatz"/>
        <w:numPr>
          <w:ilvl w:val="0"/>
          <w:numId w:val="41"/>
        </w:numPr>
        <w:suppressAutoHyphens w:val="0"/>
        <w:spacing w:before="0" w:line="240" w:lineRule="auto"/>
        <w:jc w:val="left"/>
        <w:rPr>
          <w:ins w:id="1708" w:author="Henriette Gercken" w:date="2023-06-08T14:51:00Z"/>
          <w:rFonts w:asciiTheme="minorHAnsi" w:hAnsiTheme="minorHAnsi" w:cstheme="minorHAnsi"/>
          <w:color w:val="000000"/>
          <w:sz w:val="22"/>
          <w:szCs w:val="22"/>
        </w:rPr>
      </w:pPr>
      <w:ins w:id="1709" w:author="Henriette Gercken" w:date="2023-06-08T14:51:00Z">
        <w:r>
          <w:rPr>
            <w:rFonts w:asciiTheme="minorHAnsi" w:hAnsiTheme="minorHAnsi" w:cstheme="minorHAnsi"/>
            <w:sz w:val="24"/>
            <w:szCs w:val="24"/>
          </w:rPr>
          <w:t>gemessene Höhen erzeugen 175 HD Warnungen und 5 HD Fehler.</w:t>
        </w:r>
      </w:ins>
    </w:p>
    <w:p w14:paraId="424AEDDD" w14:textId="77777777" w:rsidR="00C754F8" w:rsidRDefault="00C754F8" w:rsidP="00C754F8">
      <w:pPr>
        <w:pStyle w:val="Listenabsatz"/>
        <w:numPr>
          <w:ilvl w:val="0"/>
          <w:numId w:val="41"/>
        </w:numPr>
        <w:suppressAutoHyphens w:val="0"/>
        <w:spacing w:before="0" w:line="240" w:lineRule="auto"/>
        <w:jc w:val="left"/>
        <w:rPr>
          <w:ins w:id="1710" w:author="Henriette Gercken" w:date="2023-06-08T14:51:00Z"/>
          <w:rFonts w:asciiTheme="minorHAnsi" w:hAnsiTheme="minorHAnsi" w:cstheme="minorHAnsi"/>
          <w:color w:val="000000"/>
          <w:sz w:val="22"/>
          <w:szCs w:val="22"/>
        </w:rPr>
      </w:pPr>
      <w:ins w:id="1711" w:author="Henriette Gercken" w:date="2023-06-08T14:51:00Z">
        <w:r>
          <w:rPr>
            <w:rFonts w:asciiTheme="minorHAnsi" w:hAnsiTheme="minorHAnsi" w:cstheme="minorHAnsi"/>
            <w:sz w:val="24"/>
            <w:szCs w:val="24"/>
          </w:rPr>
          <w:t>Dort wo gemessene Höhen einen HD Fehler erzeugen, zeigt TapeS lediglich eine HD Warnung</w:t>
        </w:r>
      </w:ins>
    </w:p>
    <w:p w14:paraId="4F941971" w14:textId="77777777" w:rsidR="00C754F8" w:rsidRDefault="00C754F8" w:rsidP="00C754F8">
      <w:pPr>
        <w:pStyle w:val="berschrift3"/>
        <w:numPr>
          <w:ilvl w:val="2"/>
          <w:numId w:val="7"/>
        </w:numPr>
        <w:rPr>
          <w:ins w:id="1712" w:author="Henriette Gercken" w:date="2023-06-08T14:51:00Z"/>
          <w:rFonts w:asciiTheme="minorHAnsi" w:hAnsiTheme="minorHAnsi" w:cstheme="minorHAnsi"/>
        </w:rPr>
      </w:pPr>
      <w:bookmarkStart w:id="1713" w:name="_Toc137731341"/>
      <w:ins w:id="1714" w:author="Henriette Gercken" w:date="2023-06-08T14:51:00Z">
        <w:r>
          <w:rPr>
            <w:rFonts w:asciiTheme="minorHAnsi" w:hAnsiTheme="minorHAnsi" w:cstheme="minorHAnsi"/>
          </w:rPr>
          <w:t>Vergleichsdaten</w:t>
        </w:r>
        <w:bookmarkEnd w:id="1713"/>
      </w:ins>
    </w:p>
    <w:p w14:paraId="7FA0DBF0" w14:textId="4F949BC2" w:rsidR="00C754F8" w:rsidRDefault="00C754F8" w:rsidP="00C754F8">
      <w:pPr>
        <w:pStyle w:val="Listenabsatz"/>
        <w:numPr>
          <w:ilvl w:val="0"/>
          <w:numId w:val="41"/>
        </w:numPr>
        <w:rPr>
          <w:ins w:id="1715" w:author="Henriette Gercken" w:date="2023-06-08T14:51:00Z"/>
          <w:rFonts w:asciiTheme="minorHAnsi" w:hAnsiTheme="minorHAnsi" w:cstheme="minorHAnsi"/>
        </w:rPr>
      </w:pPr>
      <w:ins w:id="1716" w:author="Henriette Gercken" w:date="2023-06-08T14:51:00Z">
        <w:r>
          <w:rPr>
            <w:rFonts w:asciiTheme="minorHAnsi" w:hAnsiTheme="minorHAnsi" w:cstheme="minorHAnsi"/>
          </w:rPr>
          <w:fldChar w:fldCharType="begin"/>
        </w:r>
        <w:r>
          <w:rPr>
            <w:rFonts w:asciiTheme="minorHAnsi" w:hAnsiTheme="minorHAnsi" w:cstheme="minorHAnsi"/>
          </w:rPr>
          <w:instrText xml:space="preserve"> HYPERLINK "https://bg.copernicus.org/articles/17/1621/2020/" </w:instrText>
        </w:r>
      </w:ins>
      <w:ins w:id="1717" w:author="Henriette Gercken" w:date="2023-06-15T14:21:00Z">
        <w:r w:rsidR="007F08C6">
          <w:rPr>
            <w:rFonts w:asciiTheme="minorHAnsi" w:hAnsiTheme="minorHAnsi" w:cstheme="minorHAnsi"/>
          </w:rPr>
        </w:r>
      </w:ins>
      <w:ins w:id="1718" w:author="Henriette Gercken" w:date="2023-06-08T14:51:00Z">
        <w:r>
          <w:rPr>
            <w:rFonts w:asciiTheme="minorHAnsi" w:hAnsiTheme="minorHAnsi" w:cstheme="minorHAnsi"/>
          </w:rPr>
          <w:fldChar w:fldCharType="separate"/>
        </w:r>
        <w:r>
          <w:rPr>
            <w:rStyle w:val="Hyperlink"/>
            <w:rFonts w:asciiTheme="minorHAnsi" w:hAnsiTheme="minorHAnsi" w:cstheme="minorHAnsi"/>
          </w:rPr>
          <w:t>https://bg.copernicus.org/articles/17/1621/2020/</w:t>
        </w:r>
        <w:r>
          <w:rPr>
            <w:rFonts w:asciiTheme="minorHAnsi" w:hAnsiTheme="minorHAnsi" w:cstheme="minorHAnsi"/>
          </w:rPr>
          <w:fldChar w:fldCharType="end"/>
        </w:r>
      </w:ins>
    </w:p>
    <w:p w14:paraId="592288DC" w14:textId="132842F6" w:rsidR="00C754F8" w:rsidRDefault="00C754F8" w:rsidP="00C754F8">
      <w:pPr>
        <w:pStyle w:val="Listenabsatz"/>
        <w:numPr>
          <w:ilvl w:val="0"/>
          <w:numId w:val="41"/>
        </w:numPr>
        <w:rPr>
          <w:ins w:id="1719" w:author="Henriette Gercken" w:date="2023-06-08T14:51:00Z"/>
          <w:rFonts w:asciiTheme="minorHAnsi" w:hAnsiTheme="minorHAnsi" w:cstheme="minorHAnsi"/>
        </w:rPr>
      </w:pPr>
      <w:ins w:id="1720" w:author="Henriette Gercken" w:date="2023-06-08T14:51:00Z">
        <w:r>
          <w:rPr>
            <w:rFonts w:asciiTheme="minorHAnsi" w:hAnsiTheme="minorHAnsi" w:cstheme="minorHAnsi"/>
          </w:rPr>
          <w:fldChar w:fldCharType="begin"/>
        </w:r>
        <w:r>
          <w:rPr>
            <w:rFonts w:asciiTheme="minorHAnsi" w:hAnsiTheme="minorHAnsi" w:cstheme="minorHAnsi"/>
          </w:rPr>
          <w:instrText xml:space="preserve"> HYPERLINK "https://onlinelibrary.wiley.com/doi/10.1111/gcb.12552" </w:instrText>
        </w:r>
      </w:ins>
      <w:ins w:id="1721" w:author="Henriette Gercken" w:date="2023-06-15T14:21:00Z">
        <w:r w:rsidR="007F08C6">
          <w:rPr>
            <w:rFonts w:asciiTheme="minorHAnsi" w:hAnsiTheme="minorHAnsi" w:cstheme="minorHAnsi"/>
          </w:rPr>
        </w:r>
      </w:ins>
      <w:ins w:id="1722" w:author="Henriette Gercken" w:date="2023-06-08T14:51:00Z">
        <w:r>
          <w:rPr>
            <w:rFonts w:asciiTheme="minorHAnsi" w:hAnsiTheme="minorHAnsi" w:cstheme="minorHAnsi"/>
          </w:rPr>
          <w:fldChar w:fldCharType="separate"/>
        </w:r>
        <w:r>
          <w:rPr>
            <w:rStyle w:val="Hyperlink"/>
            <w:rFonts w:asciiTheme="minorHAnsi" w:hAnsiTheme="minorHAnsi" w:cstheme="minorHAnsi"/>
          </w:rPr>
          <w:t>https://onlinelibrary.wiley.com/doi/10.1111/gcb.12552</w:t>
        </w:r>
        <w:r>
          <w:rPr>
            <w:rFonts w:asciiTheme="minorHAnsi" w:hAnsiTheme="minorHAnsi" w:cstheme="minorHAnsi"/>
          </w:rPr>
          <w:fldChar w:fldCharType="end"/>
        </w:r>
      </w:ins>
    </w:p>
    <w:p w14:paraId="1CE957BC" w14:textId="0A9D96E9" w:rsidR="00C754F8" w:rsidRDefault="00C754F8" w:rsidP="00C754F8">
      <w:pPr>
        <w:pStyle w:val="Listenabsatz"/>
        <w:numPr>
          <w:ilvl w:val="0"/>
          <w:numId w:val="41"/>
        </w:numPr>
        <w:rPr>
          <w:ins w:id="1723" w:author="Henriette Gercken" w:date="2023-06-08T14:51:00Z"/>
          <w:rFonts w:asciiTheme="minorHAnsi" w:hAnsiTheme="minorHAnsi" w:cstheme="minorHAnsi"/>
        </w:rPr>
      </w:pPr>
      <w:ins w:id="1724" w:author="Henriette Gercken" w:date="2023-06-08T14:51:00Z">
        <w:r>
          <w:rPr>
            <w:rFonts w:asciiTheme="minorHAnsi" w:hAnsiTheme="minorHAnsi" w:cstheme="minorHAnsi"/>
          </w:rPr>
          <w:fldChar w:fldCharType="begin"/>
        </w:r>
        <w:r>
          <w:rPr>
            <w:rFonts w:asciiTheme="minorHAnsi" w:hAnsiTheme="minorHAnsi" w:cstheme="minorHAnsi"/>
          </w:rPr>
          <w:instrText xml:space="preserve"> HYPERLINK "https://www.sciencedirect.com/science/article/pii/S0378112716302870" </w:instrText>
        </w:r>
      </w:ins>
      <w:ins w:id="1725" w:author="Henriette Gercken" w:date="2023-06-15T14:21:00Z">
        <w:r w:rsidR="007F08C6">
          <w:rPr>
            <w:rFonts w:asciiTheme="minorHAnsi" w:hAnsiTheme="minorHAnsi" w:cstheme="minorHAnsi"/>
          </w:rPr>
        </w:r>
      </w:ins>
      <w:ins w:id="1726" w:author="Henriette Gercken" w:date="2023-06-08T14:51:00Z">
        <w:r>
          <w:rPr>
            <w:rFonts w:asciiTheme="minorHAnsi" w:hAnsiTheme="minorHAnsi" w:cstheme="minorHAnsi"/>
          </w:rPr>
          <w:fldChar w:fldCharType="separate"/>
        </w:r>
        <w:r>
          <w:rPr>
            <w:rStyle w:val="Hyperlink"/>
            <w:rFonts w:asciiTheme="minorHAnsi" w:hAnsiTheme="minorHAnsi" w:cstheme="minorHAnsi"/>
          </w:rPr>
          <w:t>https://www.sciencedirect.com/science/article/pii/S0378112716302870</w:t>
        </w:r>
        <w:r>
          <w:rPr>
            <w:rFonts w:asciiTheme="minorHAnsi" w:hAnsiTheme="minorHAnsi" w:cstheme="minorHAnsi"/>
          </w:rPr>
          <w:fldChar w:fldCharType="end"/>
        </w:r>
      </w:ins>
    </w:p>
    <w:p w14:paraId="3ED78BC8" w14:textId="77777777" w:rsidR="00C754F8" w:rsidRDefault="00C754F8" w:rsidP="00C754F8">
      <w:pPr>
        <w:pStyle w:val="berschrift3"/>
        <w:numPr>
          <w:ilvl w:val="2"/>
          <w:numId w:val="7"/>
        </w:numPr>
        <w:rPr>
          <w:ins w:id="1727" w:author="Henriette Gercken" w:date="2023-06-08T14:51:00Z"/>
        </w:rPr>
      </w:pPr>
      <w:bookmarkStart w:id="1728" w:name="_Toc137731342"/>
      <w:ins w:id="1729" w:author="Henriette Gercken" w:date="2023-06-08T14:51:00Z">
        <w:r>
          <w:t>KOHLENSTOFF VERGLEICH</w:t>
        </w:r>
        <w:bookmarkEnd w:id="1728"/>
      </w:ins>
    </w:p>
    <w:p w14:paraId="6E1A523E" w14:textId="77777777" w:rsidR="00C754F8" w:rsidRDefault="00C754F8" w:rsidP="00C754F8">
      <w:pPr>
        <w:suppressAutoHyphens w:val="0"/>
        <w:spacing w:before="0" w:line="240" w:lineRule="auto"/>
        <w:jc w:val="left"/>
        <w:rPr>
          <w:ins w:id="1730" w:author="Henriette Gercken" w:date="2023-06-08T14:51:00Z"/>
          <w:rFonts w:asciiTheme="minorHAnsi" w:hAnsiTheme="minorHAnsi" w:cstheme="minorHAnsi"/>
          <w:sz w:val="24"/>
          <w:szCs w:val="24"/>
        </w:rPr>
      </w:pPr>
      <w:ins w:id="1731" w:author="Henriette Gercken" w:date="2023-06-08T14:51:00Z">
        <w:r>
          <w:rPr>
            <w:rFonts w:asciiTheme="minorHAnsi" w:hAnsiTheme="minorHAnsi" w:cstheme="minorHAnsi"/>
            <w:sz w:val="24"/>
            <w:szCs w:val="24"/>
          </w:rPr>
          <w:t xml:space="preserve">Vergleicht man die Kohlenstoffwerte pro Hektar von jedem Plot (ungeachtet der Baumart und des Alters) mit dem gemittelten Kohlenstoffvorrat über alle Baumarten und Alter aus der BWI (MoMoK Kohlenstoff – BWI Kohlenstoff pro Hektar) erhält man folgendes Ergebnis: </w:t>
        </w:r>
      </w:ins>
    </w:p>
    <w:p w14:paraId="02D20585" w14:textId="77777777" w:rsidR="00C754F8" w:rsidRDefault="00C754F8" w:rsidP="00C754F8">
      <w:pPr>
        <w:pStyle w:val="Listenabsatz"/>
        <w:numPr>
          <w:ilvl w:val="0"/>
          <w:numId w:val="41"/>
        </w:numPr>
        <w:suppressAutoHyphens w:val="0"/>
        <w:spacing w:before="0" w:line="240" w:lineRule="auto"/>
        <w:jc w:val="left"/>
        <w:rPr>
          <w:ins w:id="1732" w:author="Henriette Gercken" w:date="2023-06-08T14:51:00Z"/>
          <w:rFonts w:asciiTheme="minorHAnsi" w:hAnsiTheme="minorHAnsi" w:cstheme="minorHAnsi"/>
          <w:sz w:val="24"/>
          <w:szCs w:val="24"/>
        </w:rPr>
      </w:pPr>
      <w:ins w:id="1733" w:author="Henriette Gercken" w:date="2023-06-08T14:51:00Z">
        <w:r>
          <w:rPr>
            <w:rFonts w:asciiTheme="minorHAnsi" w:hAnsiTheme="minorHAnsi" w:cstheme="minorHAnsi"/>
            <w:sz w:val="24"/>
            <w:szCs w:val="24"/>
          </w:rPr>
          <w:t xml:space="preserve"> aus der THGI berechnete Kohlenstoffvorräte weichen im Schnitt um - 46 t/ha von der BWI ab, </w:t>
        </w:r>
      </w:ins>
    </w:p>
    <w:p w14:paraId="4E2A6F7F" w14:textId="77777777" w:rsidR="00C754F8" w:rsidRDefault="00C754F8" w:rsidP="00C754F8">
      <w:pPr>
        <w:pStyle w:val="Listenabsatz"/>
        <w:numPr>
          <w:ilvl w:val="0"/>
          <w:numId w:val="41"/>
        </w:numPr>
        <w:suppressAutoHyphens w:val="0"/>
        <w:spacing w:before="0" w:line="240" w:lineRule="auto"/>
        <w:jc w:val="left"/>
        <w:rPr>
          <w:ins w:id="1734" w:author="Henriette Gercken" w:date="2023-06-08T14:51:00Z"/>
          <w:rFonts w:asciiTheme="minorHAnsi" w:hAnsiTheme="minorHAnsi" w:cstheme="minorHAnsi"/>
          <w:sz w:val="24"/>
          <w:szCs w:val="24"/>
        </w:rPr>
      </w:pPr>
      <w:ins w:id="1735" w:author="Henriette Gercken" w:date="2023-06-08T14:51:00Z">
        <w:r>
          <w:rPr>
            <w:rFonts w:asciiTheme="minorHAnsi" w:hAnsiTheme="minorHAnsi" w:cstheme="minorHAnsi"/>
            <w:sz w:val="24"/>
            <w:szCs w:val="24"/>
          </w:rPr>
          <w:t xml:space="preserve"> tapes Kohlenstoff mit selbst gefitteten Höhen weicht um -36 t/ha ab, </w:t>
        </w:r>
      </w:ins>
    </w:p>
    <w:p w14:paraId="4D042D1C" w14:textId="77777777" w:rsidR="00C754F8" w:rsidRDefault="00C754F8" w:rsidP="00C754F8">
      <w:pPr>
        <w:pStyle w:val="Listenabsatz"/>
        <w:numPr>
          <w:ilvl w:val="0"/>
          <w:numId w:val="41"/>
        </w:numPr>
        <w:suppressAutoHyphens w:val="0"/>
        <w:spacing w:before="0" w:line="240" w:lineRule="auto"/>
        <w:jc w:val="left"/>
        <w:rPr>
          <w:ins w:id="1736" w:author="Henriette Gercken" w:date="2023-06-08T14:51:00Z"/>
          <w:rFonts w:asciiTheme="minorHAnsi" w:hAnsiTheme="minorHAnsi" w:cstheme="minorHAnsi"/>
          <w:sz w:val="24"/>
          <w:szCs w:val="24"/>
        </w:rPr>
      </w:pPr>
      <w:ins w:id="1737" w:author="Henriette Gercken" w:date="2023-06-08T14:51:00Z">
        <w:r>
          <w:rPr>
            <w:rFonts w:asciiTheme="minorHAnsi" w:hAnsiTheme="minorHAnsi" w:cstheme="minorHAnsi"/>
            <w:sz w:val="24"/>
            <w:szCs w:val="24"/>
          </w:rPr>
          <w:t>tapes Kohlenstoff bei welchem nur fehlende Höhen durch TapeS geschätzt wurden weicht um -36 t/ha ab</w:t>
        </w:r>
      </w:ins>
    </w:p>
    <w:p w14:paraId="34437113" w14:textId="77777777" w:rsidR="00C754F8" w:rsidRDefault="00C754F8" w:rsidP="00C754F8">
      <w:pPr>
        <w:pStyle w:val="Listenabsatz"/>
        <w:numPr>
          <w:ilvl w:val="0"/>
          <w:numId w:val="41"/>
        </w:numPr>
        <w:suppressAutoHyphens w:val="0"/>
        <w:spacing w:before="0" w:line="240" w:lineRule="auto"/>
        <w:jc w:val="left"/>
        <w:rPr>
          <w:ins w:id="1738" w:author="Henriette Gercken" w:date="2023-06-08T14:51:00Z"/>
          <w:rFonts w:asciiTheme="minorHAnsi" w:hAnsiTheme="minorHAnsi" w:cstheme="minorHAnsi"/>
          <w:sz w:val="24"/>
          <w:szCs w:val="24"/>
        </w:rPr>
      </w:pPr>
      <w:ins w:id="1739" w:author="Henriette Gercken" w:date="2023-06-08T14:51:00Z">
        <w:r>
          <w:rPr>
            <w:rFonts w:asciiTheme="minorHAnsi" w:hAnsiTheme="minorHAnsi" w:cstheme="minorHAnsi"/>
            <w:sz w:val="24"/>
            <w:szCs w:val="24"/>
          </w:rPr>
          <w:t xml:space="preserve">und tapes Kohlenstoff bei welchem die Höhe vollständig durch tapeS geschätzt wurde um - 35t/ha. </w:t>
        </w:r>
      </w:ins>
    </w:p>
    <w:p w14:paraId="1A55C0F1" w14:textId="77777777" w:rsidR="00C754F8" w:rsidRDefault="00C754F8" w:rsidP="00C754F8">
      <w:pPr>
        <w:suppressAutoHyphens w:val="0"/>
        <w:spacing w:before="0" w:line="240" w:lineRule="auto"/>
        <w:jc w:val="left"/>
        <w:rPr>
          <w:ins w:id="1740" w:author="Henriette Gercken" w:date="2023-06-08T14:51:00Z"/>
          <w:rFonts w:asciiTheme="minorHAnsi" w:hAnsiTheme="minorHAnsi" w:cstheme="minorHAnsi"/>
          <w:sz w:val="24"/>
          <w:szCs w:val="24"/>
        </w:rPr>
      </w:pPr>
    </w:p>
    <w:p w14:paraId="66D7ABA0" w14:textId="77777777" w:rsidR="00C754F8" w:rsidRDefault="00C754F8" w:rsidP="00C754F8">
      <w:pPr>
        <w:suppressAutoHyphens w:val="0"/>
        <w:spacing w:before="0" w:line="240" w:lineRule="auto"/>
        <w:jc w:val="left"/>
        <w:rPr>
          <w:ins w:id="1741" w:author="Henriette Gercken" w:date="2023-06-08T14:51:00Z"/>
          <w:rFonts w:asciiTheme="minorHAnsi" w:hAnsiTheme="minorHAnsi" w:cstheme="minorHAnsi"/>
          <w:sz w:val="24"/>
          <w:szCs w:val="24"/>
        </w:rPr>
      </w:pPr>
      <w:ins w:id="1742" w:author="Henriette Gercken" w:date="2023-06-08T14:51:00Z">
        <w:r>
          <w:rPr>
            <w:rFonts w:asciiTheme="minorHAnsi" w:hAnsiTheme="minorHAnsi" w:cstheme="minorHAnsi"/>
            <w:sz w:val="24"/>
            <w:szCs w:val="24"/>
          </w:rPr>
          <w:t xml:space="preserve">Generell zeigt ca. die Hälfte aller Plots eine Abweichung von der BWI von mehr als - 40t/ha. </w:t>
        </w:r>
      </w:ins>
    </w:p>
    <w:p w14:paraId="7ADFFD4D" w14:textId="77777777" w:rsidR="00C754F8" w:rsidRDefault="00C754F8" w:rsidP="00C754F8">
      <w:pPr>
        <w:suppressAutoHyphens w:val="0"/>
        <w:spacing w:before="0" w:line="240" w:lineRule="auto"/>
        <w:jc w:val="left"/>
        <w:rPr>
          <w:ins w:id="1743" w:author="Henriette Gercken" w:date="2023-06-08T14:51:00Z"/>
          <w:rFonts w:asciiTheme="minorHAnsi" w:hAnsiTheme="minorHAnsi" w:cstheme="minorHAnsi"/>
          <w:sz w:val="24"/>
          <w:szCs w:val="24"/>
        </w:rPr>
      </w:pPr>
    </w:p>
    <w:p w14:paraId="7E056D8D" w14:textId="77777777" w:rsidR="00C754F8" w:rsidRDefault="00C754F8" w:rsidP="00C754F8">
      <w:pPr>
        <w:suppressAutoHyphens w:val="0"/>
        <w:spacing w:before="0" w:line="240" w:lineRule="auto"/>
        <w:jc w:val="left"/>
        <w:rPr>
          <w:ins w:id="1744" w:author="Henriette Gercken" w:date="2023-06-08T14:51:00Z"/>
          <w:rFonts w:asciiTheme="minorHAnsi" w:hAnsiTheme="minorHAnsi" w:cstheme="minorHAnsi"/>
          <w:sz w:val="24"/>
          <w:szCs w:val="24"/>
        </w:rPr>
      </w:pPr>
      <w:ins w:id="1745" w:author="Henriette Gercken" w:date="2023-06-08T14:51:00Z">
        <w:r>
          <w:rPr>
            <w:rFonts w:asciiTheme="minorHAnsi" w:hAnsiTheme="minorHAnsi" w:cstheme="minorHAnsi"/>
            <w:sz w:val="24"/>
            <w:szCs w:val="24"/>
          </w:rPr>
          <w:t xml:space="preserve">Vergleicht man die Kohlenstoffwerte pro Hektar pro Baumart (ungeachtet des Alters) von jedem Plot mit dem entsprechenden Kohlstoffvorrat pro Hektar der Baumart aus der BWI (ungeachtet des Alters) zeigen sich folgende Abweichungen: </w:t>
        </w:r>
      </w:ins>
    </w:p>
    <w:p w14:paraId="3148C0B8" w14:textId="77777777" w:rsidR="00C754F8" w:rsidRDefault="00C754F8" w:rsidP="00C754F8">
      <w:pPr>
        <w:pStyle w:val="Listenabsatz"/>
        <w:numPr>
          <w:ilvl w:val="0"/>
          <w:numId w:val="41"/>
        </w:numPr>
        <w:suppressAutoHyphens w:val="0"/>
        <w:spacing w:before="0" w:line="240" w:lineRule="auto"/>
        <w:jc w:val="left"/>
        <w:rPr>
          <w:ins w:id="1746" w:author="Henriette Gercken" w:date="2023-06-08T14:51:00Z"/>
          <w:rFonts w:asciiTheme="minorHAnsi" w:hAnsiTheme="minorHAnsi" w:cstheme="minorHAnsi"/>
          <w:sz w:val="24"/>
          <w:szCs w:val="24"/>
        </w:rPr>
      </w:pPr>
      <w:ins w:id="1747" w:author="Henriette Gercken" w:date="2023-06-08T14:51:00Z">
        <w:r>
          <w:rPr>
            <w:rFonts w:asciiTheme="minorHAnsi" w:hAnsiTheme="minorHAnsi" w:cstheme="minorHAnsi"/>
            <w:sz w:val="24"/>
            <w:szCs w:val="24"/>
          </w:rPr>
          <w:t xml:space="preserve">aus der THGI berechnete Kohlenstoffvorräte weichen im Schnitt um -19.18 t/ha von der BWI ab, </w:t>
        </w:r>
      </w:ins>
    </w:p>
    <w:p w14:paraId="4F162E7B" w14:textId="77777777" w:rsidR="00C754F8" w:rsidRDefault="00C754F8" w:rsidP="00C754F8">
      <w:pPr>
        <w:pStyle w:val="Listenabsatz"/>
        <w:numPr>
          <w:ilvl w:val="0"/>
          <w:numId w:val="41"/>
        </w:numPr>
        <w:suppressAutoHyphens w:val="0"/>
        <w:spacing w:before="0" w:line="240" w:lineRule="auto"/>
        <w:jc w:val="left"/>
        <w:rPr>
          <w:ins w:id="1748" w:author="Henriette Gercken" w:date="2023-06-08T14:51:00Z"/>
          <w:rFonts w:asciiTheme="minorHAnsi" w:hAnsiTheme="minorHAnsi" w:cstheme="minorHAnsi"/>
          <w:sz w:val="24"/>
          <w:szCs w:val="24"/>
        </w:rPr>
      </w:pPr>
      <w:ins w:id="1749" w:author="Henriette Gercken" w:date="2023-06-08T14:51:00Z">
        <w:r>
          <w:rPr>
            <w:rFonts w:asciiTheme="minorHAnsi" w:hAnsiTheme="minorHAnsi" w:cstheme="minorHAnsi"/>
            <w:sz w:val="24"/>
            <w:szCs w:val="24"/>
          </w:rPr>
          <w:t xml:space="preserve"> tapes Kohlenstoff mit selbst gefitteten Höhen weicht um -10.504 t/ha ab, </w:t>
        </w:r>
      </w:ins>
    </w:p>
    <w:p w14:paraId="21020425" w14:textId="77777777" w:rsidR="00C754F8" w:rsidRDefault="00C754F8" w:rsidP="00C754F8">
      <w:pPr>
        <w:pStyle w:val="Listenabsatz"/>
        <w:numPr>
          <w:ilvl w:val="0"/>
          <w:numId w:val="41"/>
        </w:numPr>
        <w:suppressAutoHyphens w:val="0"/>
        <w:spacing w:before="0" w:line="240" w:lineRule="auto"/>
        <w:jc w:val="left"/>
        <w:rPr>
          <w:ins w:id="1750" w:author="Henriette Gercken" w:date="2023-06-08T14:51:00Z"/>
          <w:rFonts w:asciiTheme="minorHAnsi" w:hAnsiTheme="minorHAnsi" w:cstheme="minorHAnsi"/>
          <w:sz w:val="24"/>
          <w:szCs w:val="24"/>
        </w:rPr>
      </w:pPr>
      <w:ins w:id="1751" w:author="Henriette Gercken" w:date="2023-06-08T14:51:00Z">
        <w:r>
          <w:rPr>
            <w:rFonts w:asciiTheme="minorHAnsi" w:hAnsiTheme="minorHAnsi" w:cstheme="minorHAnsi"/>
            <w:sz w:val="24"/>
            <w:szCs w:val="24"/>
          </w:rPr>
          <w:t xml:space="preserve"> und tapes Kohlenstoff bei welchem die Höhe vollständig durch tapeS geschätzt wurde um - 10.504 t/ha. </w:t>
        </w:r>
      </w:ins>
    </w:p>
    <w:p w14:paraId="6565C2A6" w14:textId="77777777" w:rsidR="00C754F8" w:rsidRDefault="00C754F8" w:rsidP="00C754F8">
      <w:pPr>
        <w:suppressAutoHyphens w:val="0"/>
        <w:spacing w:before="0" w:line="240" w:lineRule="auto"/>
        <w:jc w:val="left"/>
        <w:rPr>
          <w:ins w:id="1752" w:author="Henriette Gercken" w:date="2023-06-08T14:51:00Z"/>
          <w:rFonts w:asciiTheme="minorHAnsi" w:hAnsiTheme="minorHAnsi" w:cstheme="minorHAnsi"/>
          <w:sz w:val="24"/>
          <w:szCs w:val="24"/>
        </w:rPr>
      </w:pPr>
    </w:p>
    <w:p w14:paraId="0BE957E3" w14:textId="77777777" w:rsidR="00C754F8" w:rsidRDefault="00C754F8" w:rsidP="00C754F8">
      <w:pPr>
        <w:suppressAutoHyphens w:val="0"/>
        <w:spacing w:before="0" w:line="240" w:lineRule="auto"/>
        <w:jc w:val="left"/>
        <w:rPr>
          <w:ins w:id="1753" w:author="Henriette Gercken" w:date="2023-06-08T14:51:00Z"/>
          <w:rFonts w:asciiTheme="minorHAnsi" w:hAnsiTheme="minorHAnsi" w:cstheme="minorHAnsi"/>
          <w:sz w:val="24"/>
          <w:szCs w:val="24"/>
        </w:rPr>
      </w:pPr>
      <w:ins w:id="1754" w:author="Henriette Gercken" w:date="2023-06-08T14:51:00Z">
        <w:r>
          <w:rPr>
            <w:rFonts w:asciiTheme="minorHAnsi" w:hAnsiTheme="minorHAnsi" w:cstheme="minorHAnsi"/>
            <w:sz w:val="24"/>
            <w:szCs w:val="24"/>
          </w:rPr>
          <w:t xml:space="preserve">Vergleicht man die Kohlenstoffvorräte pro Hektar an dem jeweiligen Plot wobei zum Vergleich die Kohlenstoffvorräte der BWI in der Artengruppe herangezogen werden, welche der Hauptbaumart des Plots (Baumart mit dem höchsten Anteil an der Grundfläche, ungeachtet des Alters) entsprechen zeigen sich deutlich geringere Abweichungen bzw. positive Abweichungen: </w:t>
        </w:r>
      </w:ins>
    </w:p>
    <w:p w14:paraId="11DD636E" w14:textId="77777777" w:rsidR="00C754F8" w:rsidRDefault="00C754F8" w:rsidP="00C754F8">
      <w:pPr>
        <w:pStyle w:val="Listenabsatz"/>
        <w:numPr>
          <w:ilvl w:val="0"/>
          <w:numId w:val="41"/>
        </w:numPr>
        <w:suppressAutoHyphens w:val="0"/>
        <w:spacing w:before="0" w:line="240" w:lineRule="auto"/>
        <w:jc w:val="left"/>
        <w:rPr>
          <w:ins w:id="1755" w:author="Henriette Gercken" w:date="2023-06-08T14:51:00Z"/>
          <w:rFonts w:asciiTheme="minorHAnsi" w:hAnsiTheme="minorHAnsi" w:cstheme="minorHAnsi"/>
          <w:sz w:val="24"/>
          <w:szCs w:val="24"/>
        </w:rPr>
      </w:pPr>
      <w:ins w:id="1756" w:author="Henriette Gercken" w:date="2023-06-08T14:51:00Z">
        <w:r>
          <w:rPr>
            <w:rFonts w:asciiTheme="minorHAnsi" w:hAnsiTheme="minorHAnsi" w:cstheme="minorHAnsi"/>
            <w:sz w:val="24"/>
            <w:szCs w:val="24"/>
          </w:rPr>
          <w:t>tapes Kohlenstoff mit selbst gefitteten Höhen weicht um 12.61t/ha ab</w:t>
        </w:r>
      </w:ins>
    </w:p>
    <w:p w14:paraId="753C1CC5" w14:textId="77777777" w:rsidR="00C754F8" w:rsidRDefault="00C754F8" w:rsidP="00C754F8">
      <w:pPr>
        <w:suppressAutoHyphens w:val="0"/>
        <w:spacing w:before="0" w:line="240" w:lineRule="auto"/>
        <w:jc w:val="left"/>
        <w:rPr>
          <w:ins w:id="1757" w:author="Henriette Gercken" w:date="2023-06-08T14:51:00Z"/>
          <w:rFonts w:asciiTheme="minorHAnsi" w:hAnsiTheme="minorHAnsi" w:cstheme="minorHAnsi"/>
          <w:sz w:val="24"/>
          <w:szCs w:val="24"/>
        </w:rPr>
      </w:pPr>
      <w:ins w:id="1758" w:author="Henriette Gercken" w:date="2023-06-08T14:51:00Z">
        <w:r>
          <w:rPr>
            <w:noProof/>
          </w:rPr>
          <w:lastRenderedPageBreak/>
          <w:drawing>
            <wp:inline distT="0" distB="0" distL="0" distR="0" wp14:anchorId="4B285E57" wp14:editId="66B81C53">
              <wp:extent cx="6051550" cy="60515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1550" cy="6051550"/>
                      </a:xfrm>
                      <a:prstGeom prst="rect">
                        <a:avLst/>
                      </a:prstGeom>
                      <a:noFill/>
                      <a:ln>
                        <a:noFill/>
                      </a:ln>
                    </pic:spPr>
                  </pic:pic>
                </a:graphicData>
              </a:graphic>
            </wp:inline>
          </w:drawing>
        </w:r>
      </w:ins>
    </w:p>
    <w:p w14:paraId="1E28990B" w14:textId="77777777" w:rsidR="00C754F8" w:rsidRDefault="00C754F8" w:rsidP="00C754F8">
      <w:pPr>
        <w:suppressAutoHyphens w:val="0"/>
        <w:spacing w:before="0" w:line="240" w:lineRule="auto"/>
        <w:jc w:val="left"/>
        <w:rPr>
          <w:ins w:id="1759" w:author="Henriette Gercken" w:date="2023-06-08T14:51:00Z"/>
          <w:rFonts w:asciiTheme="minorHAnsi" w:hAnsiTheme="minorHAnsi" w:cstheme="minorHAnsi"/>
          <w:sz w:val="24"/>
          <w:szCs w:val="24"/>
        </w:rPr>
      </w:pPr>
      <w:ins w:id="1760" w:author="Henriette Gercken" w:date="2023-06-08T14:51:00Z">
        <w:r>
          <w:rPr>
            <w:noProof/>
          </w:rPr>
          <w:lastRenderedPageBreak/>
          <w:drawing>
            <wp:inline distT="0" distB="0" distL="0" distR="0" wp14:anchorId="40238B7F" wp14:editId="2EAB5DD5">
              <wp:extent cx="6051550" cy="6051550"/>
              <wp:effectExtent l="0" t="0" r="635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1550" cy="6051550"/>
                      </a:xfrm>
                      <a:prstGeom prst="rect">
                        <a:avLst/>
                      </a:prstGeom>
                      <a:noFill/>
                      <a:ln>
                        <a:noFill/>
                      </a:ln>
                    </pic:spPr>
                  </pic:pic>
                </a:graphicData>
              </a:graphic>
            </wp:inline>
          </w:drawing>
        </w:r>
      </w:ins>
    </w:p>
    <w:p w14:paraId="16840EFE" w14:textId="77777777" w:rsidR="00C754F8" w:rsidRDefault="00C754F8" w:rsidP="00C754F8">
      <w:pPr>
        <w:suppressAutoHyphens w:val="0"/>
        <w:spacing w:before="0" w:line="240" w:lineRule="auto"/>
        <w:jc w:val="left"/>
        <w:rPr>
          <w:ins w:id="1761" w:author="Henriette Gercken" w:date="2023-06-08T14:51:00Z"/>
          <w:rFonts w:asciiTheme="minorHAnsi" w:hAnsiTheme="minorHAnsi" w:cstheme="minorHAnsi"/>
          <w:sz w:val="24"/>
          <w:szCs w:val="24"/>
        </w:rPr>
      </w:pPr>
    </w:p>
    <w:p w14:paraId="633FF180" w14:textId="77777777" w:rsidR="00C754F8" w:rsidRDefault="00C754F8" w:rsidP="00C754F8">
      <w:pPr>
        <w:suppressAutoHyphens w:val="0"/>
        <w:spacing w:before="0" w:line="240" w:lineRule="auto"/>
        <w:jc w:val="left"/>
        <w:rPr>
          <w:ins w:id="1762" w:author="Henriette Gercken" w:date="2023-06-08T14:51:00Z"/>
          <w:rFonts w:asciiTheme="minorHAnsi" w:hAnsiTheme="minorHAnsi" w:cstheme="minorHAnsi"/>
          <w:sz w:val="24"/>
          <w:szCs w:val="24"/>
        </w:rPr>
      </w:pPr>
      <w:ins w:id="1763" w:author="Henriette Gercken" w:date="2023-06-08T14:51:00Z">
        <w:r>
          <w:rPr>
            <w:rFonts w:asciiTheme="minorHAnsi" w:hAnsiTheme="minorHAnsi" w:cstheme="minorHAnsi"/>
            <w:sz w:val="24"/>
            <w:szCs w:val="24"/>
          </w:rPr>
          <w:t xml:space="preserve">Vergleicht man die Kohlenstoffvorräte pro Hektar an dem jeweiligen Plot wobei zum Vergleich die Kohlenstoffvorräte der BWI in Artengruppe die der Hauptbaumart und (falls vorhanden) Altersklasse entsprechen herangezogen werden, zeigen sich deutlich geringere Abweichungen bzw. positive Abweichungen: </w:t>
        </w:r>
      </w:ins>
    </w:p>
    <w:p w14:paraId="2720A36D" w14:textId="77777777" w:rsidR="00C754F8" w:rsidRDefault="00C754F8" w:rsidP="00C754F8">
      <w:pPr>
        <w:pStyle w:val="Listenabsatz"/>
        <w:numPr>
          <w:ilvl w:val="0"/>
          <w:numId w:val="41"/>
        </w:numPr>
        <w:suppressAutoHyphens w:val="0"/>
        <w:spacing w:before="0" w:line="240" w:lineRule="auto"/>
        <w:jc w:val="left"/>
        <w:rPr>
          <w:ins w:id="1764" w:author="Henriette Gercken" w:date="2023-06-08T14:51:00Z"/>
          <w:rFonts w:asciiTheme="minorHAnsi" w:hAnsiTheme="minorHAnsi" w:cstheme="minorHAnsi"/>
          <w:sz w:val="24"/>
          <w:szCs w:val="24"/>
        </w:rPr>
      </w:pPr>
      <w:ins w:id="1765" w:author="Henriette Gercken" w:date="2023-06-08T14:51:00Z">
        <w:r>
          <w:rPr>
            <w:rFonts w:asciiTheme="minorHAnsi" w:hAnsiTheme="minorHAnsi" w:cstheme="minorHAnsi"/>
            <w:sz w:val="24"/>
            <w:szCs w:val="24"/>
          </w:rPr>
          <w:t>tapes Kohlenstoff mit selbst gefitteten Höhen weicht um -1.5t pro Hektar ab</w:t>
        </w:r>
      </w:ins>
    </w:p>
    <w:p w14:paraId="2A2A63F7" w14:textId="77777777" w:rsidR="00C754F8" w:rsidRDefault="00C754F8" w:rsidP="00C754F8">
      <w:pPr>
        <w:suppressAutoHyphens w:val="0"/>
        <w:spacing w:before="0" w:line="240" w:lineRule="auto"/>
        <w:jc w:val="left"/>
        <w:rPr>
          <w:ins w:id="1766" w:author="Henriette Gercken" w:date="2023-06-08T14:51:00Z"/>
          <w:rFonts w:asciiTheme="minorHAnsi" w:hAnsiTheme="minorHAnsi" w:cstheme="minorHAnsi"/>
          <w:sz w:val="24"/>
          <w:szCs w:val="24"/>
        </w:rPr>
      </w:pPr>
    </w:p>
    <w:p w14:paraId="3749CCA1" w14:textId="77777777" w:rsidR="00C754F8" w:rsidRDefault="00C754F8" w:rsidP="00C754F8">
      <w:pPr>
        <w:suppressAutoHyphens w:val="0"/>
        <w:spacing w:before="0" w:line="240" w:lineRule="auto"/>
        <w:jc w:val="left"/>
        <w:rPr>
          <w:ins w:id="1767" w:author="Henriette Gercken" w:date="2023-06-08T14:51:00Z"/>
          <w:rFonts w:asciiTheme="minorHAnsi" w:hAnsiTheme="minorHAnsi" w:cstheme="minorHAnsi"/>
          <w:sz w:val="24"/>
          <w:szCs w:val="24"/>
        </w:rPr>
      </w:pPr>
      <w:ins w:id="1768" w:author="Henriette Gercken" w:date="2023-06-08T14:51:00Z">
        <w:r>
          <w:rPr>
            <w:noProof/>
          </w:rPr>
          <w:lastRenderedPageBreak/>
          <w:drawing>
            <wp:inline distT="0" distB="0" distL="0" distR="0" wp14:anchorId="7F3B6DEC" wp14:editId="25F4E3C2">
              <wp:extent cx="5365750" cy="5848350"/>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5750" cy="5848350"/>
                      </a:xfrm>
                      <a:prstGeom prst="rect">
                        <a:avLst/>
                      </a:prstGeom>
                      <a:noFill/>
                      <a:ln>
                        <a:noFill/>
                      </a:ln>
                    </pic:spPr>
                  </pic:pic>
                </a:graphicData>
              </a:graphic>
            </wp:inline>
          </w:drawing>
        </w:r>
      </w:ins>
    </w:p>
    <w:p w14:paraId="253C046C" w14:textId="77777777" w:rsidR="00C754F8" w:rsidRDefault="00C754F8" w:rsidP="00C754F8">
      <w:pPr>
        <w:suppressAutoHyphens w:val="0"/>
        <w:spacing w:before="0" w:line="240" w:lineRule="auto"/>
        <w:jc w:val="left"/>
        <w:rPr>
          <w:ins w:id="1769" w:author="Henriette Gercken" w:date="2023-06-08T14:51:00Z"/>
          <w:rFonts w:asciiTheme="minorHAnsi" w:hAnsiTheme="minorHAnsi" w:cstheme="minorHAnsi"/>
          <w:sz w:val="24"/>
          <w:szCs w:val="24"/>
        </w:rPr>
      </w:pPr>
      <w:ins w:id="1770" w:author="Henriette Gercken" w:date="2023-06-08T14:51:00Z">
        <w:r>
          <w:rPr>
            <w:noProof/>
          </w:rPr>
          <w:lastRenderedPageBreak/>
          <w:drawing>
            <wp:inline distT="0" distB="0" distL="0" distR="0" wp14:anchorId="3ED2480B" wp14:editId="24229B2D">
              <wp:extent cx="6051550" cy="605155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1550" cy="6051550"/>
                      </a:xfrm>
                      <a:prstGeom prst="rect">
                        <a:avLst/>
                      </a:prstGeom>
                      <a:noFill/>
                      <a:ln>
                        <a:noFill/>
                      </a:ln>
                    </pic:spPr>
                  </pic:pic>
                </a:graphicData>
              </a:graphic>
            </wp:inline>
          </w:drawing>
        </w:r>
      </w:ins>
    </w:p>
    <w:p w14:paraId="0A82651A" w14:textId="77777777" w:rsidR="00C754F8" w:rsidRDefault="00C754F8" w:rsidP="00C754F8">
      <w:pPr>
        <w:suppressAutoHyphens w:val="0"/>
        <w:spacing w:before="0" w:line="240" w:lineRule="auto"/>
        <w:jc w:val="left"/>
        <w:rPr>
          <w:ins w:id="1771" w:author="Henriette Gercken" w:date="2023-06-08T14:51:00Z"/>
          <w:rFonts w:asciiTheme="minorHAnsi" w:hAnsiTheme="minorHAnsi" w:cstheme="minorHAnsi"/>
          <w:sz w:val="24"/>
          <w:szCs w:val="24"/>
        </w:rPr>
      </w:pPr>
    </w:p>
    <w:p w14:paraId="476D3CF5" w14:textId="77777777" w:rsidR="00C754F8" w:rsidRDefault="00C754F8" w:rsidP="00C754F8">
      <w:pPr>
        <w:suppressAutoHyphens w:val="0"/>
        <w:spacing w:before="0" w:line="240" w:lineRule="auto"/>
        <w:jc w:val="left"/>
        <w:rPr>
          <w:ins w:id="1772" w:author="Henriette Gercken" w:date="2023-06-08T14:51:00Z"/>
          <w:rFonts w:asciiTheme="minorHAnsi" w:hAnsiTheme="minorHAnsi" w:cstheme="minorHAnsi"/>
          <w:sz w:val="24"/>
          <w:szCs w:val="24"/>
        </w:rPr>
      </w:pPr>
    </w:p>
    <w:p w14:paraId="44C86AC8" w14:textId="77777777" w:rsidR="00C754F8" w:rsidRDefault="00C754F8" w:rsidP="00C754F8">
      <w:pPr>
        <w:suppressAutoHyphens w:val="0"/>
        <w:spacing w:before="0" w:line="240" w:lineRule="auto"/>
        <w:jc w:val="left"/>
        <w:rPr>
          <w:ins w:id="1773" w:author="Henriette Gercken" w:date="2023-06-08T14:51:00Z"/>
          <w:rFonts w:asciiTheme="minorHAnsi" w:hAnsiTheme="minorHAnsi" w:cstheme="minorHAnsi"/>
          <w:sz w:val="24"/>
          <w:szCs w:val="24"/>
        </w:rPr>
      </w:pPr>
      <w:ins w:id="1774" w:author="Henriette Gercken" w:date="2023-06-08T14:51:00Z">
        <w:r>
          <w:rPr>
            <w:rFonts w:asciiTheme="minorHAnsi" w:hAnsiTheme="minorHAnsi" w:cstheme="minorHAnsi"/>
            <w:sz w:val="24"/>
            <w:szCs w:val="24"/>
          </w:rPr>
          <w:t xml:space="preserve">Möglich Erklärungen für diese Abweichung sind: </w:t>
        </w:r>
      </w:ins>
    </w:p>
    <w:p w14:paraId="57B54416" w14:textId="77777777" w:rsidR="00C754F8" w:rsidRDefault="00C754F8" w:rsidP="00C754F8">
      <w:pPr>
        <w:pStyle w:val="Listenabsatz"/>
        <w:numPr>
          <w:ilvl w:val="0"/>
          <w:numId w:val="41"/>
        </w:numPr>
        <w:suppressAutoHyphens w:val="0"/>
        <w:spacing w:before="0" w:line="240" w:lineRule="auto"/>
        <w:jc w:val="left"/>
        <w:rPr>
          <w:ins w:id="1775" w:author="Henriette Gercken" w:date="2023-06-08T14:51:00Z"/>
          <w:rFonts w:asciiTheme="minorHAnsi" w:hAnsiTheme="minorHAnsi" w:cstheme="minorHAnsi"/>
          <w:sz w:val="24"/>
          <w:szCs w:val="24"/>
        </w:rPr>
      </w:pPr>
      <w:ins w:id="1776" w:author="Henriette Gercken" w:date="2023-06-08T14:51:00Z">
        <w:r>
          <w:rPr>
            <w:rFonts w:asciiTheme="minorHAnsi" w:hAnsiTheme="minorHAnsi" w:cstheme="minorHAnsi"/>
            <w:sz w:val="24"/>
            <w:szCs w:val="24"/>
          </w:rPr>
          <w:t>unterschiede in den Stammzahlen pro Hektar</w:t>
        </w:r>
      </w:ins>
    </w:p>
    <w:p w14:paraId="6001DA21" w14:textId="5AB31D51" w:rsidR="00C754F8" w:rsidRDefault="00C754F8" w:rsidP="00C754F8">
      <w:pPr>
        <w:pStyle w:val="Listenabsatz"/>
        <w:numPr>
          <w:ilvl w:val="1"/>
          <w:numId w:val="41"/>
        </w:numPr>
        <w:rPr>
          <w:ins w:id="1777" w:author="Henriette Gercken" w:date="2023-06-08T14:51:00Z"/>
          <w:rFonts w:asciiTheme="minorHAnsi" w:hAnsiTheme="minorHAnsi" w:cstheme="minorHAnsi"/>
        </w:rPr>
      </w:pPr>
      <w:ins w:id="1778" w:author="Henriette Gercken" w:date="2023-06-08T14:51:00Z">
        <w:r>
          <w:rPr>
            <w:rFonts w:asciiTheme="minorHAnsi" w:hAnsiTheme="minorHAnsi" w:cstheme="minorHAnsi"/>
            <w:sz w:val="24"/>
            <w:szCs w:val="24"/>
          </w:rPr>
          <w:t xml:space="preserve">muss durch Vergleich mit  </w:t>
        </w:r>
        <w:r>
          <w:rPr>
            <w:rFonts w:asciiTheme="minorHAnsi" w:hAnsiTheme="minorHAnsi" w:cstheme="minorHAnsi"/>
          </w:rPr>
          <w:fldChar w:fldCharType="begin"/>
        </w:r>
        <w:r>
          <w:rPr>
            <w:rFonts w:asciiTheme="minorHAnsi" w:hAnsiTheme="minorHAnsi" w:cstheme="minorHAnsi"/>
          </w:rPr>
          <w:instrText xml:space="preserve"> HYPERLINK "https://bwi.info/inhalt1.3.aspx?Text=3.11%20Vorr%C3%A4te%20nach%20Baumartengruppen%20(ZIELMERKMALSTABELLE)%20(rechnerischer%20Reinbestand)&amp;prRolle=public&amp;prInv=THG2017&amp;prKapitel=3.11" </w:instrText>
        </w:r>
      </w:ins>
      <w:ins w:id="1779" w:author="Henriette Gercken" w:date="2023-06-15T14:21:00Z">
        <w:r w:rsidR="007F08C6">
          <w:rPr>
            <w:rFonts w:asciiTheme="minorHAnsi" w:hAnsiTheme="minorHAnsi" w:cstheme="minorHAnsi"/>
          </w:rPr>
        </w:r>
      </w:ins>
      <w:ins w:id="1780" w:author="Henriette Gercken" w:date="2023-06-08T14:51:00Z">
        <w:r>
          <w:rPr>
            <w:rFonts w:asciiTheme="minorHAnsi" w:hAnsiTheme="minorHAnsi" w:cstheme="minorHAnsi"/>
          </w:rPr>
          <w:fldChar w:fldCharType="separate"/>
        </w:r>
        <w:r>
          <w:rPr>
            <w:rStyle w:val="Hyperlink"/>
            <w:rFonts w:asciiTheme="minorHAnsi" w:hAnsiTheme="minorHAnsi" w:cstheme="minorHAnsi"/>
          </w:rPr>
          <w:t>https://bwi.info/inhalt1.3.aspx?Text=3.11%20Vorr%C3%A4te%20nach%20Baumartengruppen%20(ZIELMERKMALSTABELLE)%20(rechnerischer%20Reinbestand)&amp;prRolle=public&amp;prInv=THG2017&amp;prKapitel=3.11</w:t>
        </w:r>
        <w:r>
          <w:rPr>
            <w:rFonts w:asciiTheme="minorHAnsi" w:hAnsiTheme="minorHAnsi" w:cstheme="minorHAnsi"/>
          </w:rPr>
          <w:fldChar w:fldCharType="end"/>
        </w:r>
        <w:r>
          <w:rPr>
            <w:rFonts w:asciiTheme="minorHAnsi" w:hAnsiTheme="minorHAnsi" w:cstheme="minorHAnsi"/>
          </w:rPr>
          <w:t xml:space="preserve"> abgeklärt werden</w:t>
        </w:r>
      </w:ins>
    </w:p>
    <w:p w14:paraId="421A1189" w14:textId="77777777" w:rsidR="00C754F8" w:rsidRDefault="00C754F8" w:rsidP="00C754F8">
      <w:pPr>
        <w:pStyle w:val="Listenabsatz"/>
        <w:numPr>
          <w:ilvl w:val="0"/>
          <w:numId w:val="41"/>
        </w:numPr>
        <w:suppressAutoHyphens w:val="0"/>
        <w:spacing w:before="0" w:line="240" w:lineRule="auto"/>
        <w:jc w:val="left"/>
        <w:rPr>
          <w:ins w:id="1781" w:author="Henriette Gercken" w:date="2023-06-08T14:51:00Z"/>
          <w:rFonts w:asciiTheme="minorHAnsi" w:hAnsiTheme="minorHAnsi" w:cstheme="minorHAnsi"/>
          <w:sz w:val="24"/>
          <w:szCs w:val="24"/>
        </w:rPr>
      </w:pPr>
      <w:ins w:id="1782" w:author="Henriette Gercken" w:date="2023-06-08T14:51:00Z">
        <w:r>
          <w:rPr>
            <w:rFonts w:asciiTheme="minorHAnsi" w:hAnsiTheme="minorHAnsi" w:cstheme="minorHAnsi"/>
            <w:sz w:val="24"/>
            <w:szCs w:val="24"/>
          </w:rPr>
          <w:t>Fehler bei der Datenaufnahme, insbesondere Höhen</w:t>
        </w:r>
      </w:ins>
    </w:p>
    <w:p w14:paraId="7D1F7DAC" w14:textId="77777777" w:rsidR="00C754F8" w:rsidRDefault="00C754F8" w:rsidP="00C754F8">
      <w:pPr>
        <w:pStyle w:val="Listenabsatz"/>
        <w:numPr>
          <w:ilvl w:val="1"/>
          <w:numId w:val="41"/>
        </w:numPr>
        <w:suppressAutoHyphens w:val="0"/>
        <w:spacing w:before="0" w:line="240" w:lineRule="auto"/>
        <w:jc w:val="left"/>
        <w:rPr>
          <w:ins w:id="1783" w:author="Henriette Gercken" w:date="2023-06-08T14:51:00Z"/>
          <w:rFonts w:asciiTheme="minorHAnsi" w:hAnsiTheme="minorHAnsi" w:cstheme="minorHAnsi"/>
          <w:sz w:val="24"/>
          <w:szCs w:val="24"/>
        </w:rPr>
      </w:pPr>
      <w:ins w:id="1784" w:author="Henriette Gercken" w:date="2023-06-08T14:51:00Z">
        <w:r>
          <w:rPr>
            <w:rFonts w:asciiTheme="minorHAnsi" w:hAnsiTheme="minorHAnsi" w:cstheme="minorHAnsi"/>
          </w:rPr>
          <w:t>dadurch, dass ein derart geringer Unterschied zwischen</w:t>
        </w:r>
        <w:r>
          <w:rPr>
            <w:rStyle w:val="Hervorhebung"/>
            <w:rFonts w:asciiTheme="minorHAnsi" w:hAnsiTheme="minorHAnsi" w:cstheme="minorHAnsi"/>
          </w:rPr>
          <w:t xml:space="preserve"> tapes Kohlenstoff mit selbst gefitteten Höhen</w:t>
        </w:r>
        <w:r>
          <w:rPr>
            <w:rFonts w:asciiTheme="minorHAnsi" w:hAnsiTheme="minorHAnsi" w:cstheme="minorHAnsi"/>
          </w:rPr>
          <w:t xml:space="preserve"> und </w:t>
        </w:r>
        <w:r>
          <w:rPr>
            <w:rStyle w:val="Hervorhebung"/>
            <w:rFonts w:asciiTheme="minorHAnsi" w:hAnsiTheme="minorHAnsi" w:cstheme="minorHAnsi"/>
          </w:rPr>
          <w:t xml:space="preserve">Tapes Kohlenstoff bei welchem alle Höhne durch tapeS geschätzt wurden </w:t>
        </w:r>
        <w:r>
          <w:rPr>
            <w:rFonts w:asciiTheme="minorHAnsi" w:hAnsiTheme="minorHAnsi" w:cstheme="minorHAnsi"/>
          </w:rPr>
          <w:t xml:space="preserve">besteht, </w:t>
        </w:r>
        <w:r>
          <w:rPr>
            <w:rFonts w:asciiTheme="minorHAnsi" w:hAnsiTheme="minorHAnsi" w:cstheme="minorHAnsi"/>
            <w:shd w:val="clear" w:color="auto" w:fill="FFFF00"/>
          </w:rPr>
          <w:t>denke ich wir können davon ausgehen, dass die Höhen keine Fehlerquelle sind. ..</w:t>
        </w:r>
        <w:r>
          <w:rPr>
            <w:rFonts w:asciiTheme="minorHAnsi" w:hAnsiTheme="minorHAnsi" w:cstheme="minorHAnsi"/>
            <w:color w:val="0000FF"/>
          </w:rPr>
          <w:t>.!</w:t>
        </w:r>
      </w:ins>
    </w:p>
    <w:p w14:paraId="3C252592" w14:textId="77777777" w:rsidR="00C754F8" w:rsidRDefault="00C754F8" w:rsidP="00C754F8">
      <w:pPr>
        <w:pStyle w:val="Listenabsatz"/>
        <w:numPr>
          <w:ilvl w:val="1"/>
          <w:numId w:val="41"/>
        </w:numPr>
        <w:suppressAutoHyphens w:val="0"/>
        <w:spacing w:before="0" w:line="240" w:lineRule="auto"/>
        <w:jc w:val="left"/>
        <w:rPr>
          <w:ins w:id="1785" w:author="Henriette Gercken" w:date="2023-06-08T14:51:00Z"/>
          <w:rFonts w:asciiTheme="minorHAnsi" w:hAnsiTheme="minorHAnsi" w:cstheme="minorHAnsi"/>
          <w:sz w:val="24"/>
          <w:szCs w:val="24"/>
        </w:rPr>
      </w:pPr>
      <w:ins w:id="1786" w:author="Henriette Gercken" w:date="2023-06-08T14:51:00Z">
        <w:r>
          <w:rPr>
            <w:rFonts w:asciiTheme="minorHAnsi" w:hAnsiTheme="minorHAnsi" w:cstheme="minorHAnsi"/>
            <w:sz w:val="24"/>
            <w:szCs w:val="24"/>
          </w:rPr>
          <w:t xml:space="preserve"> wir könnten noch überprüfen ob es besonders ausgeprägte Abweichungen zwischen gemessenen und mit tapeS geschätzten Höhen gibt, ich halte das aber für unwahrscheinlich</w:t>
        </w:r>
      </w:ins>
    </w:p>
    <w:p w14:paraId="781F3611" w14:textId="77777777" w:rsidR="00C754F8" w:rsidRDefault="00C754F8" w:rsidP="00C754F8">
      <w:pPr>
        <w:pStyle w:val="Listenabsatz"/>
        <w:numPr>
          <w:ilvl w:val="0"/>
          <w:numId w:val="41"/>
        </w:numPr>
        <w:suppressAutoHyphens w:val="0"/>
        <w:spacing w:before="0" w:line="240" w:lineRule="auto"/>
        <w:jc w:val="left"/>
        <w:rPr>
          <w:ins w:id="1787" w:author="Henriette Gercken" w:date="2023-06-08T14:51:00Z"/>
          <w:rFonts w:asciiTheme="minorHAnsi" w:hAnsiTheme="minorHAnsi" w:cstheme="minorHAnsi"/>
          <w:sz w:val="24"/>
          <w:szCs w:val="24"/>
        </w:rPr>
      </w:pPr>
      <w:ins w:id="1788" w:author="Henriette Gercken" w:date="2023-06-08T14:51:00Z">
        <w:r>
          <w:rPr>
            <w:rFonts w:asciiTheme="minorHAnsi" w:hAnsiTheme="minorHAnsi" w:cstheme="minorHAnsi"/>
            <w:sz w:val="24"/>
            <w:szCs w:val="24"/>
          </w:rPr>
          <w:lastRenderedPageBreak/>
          <w:t>Artengruppierung erzeugt fehlerhafte werte, da Parameter nicht adäquat die Wuchsverhältnisse der in MoMoK vertretenen Arten wiederspiegeln</w:t>
        </w:r>
      </w:ins>
    </w:p>
    <w:p w14:paraId="606A16D2" w14:textId="77777777" w:rsidR="00C754F8" w:rsidRDefault="00C754F8" w:rsidP="00C754F8">
      <w:pPr>
        <w:pStyle w:val="Listenabsatz"/>
        <w:numPr>
          <w:ilvl w:val="0"/>
          <w:numId w:val="41"/>
        </w:numPr>
        <w:suppressAutoHyphens w:val="0"/>
        <w:spacing w:before="0" w:line="240" w:lineRule="auto"/>
        <w:jc w:val="left"/>
        <w:rPr>
          <w:ins w:id="1789" w:author="Henriette Gercken" w:date="2023-06-08T14:51:00Z"/>
          <w:rFonts w:asciiTheme="minorHAnsi" w:hAnsiTheme="minorHAnsi" w:cstheme="minorHAnsi"/>
          <w:sz w:val="24"/>
          <w:szCs w:val="24"/>
        </w:rPr>
      </w:pPr>
      <w:ins w:id="1790" w:author="Henriette Gercken" w:date="2023-06-08T14:51:00Z">
        <w:r>
          <w:rPr>
            <w:rFonts w:asciiTheme="minorHAnsi" w:hAnsiTheme="minorHAnsi" w:cstheme="minorHAnsi"/>
            <w:sz w:val="24"/>
            <w:szCs w:val="24"/>
          </w:rPr>
          <w:t>Moorökologie: Ein Großteil des Kohlenstoffes ist nicht in der Oberirdischen Biomasse des lebenden Bestands gespeichert, sondern im Boden/ Torf und der Toten Biomasse</w:t>
        </w:r>
      </w:ins>
    </w:p>
    <w:p w14:paraId="60FA5ED0" w14:textId="77777777" w:rsidR="00C754F8" w:rsidRDefault="00C754F8" w:rsidP="00C754F8">
      <w:pPr>
        <w:pStyle w:val="Listenabsatz"/>
        <w:numPr>
          <w:ilvl w:val="1"/>
          <w:numId w:val="41"/>
        </w:numPr>
        <w:suppressAutoHyphens w:val="0"/>
        <w:spacing w:before="0" w:line="240" w:lineRule="auto"/>
        <w:jc w:val="left"/>
        <w:rPr>
          <w:ins w:id="1791" w:author="Henriette Gercken" w:date="2023-06-08T14:51:00Z"/>
          <w:rFonts w:asciiTheme="minorHAnsi" w:hAnsiTheme="minorHAnsi" w:cstheme="minorHAnsi"/>
          <w:sz w:val="24"/>
          <w:szCs w:val="24"/>
        </w:rPr>
      </w:pPr>
      <w:ins w:id="1792" w:author="Henriette Gercken" w:date="2023-06-08T14:51:00Z">
        <w:r>
          <w:rPr>
            <w:rFonts w:asciiTheme="minorHAnsi" w:hAnsiTheme="minorHAnsi" w:cstheme="minorHAnsi"/>
            <w:sz w:val="24"/>
            <w:szCs w:val="24"/>
          </w:rPr>
          <w:t>Dies kann durch einen Vergleich des Totholzvorrates in MoMok und der BWI verglichen werden</w:t>
        </w:r>
      </w:ins>
    </w:p>
    <w:p w14:paraId="00143A51" w14:textId="77777777" w:rsidR="00C754F8" w:rsidRDefault="00C754F8" w:rsidP="00C754F8">
      <w:pPr>
        <w:pStyle w:val="Listenabsatz"/>
        <w:numPr>
          <w:ilvl w:val="2"/>
          <w:numId w:val="41"/>
        </w:numPr>
        <w:suppressAutoHyphens w:val="0"/>
        <w:spacing w:before="0" w:line="240" w:lineRule="auto"/>
        <w:jc w:val="left"/>
        <w:rPr>
          <w:ins w:id="1793" w:author="Henriette Gercken" w:date="2023-06-08T14:51:00Z"/>
          <w:rFonts w:asciiTheme="minorHAnsi" w:hAnsiTheme="minorHAnsi" w:cstheme="minorHAnsi"/>
          <w:sz w:val="24"/>
          <w:szCs w:val="24"/>
        </w:rPr>
      </w:pPr>
      <w:ins w:id="1794" w:author="Henriette Gercken" w:date="2023-06-08T14:51:00Z">
        <w:r>
          <w:rPr>
            <w:rFonts w:asciiTheme="minorHAnsi" w:hAnsiTheme="minorHAnsi" w:cstheme="minorHAnsi"/>
            <w:sz w:val="24"/>
            <w:szCs w:val="24"/>
          </w:rPr>
          <w:t>Der Vergleich ergab höhere Totholzvorräte auf MoMok Standorten pro Plot pro Hektar als für die BWI über alle Zersetzungs- und Totholztypen hinweg (siehe 4.2.1.1.)</w:t>
        </w:r>
      </w:ins>
    </w:p>
    <w:p w14:paraId="230DE65B" w14:textId="77777777" w:rsidR="00C754F8" w:rsidRPr="00A50A20" w:rsidRDefault="00C754F8" w:rsidP="00C754F8">
      <w:pPr>
        <w:pStyle w:val="berschrift3"/>
        <w:numPr>
          <w:ilvl w:val="3"/>
          <w:numId w:val="7"/>
        </w:numPr>
        <w:rPr>
          <w:ins w:id="1795" w:author="Henriette Gercken" w:date="2023-06-08T14:51:00Z"/>
        </w:rPr>
      </w:pPr>
      <w:bookmarkStart w:id="1796" w:name="_Toc137731343"/>
      <w:ins w:id="1797" w:author="Henriette Gercken" w:date="2023-06-08T14:51:00Z">
        <w:r>
          <w:t>KOHLENSTOFF VERGLEICH Pseudo Reinbestände</w:t>
        </w:r>
        <w:bookmarkEnd w:id="1796"/>
      </w:ins>
    </w:p>
    <w:p w14:paraId="674AFBFC" w14:textId="77777777" w:rsidR="00C754F8" w:rsidRDefault="00C754F8" w:rsidP="00C754F8">
      <w:pPr>
        <w:rPr>
          <w:ins w:id="1798" w:author="Henriette Gercken" w:date="2023-06-08T14:51:00Z"/>
        </w:rPr>
      </w:pPr>
      <w:ins w:id="1799" w:author="Henriette Gercken" w:date="2023-06-08T14:51:00Z">
        <w:r>
          <w:t xml:space="preserve">Um die Ursache der Abweichungen der Kohlenstoffvorräte erklären zu können wurden verschiedene mögliche Ursachen herangezogen. </w:t>
        </w:r>
      </w:ins>
    </w:p>
    <w:p w14:paraId="42B1F299" w14:textId="77777777" w:rsidR="00C754F8" w:rsidRDefault="00C754F8" w:rsidP="00C754F8">
      <w:pPr>
        <w:pStyle w:val="berschrift4"/>
        <w:rPr>
          <w:ins w:id="1800" w:author="Henriette Gercken" w:date="2023-06-08T14:51:00Z"/>
        </w:rPr>
      </w:pPr>
      <w:ins w:id="1801" w:author="Henriette Gercken" w:date="2023-06-08T14:51:00Z">
        <w:r>
          <w:t>Fehler durch Baumartengruppen</w:t>
        </w:r>
      </w:ins>
    </w:p>
    <w:p w14:paraId="3FB4C1AE" w14:textId="77777777" w:rsidR="00C754F8" w:rsidRDefault="00C754F8" w:rsidP="00C754F8">
      <w:pPr>
        <w:rPr>
          <w:ins w:id="1802" w:author="Henriette Gercken" w:date="2023-06-08T14:51:00Z"/>
        </w:rPr>
      </w:pPr>
      <w:ins w:id="1803" w:author="Henriette Gercken" w:date="2023-06-08T14:51:00Z">
        <w:r>
          <w:t xml:space="preserve">Vergleicht man die Kohlenstoffvorräte pro Plot mit dem durchschnittlichen Kohlenstoffvorrat der BWI (über alle Baumarten und Altersgruppen hinweg) ungeachtet der Hauptbaumart, verliert man an Genauigkeit in Bezug auf die Baumartenspezifische Akkumulation von Biomasse. </w:t>
        </w:r>
      </w:ins>
    </w:p>
    <w:p w14:paraId="147711D8" w14:textId="77777777" w:rsidR="00C754F8" w:rsidRDefault="00C754F8" w:rsidP="00C754F8">
      <w:pPr>
        <w:rPr>
          <w:ins w:id="1804" w:author="Henriette Gercken" w:date="2023-06-08T14:51:00Z"/>
        </w:rPr>
      </w:pPr>
      <w:ins w:id="1805" w:author="Henriette Gercken" w:date="2023-06-08T14:51:00Z">
        <w:r>
          <w:t xml:space="preserve">Selbiges gilt für den Vergleich der Kohlenstoffvorräte pro Plot mit dem Kohlenstoffvorrat der BWI in der Baumartengruppe die der Hauptbaumart der Plots entspricht, da hier alle Bäume des Plots, ungeachtet ihres Anteils an der Grundfläche der Hauptbaumart zugeordnet werden. </w:t>
        </w:r>
      </w:ins>
    </w:p>
    <w:p w14:paraId="36F458F2" w14:textId="77777777" w:rsidR="00C754F8" w:rsidRDefault="00C754F8" w:rsidP="00C754F8">
      <w:pPr>
        <w:rPr>
          <w:ins w:id="1806" w:author="Henriette Gercken" w:date="2023-06-08T14:51:00Z"/>
        </w:rPr>
      </w:pPr>
      <w:ins w:id="1807" w:author="Henriette Gercken" w:date="2023-06-08T14:51:00Z">
        <w:r>
          <w:t xml:space="preserve">Vergleicht man den Kohlenstoffvorrat jeder Baumart pro Plot mit dem BWI Kohlenstoffvorrat in der jeweiligen Artengruppe, ohne dem Mischprozent gerecht zu werden, so vergleicht man den Kohlenstoffvorrats eines ideellen Reinbestands der BWI (also den Kohlenstoffvorrat eines Hektars der vollständig mit der jeweiligen Baumartengruppe bestockt ist). Dies führt zu größeren Abweichungen des Kohlenstoffvorrats, da im Falle von Mischbeständen ideele Reinbestände mit dem partiellen Kohlenstoffvorrat der Mischbaumart pro Hektar verglichen werden. </w:t>
        </w:r>
      </w:ins>
    </w:p>
    <w:p w14:paraId="57050EB5" w14:textId="77777777" w:rsidR="00C754F8" w:rsidRDefault="00C754F8" w:rsidP="00C754F8">
      <w:pPr>
        <w:rPr>
          <w:ins w:id="1808" w:author="Henriette Gercken" w:date="2023-06-08T14:51:00Z"/>
        </w:rPr>
      </w:pPr>
      <w:ins w:id="1809" w:author="Henriette Gercken" w:date="2023-06-08T14:51:00Z">
        <w:r>
          <w:t xml:space="preserve">Sofern man auch die Kohlenstoffvorräte der Mischbaumarten/ Nebenbaumarten artenspezifisch vergleichen möchte, muss man daher den Flächenbezug zur Berechnung des Kohlenstoffvorrates pro Hektar dahingehen ändern, dass er der Fläche entspricht die tatsächlich von der jeweiligen Baumart bestockt ist. Dies kann über das Mischprozent erfolgen, wobei hierfür das Grundflächenmischprozent und das Biomassenmischprozent zur Verfügung stehen. </w:t>
        </w:r>
      </w:ins>
    </w:p>
    <w:p w14:paraId="78122AF0" w14:textId="77777777" w:rsidR="00C754F8" w:rsidRDefault="00C754F8" w:rsidP="00C754F8">
      <w:pPr>
        <w:rPr>
          <w:ins w:id="1810" w:author="Henriette Gercken" w:date="2023-06-08T14:51:00Z"/>
        </w:rPr>
      </w:pPr>
      <w:ins w:id="1811" w:author="Henriette Gercken" w:date="2023-06-08T14:51:00Z">
        <w:r>
          <w:t xml:space="preserve">Die Berechnung der Bestockungsbezogenen Kohlenstoffvorräte pro Baumarten erfolge folgendermaßen: </w:t>
        </w:r>
      </w:ins>
    </w:p>
    <w:p w14:paraId="6C063CAF" w14:textId="77777777" w:rsidR="00C754F8" w:rsidRDefault="00C754F8" w:rsidP="00C754F8">
      <w:pPr>
        <w:ind w:left="574"/>
        <w:rPr>
          <w:ins w:id="1812" w:author="Henriette Gercken" w:date="2023-06-08T14:51:00Z"/>
        </w:rPr>
      </w:pPr>
      <w:ins w:id="1813" w:author="Henriette Gercken" w:date="2023-06-08T14:51:00Z">
        <w:r>
          <w:t>C Bestockungsbezogen = tatsächlicher C Vorrat der Baumart pro Hektar/ (1 Hektar *  Mischprozent)</w:t>
        </w:r>
      </w:ins>
    </w:p>
    <w:p w14:paraId="4652FD62" w14:textId="77777777" w:rsidR="00C754F8" w:rsidRDefault="00C754F8" w:rsidP="00C754F8">
      <w:pPr>
        <w:ind w:left="574"/>
        <w:rPr>
          <w:ins w:id="1814" w:author="Henriette Gercken" w:date="2023-06-08T14:51:00Z"/>
        </w:rPr>
      </w:pPr>
    </w:p>
    <w:p w14:paraId="78CF8385" w14:textId="77777777" w:rsidR="00C754F8" w:rsidRDefault="00C754F8" w:rsidP="00C754F8">
      <w:pPr>
        <w:pStyle w:val="berschrift4"/>
        <w:rPr>
          <w:ins w:id="1815" w:author="Henriette Gercken" w:date="2023-06-08T14:51:00Z"/>
        </w:rPr>
      </w:pPr>
      <w:ins w:id="1816" w:author="Henriette Gercken" w:date="2023-06-08T14:51:00Z">
        <w:r>
          <w:t>Unterschiede in der Stammzahl &amp; Grundfläche</w:t>
        </w:r>
      </w:ins>
    </w:p>
    <w:p w14:paraId="4BF58D3C" w14:textId="77777777" w:rsidR="00C754F8" w:rsidRDefault="00C754F8" w:rsidP="00C754F8">
      <w:pPr>
        <w:rPr>
          <w:ins w:id="1817" w:author="Henriette Gercken" w:date="2023-06-08T14:51:00Z"/>
        </w:rPr>
      </w:pPr>
      <w:ins w:id="1818" w:author="Henriette Gercken" w:date="2023-06-08T14:51:00Z">
        <w:r>
          <w:t xml:space="preserve">Sollten sich trotz des Vergleichs des Kohlenstoffvorrats der BWI mit Baumartengruppenspezifischen, Bestockungsbezogenen Kohlenstoffvorräten der MoMoK Probeflächen Abweichungen im unter … bzw. über … t C /ha zeigen, werden diese Plots ausgewählt und auf Plausibilität der Abweichungen untersucht. </w:t>
        </w:r>
      </w:ins>
    </w:p>
    <w:p w14:paraId="263823D2" w14:textId="77777777" w:rsidR="00C754F8" w:rsidRDefault="00C754F8" w:rsidP="00C754F8">
      <w:pPr>
        <w:rPr>
          <w:ins w:id="1819" w:author="Henriette Gercken" w:date="2023-06-08T14:51:00Z"/>
        </w:rPr>
      </w:pPr>
      <w:ins w:id="1820" w:author="Henriette Gercken" w:date="2023-06-08T14:51:00Z">
        <w:r>
          <w:t xml:space="preserve">Hierfür wird eine lineare Regression pro Baumart gefittet, welche die Abweichungen des Kohlenstoffvorrates mit dem Baumartenspezifischen Bestockungsbezogenen Grundfläche und Stammzahl pro Hektar erklärt. </w:t>
        </w:r>
      </w:ins>
    </w:p>
    <w:p w14:paraId="52C2EDC7" w14:textId="77777777" w:rsidR="00C754F8" w:rsidRDefault="00C754F8" w:rsidP="00C754F8">
      <w:pPr>
        <w:rPr>
          <w:ins w:id="1821" w:author="Henriette Gercken" w:date="2023-06-08T14:51:00Z"/>
        </w:rPr>
      </w:pPr>
      <w:ins w:id="1822" w:author="Henriette Gercken" w:date="2023-06-08T14:51:00Z">
        <w:r>
          <w:lastRenderedPageBreak/>
          <w:t xml:space="preserve">Die Koeffizienten werden dann genutzt um die Abweichung des Kohlenstoffvorrates zu predikten. Sollte sigifikante Unterschiede zwischen der Berechneten Abweichung des Kohlenstoffvorrates und den geschätzten Abweichungen des Kohlenstoffvorates bestehen, kann daraug geschlossen werden, dass die Abweichung des Kohlenstoffvorrates nicht durch unterschiede in der Grundfläche oder Stammzahl erklärbar sind, und somit als unplaubiel bewertet werden.  </w:t>
        </w:r>
      </w:ins>
    </w:p>
    <w:p w14:paraId="1B28D7DE" w14:textId="142D5FA3" w:rsidR="00C754F8" w:rsidRDefault="00242849" w:rsidP="00C754F8">
      <w:pPr>
        <w:rPr>
          <w:ins w:id="1823" w:author="Henriette Gercken" w:date="2023-06-13T12:12:00Z"/>
        </w:rPr>
      </w:pPr>
      <w:ins w:id="1824" w:author="Henriette Gercken" w:date="2023-06-08T14:53:00Z">
        <w:r>
          <w:rPr>
            <w:noProof/>
          </w:rPr>
          <w:drawing>
            <wp:inline distT="0" distB="0" distL="0" distR="0" wp14:anchorId="1EFE4105" wp14:editId="1B112008">
              <wp:extent cx="5753100" cy="57531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100" cy="5753100"/>
                      </a:xfrm>
                      <a:prstGeom prst="rect">
                        <a:avLst/>
                      </a:prstGeom>
                    </pic:spPr>
                  </pic:pic>
                </a:graphicData>
              </a:graphic>
            </wp:inline>
          </w:drawing>
        </w:r>
      </w:ins>
    </w:p>
    <w:p w14:paraId="2BBAA5B7" w14:textId="3FFF6093" w:rsidR="0081778A" w:rsidRDefault="0081778A" w:rsidP="00C754F8">
      <w:pPr>
        <w:rPr>
          <w:ins w:id="1825" w:author="Henriette Gercken" w:date="2023-06-08T14:53:00Z"/>
        </w:rPr>
      </w:pPr>
      <w:ins w:id="1826" w:author="Henriette Gercken" w:date="2023-06-13T12:12:00Z">
        <w:r>
          <w:t xml:space="preserve">Modelliert </w:t>
        </w:r>
      </w:ins>
      <w:ins w:id="1827" w:author="Henriette Gercken" w:date="2023-06-13T12:13:00Z">
        <w:r w:rsidR="0053546F">
          <w:t xml:space="preserve">man </w:t>
        </w:r>
      </w:ins>
      <w:ins w:id="1828" w:author="Henriette Gercken" w:date="2023-06-13T12:12:00Z">
        <w:r>
          <w:t>die Abweichungen des Kohlenstoffvorrates</w:t>
        </w:r>
      </w:ins>
      <w:ins w:id="1829" w:author="Henriette Gercken" w:date="2023-06-13T12:13:00Z">
        <w:r w:rsidR="0053546F">
          <w:t xml:space="preserve"> </w:t>
        </w:r>
      </w:ins>
      <w:ins w:id="1830" w:author="Henriette Gercken" w:date="2023-06-13T12:12:00Z">
        <w:r>
          <w:t>pro Hektar pro Vergleichs-Reibestand</w:t>
        </w:r>
      </w:ins>
      <w:ins w:id="1831" w:author="Henriette Gercken" w:date="2023-06-13T12:13:00Z">
        <w:r w:rsidR="0053546F">
          <w:t xml:space="preserve"> der jeweiligen am plot vertretnen BWI Baumartengruppen</w:t>
        </w:r>
      </w:ins>
      <w:ins w:id="1832" w:author="Henriette Gercken" w:date="2023-06-13T12:12:00Z">
        <w:r>
          <w:t xml:space="preserve"> als lineare Funktion aus </w:t>
        </w:r>
        <w:r w:rsidR="0053546F">
          <w:t>dem jeweiligen Unterschied in der Stammzahl und der Grundfl</w:t>
        </w:r>
      </w:ins>
      <w:ins w:id="1833" w:author="Henriette Gercken" w:date="2023-06-13T12:13:00Z">
        <w:r w:rsidR="0053546F">
          <w:t>äche und bestimmt anschließend ie Abweichung der berechenten Unterscheide mit den</w:t>
        </w:r>
      </w:ins>
      <w:ins w:id="1834" w:author="Henriette Gercken" w:date="2023-06-13T12:14:00Z">
        <w:r w:rsidR="0053546F">
          <w:t xml:space="preserve"> durch das Model predicteten, zeigt sich, dass die meisten Abweichungen im Bereich</w:t>
        </w:r>
      </w:ins>
      <w:ins w:id="1835" w:author="Henriette Gercken" w:date="2023-06-13T12:15:00Z">
        <w:r w:rsidR="0053546F">
          <w:t xml:space="preserve"> der zweifachen </w:t>
        </w:r>
      </w:ins>
      <w:ins w:id="1836" w:author="Henriette Gercken" w:date="2023-06-13T12:16:00Z">
        <w:r w:rsidR="0053546F">
          <w:t xml:space="preserve">Standartabweichung von der Vorhergesagten Abweichung des Kohlenstoffes befinden. </w:t>
        </w:r>
      </w:ins>
    </w:p>
    <w:p w14:paraId="63038035" w14:textId="5BB061AE" w:rsidR="00A73DA3" w:rsidRDefault="0081778A" w:rsidP="00C754F8">
      <w:pPr>
        <w:rPr>
          <w:ins w:id="1837" w:author="Henriette Gercken" w:date="2023-06-08T14:53:00Z"/>
        </w:rPr>
      </w:pPr>
      <w:ins w:id="1838" w:author="Henriette Gercken" w:date="2023-06-13T12:11:00Z">
        <w:r>
          <w:rPr>
            <w:noProof/>
          </w:rPr>
          <w:lastRenderedPageBreak/>
          <w:drawing>
            <wp:inline distT="0" distB="0" distL="0" distR="0" wp14:anchorId="18A04268" wp14:editId="1653493D">
              <wp:extent cx="6052185" cy="3521075"/>
              <wp:effectExtent l="0" t="0" r="571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2185" cy="3521075"/>
                      </a:xfrm>
                      <a:prstGeom prst="rect">
                        <a:avLst/>
                      </a:prstGeom>
                    </pic:spPr>
                  </pic:pic>
                </a:graphicData>
              </a:graphic>
            </wp:inline>
          </w:drawing>
        </w:r>
      </w:ins>
    </w:p>
    <w:p w14:paraId="5D33100B" w14:textId="16BD5967" w:rsidR="00A73DA3" w:rsidRDefault="00A73DA3" w:rsidP="00C754F8">
      <w:pPr>
        <w:rPr>
          <w:ins w:id="1839" w:author="Henriette Gercken" w:date="2023-06-08T14:56:00Z"/>
        </w:rPr>
      </w:pPr>
      <w:ins w:id="1840" w:author="Henriette Gercken" w:date="2023-06-08T14:56:00Z">
        <w:r>
          <w:t xml:space="preserve">Probleme: </w:t>
        </w:r>
      </w:ins>
    </w:p>
    <w:p w14:paraId="791B9291" w14:textId="400620F3" w:rsidR="00A73DA3" w:rsidRDefault="00BF271E" w:rsidP="00A73DA3">
      <w:pPr>
        <w:pStyle w:val="Listenabsatz"/>
        <w:numPr>
          <w:ilvl w:val="0"/>
          <w:numId w:val="41"/>
        </w:numPr>
        <w:rPr>
          <w:ins w:id="1841" w:author="Henriette Gercken" w:date="2023-06-08T14:57:00Z"/>
        </w:rPr>
      </w:pPr>
      <w:ins w:id="1842" w:author="Henriette Gercken" w:date="2023-06-13T12:16:00Z">
        <w:r>
          <w:t xml:space="preserve">Systematische Fehler können so nicht erkannt werden. Wenn z.B. der Flächenbezug </w:t>
        </w:r>
      </w:ins>
      <w:ins w:id="1843" w:author="Henriette Gercken" w:date="2023-06-13T12:17:00Z">
        <w:r>
          <w:t xml:space="preserve">falsch wäre oder es </w:t>
        </w:r>
        <w:r w:rsidR="00C865B6">
          <w:t xml:space="preserve">einen Einheitsfehler gäbe wären die Abweichungen immer gleich stark oder niedrig, und würden sich somit weiterhin modeliieren lassen. </w:t>
        </w:r>
      </w:ins>
    </w:p>
    <w:p w14:paraId="27180236" w14:textId="1681DC68" w:rsidR="00A73DA3" w:rsidRDefault="00A73DA3" w:rsidP="00A73DA3">
      <w:pPr>
        <w:pStyle w:val="Listenabsatz"/>
        <w:numPr>
          <w:ilvl w:val="0"/>
          <w:numId w:val="41"/>
        </w:numPr>
        <w:rPr>
          <w:ins w:id="1844" w:author="Henriette Gercken" w:date="2023-06-08T14:57:00Z"/>
        </w:rPr>
      </w:pPr>
      <w:ins w:id="1845" w:author="Henriette Gercken" w:date="2023-06-08T14:57:00Z">
        <w:r>
          <w:t>Es muss festgelegt werden was eine Sigifikanten Unterschied zwischen berechneter und geschätzer abweichun des Kohlenstoffvorrates darstellt</w:t>
        </w:r>
      </w:ins>
    </w:p>
    <w:p w14:paraId="0EF14ED0" w14:textId="462AEE02" w:rsidR="00A73DA3" w:rsidRDefault="00A73DA3">
      <w:pPr>
        <w:pStyle w:val="Listenabsatz"/>
        <w:numPr>
          <w:ilvl w:val="0"/>
          <w:numId w:val="41"/>
        </w:numPr>
        <w:rPr>
          <w:ins w:id="1846" w:author="Henriette Gercken" w:date="2023-06-13T12:17:00Z"/>
        </w:rPr>
      </w:pPr>
      <w:ins w:id="1847" w:author="Henriette Gercken" w:date="2023-06-08T15:00:00Z">
        <w:r>
          <w:t xml:space="preserve">Möglicherweise ist die Datenlage (22 plots, mit 1-2 Baumarten pro plot </w:t>
        </w:r>
        <w:r>
          <w:sym w:font="Wingdings" w:char="F0E0"/>
        </w:r>
        <w:r>
          <w:t xml:space="preserve"> 30 Kohlenstoff-, Grundflächen und Stammzahlwerte die in die Modelle einfließen können </w:t>
        </w:r>
        <w:r>
          <w:sym w:font="Wingdings" w:char="F0E0"/>
        </w:r>
        <w:r>
          <w:t xml:space="preserve"> ca. 5 pro</w:t>
        </w:r>
      </w:ins>
      <w:ins w:id="1848" w:author="Henriette Gercken" w:date="2023-06-08T15:01:00Z">
        <w:r>
          <w:t xml:space="preserve"> Baumart) zu gering um ein overfitting der Modelle zu verhindern. </w:t>
        </w:r>
      </w:ins>
    </w:p>
    <w:p w14:paraId="77F9937F" w14:textId="4C4B1C85" w:rsidR="00C865B6" w:rsidRPr="000A206D" w:rsidRDefault="00C865B6">
      <w:pPr>
        <w:pStyle w:val="Listenabsatz"/>
        <w:numPr>
          <w:ilvl w:val="1"/>
          <w:numId w:val="41"/>
        </w:numPr>
        <w:rPr>
          <w:ins w:id="1849" w:author="Henriette Gercken" w:date="2023-06-08T14:51:00Z"/>
        </w:rPr>
        <w:pPrChange w:id="1850" w:author="Henriette Gercken" w:date="2023-06-13T12:17:00Z">
          <w:pPr/>
        </w:pPrChange>
      </w:pPr>
      <w:ins w:id="1851" w:author="Henriette Gercken" w:date="2023-06-13T12:17:00Z">
        <w:r>
          <w:t>D</w:t>
        </w:r>
      </w:ins>
      <w:ins w:id="1852" w:author="Henriette Gercken" w:date="2023-06-13T12:18:00Z">
        <w:r>
          <w:t xml:space="preserve">ies wurde durch die Einteilung in BWI Artengruppen und das Erzeugen der BWI Artengruppen Vergleichs-Reinbestände etwas umgangen, da sich hierraus mehr „Vergleichsreinbestände“ oder „Pseudoplots“ ergeben. </w:t>
        </w:r>
      </w:ins>
    </w:p>
    <w:p w14:paraId="08EE1AB2" w14:textId="77777777" w:rsidR="00C754F8" w:rsidRDefault="00C754F8" w:rsidP="00C754F8">
      <w:pPr>
        <w:pStyle w:val="berschrift2"/>
        <w:numPr>
          <w:ilvl w:val="1"/>
          <w:numId w:val="7"/>
        </w:numPr>
        <w:rPr>
          <w:ins w:id="1853" w:author="Henriette Gercken" w:date="2023-06-08T14:51:00Z"/>
          <w:rFonts w:asciiTheme="minorHAnsi" w:hAnsiTheme="minorHAnsi" w:cstheme="minorHAnsi"/>
        </w:rPr>
      </w:pPr>
      <w:bookmarkStart w:id="1854" w:name="_Toc137731344"/>
      <w:ins w:id="1855" w:author="Henriette Gercken" w:date="2023-06-08T14:51:00Z">
        <w:r>
          <w:rPr>
            <w:rFonts w:asciiTheme="minorHAnsi" w:hAnsiTheme="minorHAnsi" w:cstheme="minorHAnsi"/>
          </w:rPr>
          <w:t>Totholz</w:t>
        </w:r>
        <w:bookmarkEnd w:id="1854"/>
      </w:ins>
    </w:p>
    <w:p w14:paraId="3182D73C" w14:textId="77777777" w:rsidR="00C754F8" w:rsidRDefault="00C754F8" w:rsidP="00C754F8">
      <w:pPr>
        <w:pStyle w:val="berschrift3"/>
        <w:numPr>
          <w:ilvl w:val="2"/>
          <w:numId w:val="7"/>
        </w:numPr>
        <w:rPr>
          <w:ins w:id="1856" w:author="Henriette Gercken" w:date="2023-06-08T14:51:00Z"/>
          <w:rFonts w:asciiTheme="minorHAnsi" w:hAnsiTheme="minorHAnsi" w:cstheme="minorHAnsi"/>
        </w:rPr>
      </w:pPr>
      <w:bookmarkStart w:id="1857" w:name="_Toc137731345"/>
      <w:ins w:id="1858" w:author="Henriette Gercken" w:date="2023-06-08T14:51:00Z">
        <w:r>
          <w:rPr>
            <w:rFonts w:asciiTheme="minorHAnsi" w:hAnsiTheme="minorHAnsi" w:cstheme="minorHAnsi"/>
          </w:rPr>
          <w:t>Vergleichsdaten</w:t>
        </w:r>
        <w:bookmarkEnd w:id="1857"/>
      </w:ins>
    </w:p>
    <w:p w14:paraId="0387F7F6" w14:textId="77777777" w:rsidR="00C754F8" w:rsidRDefault="00C754F8" w:rsidP="00C754F8">
      <w:pPr>
        <w:pStyle w:val="berschrift4"/>
        <w:numPr>
          <w:ilvl w:val="3"/>
          <w:numId w:val="7"/>
        </w:numPr>
        <w:rPr>
          <w:ins w:id="1859" w:author="Henriette Gercken" w:date="2023-06-08T14:51:00Z"/>
        </w:rPr>
      </w:pPr>
      <w:ins w:id="1860" w:author="Henriette Gercken" w:date="2023-06-08T14:51:00Z">
        <w:r>
          <w:t>Volumen</w:t>
        </w:r>
      </w:ins>
    </w:p>
    <w:p w14:paraId="12403FB5" w14:textId="47C9DBB8" w:rsidR="00C754F8" w:rsidRDefault="00C754F8" w:rsidP="00C754F8">
      <w:pPr>
        <w:pStyle w:val="Listenabsatz"/>
        <w:numPr>
          <w:ilvl w:val="0"/>
          <w:numId w:val="41"/>
        </w:numPr>
        <w:suppressAutoHyphens w:val="0"/>
        <w:spacing w:before="0" w:line="240" w:lineRule="auto"/>
        <w:jc w:val="left"/>
        <w:rPr>
          <w:ins w:id="1861" w:author="Henriette Gercken" w:date="2023-06-08T14:51:00Z"/>
          <w:rStyle w:val="authors"/>
          <w:rFonts w:asciiTheme="minorHAnsi" w:hAnsiTheme="minorHAnsi" w:cstheme="minorHAnsi"/>
          <w:sz w:val="24"/>
        </w:rPr>
      </w:pPr>
      <w:ins w:id="1862" w:author="Henriette Gercken" w:date="2023-06-08T14:51:00Z">
        <w:r>
          <w:rPr>
            <w:rStyle w:val="authors"/>
            <w:rFonts w:asciiTheme="minorHAnsi" w:hAnsiTheme="minorHAnsi" w:cstheme="minorHAnsi"/>
            <w:sz w:val="24"/>
          </w:rPr>
          <w:fldChar w:fldCharType="begin"/>
        </w:r>
        <w:r>
          <w:rPr>
            <w:rStyle w:val="authors"/>
            <w:rFonts w:asciiTheme="minorHAnsi" w:hAnsiTheme="minorHAnsi" w:cstheme="minorHAnsi"/>
            <w:sz w:val="24"/>
          </w:rPr>
          <w:instrText xml:space="preserve"> HYPERLINK "https://bwi.info/inhalt1.3.aspx?Text=8.02%20Vorr%C3%A4te/Massen%20nach%20Totholztyp%20(ZIELMERKMALSTABELLE)&amp;prRolle=public&amp;prInv=THG2017&amp;prKapitel=8.02" </w:instrText>
        </w:r>
      </w:ins>
      <w:ins w:id="1863" w:author="Henriette Gercken" w:date="2023-06-15T14:21:00Z">
        <w:r w:rsidR="007F08C6">
          <w:rPr>
            <w:rStyle w:val="authors"/>
            <w:rFonts w:asciiTheme="minorHAnsi" w:hAnsiTheme="minorHAnsi" w:cstheme="minorHAnsi"/>
            <w:sz w:val="24"/>
          </w:rPr>
        </w:r>
      </w:ins>
      <w:ins w:id="1864" w:author="Henriette Gercken" w:date="2023-06-08T14:51:00Z">
        <w:r>
          <w:rPr>
            <w:rStyle w:val="authors"/>
            <w:rFonts w:asciiTheme="minorHAnsi" w:hAnsiTheme="minorHAnsi" w:cstheme="minorHAnsi"/>
            <w:sz w:val="24"/>
          </w:rPr>
          <w:fldChar w:fldCharType="separate"/>
        </w:r>
        <w:r>
          <w:rPr>
            <w:rStyle w:val="Hyperlink"/>
            <w:rFonts w:asciiTheme="minorHAnsi" w:hAnsiTheme="minorHAnsi" w:cstheme="minorHAnsi"/>
            <w:sz w:val="24"/>
          </w:rPr>
          <w:t>https://bwi.info/inhalt1.3.aspx?Text=8.02%20Vorr%C3%A4te/Massen%20nach%20Totholztyp%20(ZIELMERKMALSTABELLE)&amp;prRolle=public&amp;prInv=THG2017&amp;prKapitel=8.02</w:t>
        </w:r>
        <w:r>
          <w:rPr>
            <w:rStyle w:val="authors"/>
            <w:rFonts w:asciiTheme="minorHAnsi" w:hAnsiTheme="minorHAnsi" w:cstheme="minorHAnsi"/>
            <w:sz w:val="24"/>
          </w:rPr>
          <w:fldChar w:fldCharType="end"/>
        </w:r>
      </w:ins>
    </w:p>
    <w:p w14:paraId="45D8C417" w14:textId="77777777" w:rsidR="00C754F8" w:rsidRDefault="00C754F8" w:rsidP="00C754F8">
      <w:pPr>
        <w:pStyle w:val="Listenabsatz"/>
        <w:numPr>
          <w:ilvl w:val="0"/>
          <w:numId w:val="41"/>
        </w:numPr>
        <w:suppressAutoHyphens w:val="0"/>
        <w:spacing w:before="0" w:line="240" w:lineRule="auto"/>
        <w:jc w:val="left"/>
        <w:rPr>
          <w:ins w:id="1865" w:author="Henriette Gercken" w:date="2023-06-08T14:51:00Z"/>
          <w:rStyle w:val="authors"/>
          <w:rFonts w:asciiTheme="minorHAnsi" w:hAnsiTheme="minorHAnsi" w:cstheme="minorHAnsi"/>
          <w:sz w:val="24"/>
        </w:rPr>
      </w:pPr>
      <w:ins w:id="1866" w:author="Henriette Gercken" w:date="2023-06-08T14:51:00Z">
        <w:r>
          <w:rPr>
            <w:rStyle w:val="authors"/>
            <w:rFonts w:asciiTheme="minorHAnsi" w:hAnsiTheme="minorHAnsi" w:cstheme="minorHAnsi"/>
            <w:sz w:val="24"/>
          </w:rPr>
          <w:t>Im Vergleich mit den BWI Daten, zeigt sich, dass die MoMoK Totholzvorräte pro Hektar um ca. +19 m3 pro ha von denen der BWI abweichen</w:t>
        </w:r>
      </w:ins>
    </w:p>
    <w:p w14:paraId="27E78F2F" w14:textId="77777777" w:rsidR="00C754F8" w:rsidRDefault="00C754F8" w:rsidP="00C754F8">
      <w:pPr>
        <w:pStyle w:val="berschrift4"/>
        <w:numPr>
          <w:ilvl w:val="3"/>
          <w:numId w:val="7"/>
        </w:numPr>
        <w:rPr>
          <w:ins w:id="1867" w:author="Henriette Gercken" w:date="2023-06-08T14:51:00Z"/>
        </w:rPr>
      </w:pPr>
      <w:ins w:id="1868" w:author="Henriette Gercken" w:date="2023-06-08T14:51:00Z">
        <w:r>
          <w:t>Kohlenstoff</w:t>
        </w:r>
      </w:ins>
    </w:p>
    <w:p w14:paraId="796CB5F8" w14:textId="77777777" w:rsidR="00C754F8" w:rsidRDefault="00C754F8" w:rsidP="00C754F8">
      <w:pPr>
        <w:pStyle w:val="Listenabsatz"/>
        <w:numPr>
          <w:ilvl w:val="0"/>
          <w:numId w:val="41"/>
        </w:numPr>
        <w:suppressAutoHyphens w:val="0"/>
        <w:spacing w:before="0" w:line="240" w:lineRule="auto"/>
        <w:jc w:val="left"/>
        <w:rPr>
          <w:ins w:id="1869" w:author="Henriette Gercken" w:date="2023-06-08T14:51:00Z"/>
          <w:rStyle w:val="authors"/>
          <w:rFonts w:asciiTheme="minorHAnsi" w:hAnsiTheme="minorHAnsi" w:cstheme="minorHAnsi"/>
          <w:sz w:val="24"/>
        </w:rPr>
      </w:pPr>
      <w:ins w:id="1870" w:author="Henriette Gercken" w:date="2023-06-08T14:51:00Z">
        <w:r>
          <w:rPr>
            <w:rStyle w:val="authors"/>
            <w:rFonts w:asciiTheme="minorHAnsi" w:hAnsiTheme="minorHAnsi" w:cstheme="minorHAnsi"/>
            <w:sz w:val="24"/>
          </w:rPr>
          <w:t>Im Vergleich mit den BWI Daten, zeigt sich, dass die MoMoK Totholzvorräte pro Hektar um ca. …. tC ha von denen der BWI abweichen</w:t>
        </w:r>
      </w:ins>
    </w:p>
    <w:p w14:paraId="5A8DD843" w14:textId="77777777" w:rsidR="00C754F8" w:rsidRDefault="00C754F8" w:rsidP="00C754F8">
      <w:pPr>
        <w:suppressAutoHyphens w:val="0"/>
        <w:spacing w:before="0" w:line="240" w:lineRule="auto"/>
        <w:jc w:val="left"/>
        <w:rPr>
          <w:ins w:id="1871" w:author="Henriette Gercken" w:date="2023-06-08T14:51:00Z"/>
          <w:rStyle w:val="authors"/>
          <w:rFonts w:asciiTheme="minorHAnsi" w:hAnsiTheme="minorHAnsi" w:cstheme="minorHAnsi"/>
          <w:sz w:val="24"/>
        </w:rPr>
      </w:pPr>
    </w:p>
    <w:p w14:paraId="0EAE7535" w14:textId="77777777" w:rsidR="00C754F8" w:rsidRDefault="00C754F8" w:rsidP="00C754F8">
      <w:pPr>
        <w:pStyle w:val="berschrift4"/>
        <w:numPr>
          <w:ilvl w:val="3"/>
          <w:numId w:val="7"/>
        </w:numPr>
        <w:rPr>
          <w:ins w:id="1872" w:author="Henriette Gercken" w:date="2023-06-08T14:51:00Z"/>
          <w:rStyle w:val="authors"/>
          <w:rFonts w:asciiTheme="minorHAnsi" w:hAnsiTheme="minorHAnsi" w:cstheme="minorHAnsi"/>
          <w:sz w:val="24"/>
        </w:rPr>
      </w:pPr>
      <w:ins w:id="1873" w:author="Henriette Gercken" w:date="2023-06-08T14:51:00Z">
        <w:r>
          <w:rPr>
            <w:rStyle w:val="authors"/>
            <w:rFonts w:asciiTheme="minorHAnsi" w:hAnsiTheme="minorHAnsi" w:cstheme="minorHAnsi"/>
            <w:sz w:val="24"/>
          </w:rPr>
          <w:t>STICKSTOFF</w:t>
        </w:r>
      </w:ins>
    </w:p>
    <w:p w14:paraId="55D33730" w14:textId="41973F6B" w:rsidR="00C754F8" w:rsidRDefault="00C754F8" w:rsidP="00C754F8">
      <w:pPr>
        <w:pStyle w:val="Listenabsatz"/>
        <w:numPr>
          <w:ilvl w:val="0"/>
          <w:numId w:val="41"/>
        </w:numPr>
        <w:suppressAutoHyphens w:val="0"/>
        <w:spacing w:before="0" w:line="240" w:lineRule="auto"/>
        <w:jc w:val="left"/>
        <w:rPr>
          <w:ins w:id="1874" w:author="Henriette Gercken" w:date="2023-06-08T14:51:00Z"/>
          <w:lang w:val="en-GB"/>
        </w:rPr>
      </w:pPr>
      <w:ins w:id="1875" w:author="Henriette Gercken" w:date="2023-06-08T14:51:00Z">
        <w:r>
          <w:rPr>
            <w:rStyle w:val="authors"/>
            <w:rFonts w:asciiTheme="minorHAnsi" w:hAnsiTheme="minorHAnsi" w:cstheme="minorHAnsi"/>
            <w:lang w:val="en-GB"/>
          </w:rPr>
          <w:t>Ewa Błońska, Jarosław Lasota &amp; Wojciech Piaszczyk</w:t>
        </w:r>
        <w:r>
          <w:rPr>
            <w:rFonts w:asciiTheme="minorHAnsi" w:hAnsiTheme="minorHAnsi" w:cstheme="minorHAnsi"/>
            <w:lang w:val="en-GB"/>
          </w:rPr>
          <w:t xml:space="preserve"> </w:t>
        </w:r>
        <w:r>
          <w:rPr>
            <w:rStyle w:val="Datum1"/>
            <w:rFonts w:asciiTheme="minorHAnsi" w:hAnsiTheme="minorHAnsi" w:cstheme="minorHAnsi"/>
            <w:lang w:val="en-GB"/>
          </w:rPr>
          <w:t>(2020)</w:t>
        </w:r>
        <w:r>
          <w:rPr>
            <w:rFonts w:asciiTheme="minorHAnsi" w:hAnsiTheme="minorHAnsi" w:cstheme="minorHAnsi"/>
            <w:lang w:val="en-GB"/>
          </w:rPr>
          <w:t xml:space="preserve"> </w:t>
        </w:r>
        <w:r>
          <w:rPr>
            <w:rStyle w:val="arttitle"/>
            <w:rFonts w:asciiTheme="minorHAnsi" w:hAnsiTheme="minorHAnsi" w:cstheme="minorHAnsi"/>
            <w:lang w:val="en-GB"/>
          </w:rPr>
          <w:t>Carbon and nitrogen stock in deadwood biomass in natural temperate forest along a soil moisture gradient,</w:t>
        </w:r>
        <w:r>
          <w:rPr>
            <w:rFonts w:asciiTheme="minorHAnsi" w:hAnsiTheme="minorHAnsi" w:cstheme="minorHAnsi"/>
            <w:lang w:val="en-GB"/>
          </w:rPr>
          <w:t xml:space="preserve"> </w:t>
        </w:r>
        <w:r>
          <w:rPr>
            <w:rStyle w:val="serialtitle"/>
            <w:rFonts w:asciiTheme="minorHAnsi" w:hAnsiTheme="minorHAnsi" w:cstheme="minorHAnsi"/>
            <w:lang w:val="en-GB"/>
          </w:rPr>
          <w:t>Plant Biosystems - An International Journal Dealing with all Aspects of Plant Biology,</w:t>
        </w:r>
        <w:r>
          <w:rPr>
            <w:rFonts w:asciiTheme="minorHAnsi" w:hAnsiTheme="minorHAnsi" w:cstheme="minorHAnsi"/>
            <w:lang w:val="en-GB"/>
          </w:rPr>
          <w:t xml:space="preserve"> </w:t>
        </w:r>
        <w:r>
          <w:rPr>
            <w:rStyle w:val="volumeissue"/>
            <w:rFonts w:asciiTheme="minorHAnsi" w:hAnsiTheme="minorHAnsi" w:cstheme="minorHAnsi"/>
            <w:lang w:val="en-GB"/>
          </w:rPr>
          <w:t>154:2,</w:t>
        </w:r>
        <w:r>
          <w:rPr>
            <w:rFonts w:asciiTheme="minorHAnsi" w:hAnsiTheme="minorHAnsi" w:cstheme="minorHAnsi"/>
            <w:lang w:val="en-GB"/>
          </w:rPr>
          <w:t xml:space="preserve"> </w:t>
        </w:r>
        <w:r>
          <w:rPr>
            <w:rStyle w:val="pagerange"/>
            <w:rFonts w:asciiTheme="minorHAnsi" w:hAnsiTheme="minorHAnsi" w:cstheme="minorHAnsi"/>
            <w:lang w:val="en-GB"/>
          </w:rPr>
          <w:t>213-221,</w:t>
        </w:r>
        <w:r>
          <w:rPr>
            <w:rFonts w:asciiTheme="minorHAnsi" w:hAnsiTheme="minorHAnsi" w:cstheme="minorHAnsi"/>
            <w:lang w:val="en-GB"/>
          </w:rPr>
          <w:t xml:space="preserve"> </w:t>
        </w:r>
        <w:r>
          <w:rPr>
            <w:rStyle w:val="doilink"/>
            <w:rFonts w:asciiTheme="minorHAnsi" w:hAnsiTheme="minorHAnsi" w:cstheme="minorHAnsi"/>
            <w:lang w:val="en-GB"/>
          </w:rPr>
          <w:t xml:space="preserve">DOI: </w:t>
        </w:r>
        <w:r>
          <w:rPr>
            <w:rStyle w:val="doilink"/>
            <w:rFonts w:asciiTheme="minorHAnsi" w:hAnsiTheme="minorHAnsi" w:cstheme="minorHAnsi"/>
          </w:rPr>
          <w:fldChar w:fldCharType="begin"/>
        </w:r>
        <w:r w:rsidRPr="00814030">
          <w:rPr>
            <w:rStyle w:val="doilink"/>
            <w:rFonts w:asciiTheme="minorHAnsi" w:hAnsiTheme="minorHAnsi" w:cstheme="minorHAnsi"/>
            <w:lang w:val="en-GB"/>
            <w:rPrChange w:id="1876" w:author="JB" w:date="2023-06-15T08:45:00Z">
              <w:rPr>
                <w:rStyle w:val="doilink"/>
                <w:rFonts w:asciiTheme="minorHAnsi" w:hAnsiTheme="minorHAnsi" w:cstheme="minorHAnsi"/>
              </w:rPr>
            </w:rPrChange>
          </w:rPr>
          <w:instrText xml:space="preserve"> HYPERLINK "https://doi.org/10.1080/11263504.2019.1587538" </w:instrText>
        </w:r>
      </w:ins>
      <w:ins w:id="1877" w:author="Henriette Gercken" w:date="2023-06-15T14:21:00Z">
        <w:r w:rsidR="007F08C6">
          <w:rPr>
            <w:rStyle w:val="doilink"/>
            <w:rFonts w:asciiTheme="minorHAnsi" w:hAnsiTheme="minorHAnsi" w:cstheme="minorHAnsi"/>
          </w:rPr>
        </w:r>
      </w:ins>
      <w:ins w:id="1878" w:author="Henriette Gercken" w:date="2023-06-08T14:51:00Z">
        <w:r>
          <w:rPr>
            <w:rStyle w:val="doilink"/>
            <w:rFonts w:asciiTheme="minorHAnsi" w:hAnsiTheme="minorHAnsi" w:cstheme="minorHAnsi"/>
          </w:rPr>
          <w:fldChar w:fldCharType="separate"/>
        </w:r>
        <w:r>
          <w:rPr>
            <w:rStyle w:val="Hyperlink"/>
            <w:rFonts w:asciiTheme="minorHAnsi" w:hAnsiTheme="minorHAnsi" w:cstheme="minorHAnsi"/>
            <w:lang w:val="en-GB"/>
          </w:rPr>
          <w:t>10.1080/11263504.2019.1587538</w:t>
        </w:r>
        <w:r>
          <w:rPr>
            <w:rStyle w:val="doilink"/>
            <w:rFonts w:asciiTheme="minorHAnsi" w:hAnsiTheme="minorHAnsi" w:cstheme="minorHAnsi"/>
          </w:rPr>
          <w:fldChar w:fldCharType="end"/>
        </w:r>
        <w:r>
          <w:rPr>
            <w:rFonts w:asciiTheme="minorHAnsi" w:hAnsiTheme="minorHAnsi" w:cstheme="minorHAnsi"/>
            <w:lang w:val="en-GB"/>
          </w:rPr>
          <w:t xml:space="preserve">; </w:t>
        </w:r>
        <w:r>
          <w:rPr>
            <w:rFonts w:asciiTheme="minorHAnsi" w:hAnsiTheme="minorHAnsi" w:cstheme="minorHAnsi"/>
          </w:rPr>
          <w:fldChar w:fldCharType="begin"/>
        </w:r>
        <w:r w:rsidRPr="00814030">
          <w:rPr>
            <w:rFonts w:asciiTheme="minorHAnsi" w:hAnsiTheme="minorHAnsi" w:cstheme="minorHAnsi"/>
            <w:lang w:val="en-GB"/>
            <w:rPrChange w:id="1879" w:author="JB" w:date="2023-06-15T08:45:00Z">
              <w:rPr>
                <w:rFonts w:asciiTheme="minorHAnsi" w:hAnsiTheme="minorHAnsi" w:cstheme="minorHAnsi"/>
              </w:rPr>
            </w:rPrChange>
          </w:rPr>
          <w:instrText xml:space="preserve"> HYPERLINK "https://www.tandfonline.com/doi/full/10.1080/11263504.2019.1587538" </w:instrText>
        </w:r>
      </w:ins>
      <w:ins w:id="1880" w:author="Henriette Gercken" w:date="2023-06-15T14:21:00Z">
        <w:r w:rsidR="007F08C6">
          <w:rPr>
            <w:rFonts w:asciiTheme="minorHAnsi" w:hAnsiTheme="minorHAnsi" w:cstheme="minorHAnsi"/>
          </w:rPr>
        </w:r>
      </w:ins>
      <w:ins w:id="1881" w:author="Henriette Gercken" w:date="2023-06-08T14:51:00Z">
        <w:r>
          <w:rPr>
            <w:rFonts w:asciiTheme="minorHAnsi" w:hAnsiTheme="minorHAnsi" w:cstheme="minorHAnsi"/>
          </w:rPr>
          <w:fldChar w:fldCharType="separate"/>
        </w:r>
        <w:r>
          <w:rPr>
            <w:rStyle w:val="Hyperlink"/>
            <w:rFonts w:asciiTheme="minorHAnsi" w:hAnsiTheme="minorHAnsi" w:cstheme="minorHAnsi"/>
            <w:lang w:val="en-GB"/>
          </w:rPr>
          <w:t>https://www.tandfonline.com/doi/full/10.1080/11263504.2019.1587538</w:t>
        </w:r>
        <w:r>
          <w:rPr>
            <w:rFonts w:asciiTheme="minorHAnsi" w:hAnsiTheme="minorHAnsi" w:cstheme="minorHAnsi"/>
          </w:rPr>
          <w:fldChar w:fldCharType="end"/>
        </w:r>
      </w:ins>
    </w:p>
    <w:p w14:paraId="22F90A79" w14:textId="77777777" w:rsidR="00C754F8" w:rsidRDefault="00C754F8" w:rsidP="00C754F8">
      <w:pPr>
        <w:pStyle w:val="Listenabsatz"/>
        <w:numPr>
          <w:ilvl w:val="1"/>
          <w:numId w:val="41"/>
        </w:numPr>
        <w:rPr>
          <w:ins w:id="1882" w:author="Henriette Gercken" w:date="2023-06-08T14:51:00Z"/>
          <w:rFonts w:asciiTheme="minorHAnsi" w:hAnsiTheme="minorHAnsi" w:cstheme="minorHAnsi"/>
        </w:rPr>
      </w:pPr>
      <w:ins w:id="1883" w:author="Henriette Gercken" w:date="2023-06-08T14:51:00Z">
        <w:r>
          <w:rPr>
            <w:rFonts w:asciiTheme="minorHAnsi" w:hAnsiTheme="minorHAnsi" w:cstheme="minorHAnsi"/>
          </w:rPr>
          <w:t xml:space="preserve">Veröffentlichung über Stickstoff und Kohlenstoffvorrat in liegendem Totholz </w:t>
        </w:r>
      </w:ins>
    </w:p>
    <w:p w14:paraId="47139C39" w14:textId="77777777" w:rsidR="00C754F8" w:rsidRDefault="00C754F8" w:rsidP="00C754F8">
      <w:pPr>
        <w:pStyle w:val="Listenabsatz"/>
        <w:numPr>
          <w:ilvl w:val="1"/>
          <w:numId w:val="41"/>
        </w:numPr>
        <w:rPr>
          <w:ins w:id="1884" w:author="Henriette Gercken" w:date="2023-06-08T14:51:00Z"/>
          <w:rFonts w:asciiTheme="minorHAnsi" w:hAnsiTheme="minorHAnsi" w:cstheme="minorHAnsi"/>
        </w:rPr>
      </w:pPr>
      <w:ins w:id="1885" w:author="Henriette Gercken" w:date="2023-06-08T14:51:00Z">
        <w:r>
          <w:rPr>
            <w:rFonts w:asciiTheme="minorHAnsi" w:hAnsiTheme="minorHAnsi" w:cstheme="minorHAnsi"/>
          </w:rPr>
          <w:t>Untersuchungsgebiet sind verschiedene temperate mixed forests in Polen</w:t>
        </w:r>
      </w:ins>
    </w:p>
    <w:p w14:paraId="565D0F7F" w14:textId="77777777" w:rsidR="00C754F8" w:rsidRDefault="00C754F8" w:rsidP="00C754F8">
      <w:pPr>
        <w:pStyle w:val="Listenabsatz"/>
        <w:numPr>
          <w:ilvl w:val="0"/>
          <w:numId w:val="41"/>
        </w:numPr>
        <w:rPr>
          <w:ins w:id="1886" w:author="Henriette Gercken" w:date="2023-06-08T14:51:00Z"/>
          <w:rFonts w:asciiTheme="minorHAnsi" w:hAnsiTheme="minorHAnsi" w:cstheme="minorHAnsi"/>
        </w:rPr>
      </w:pPr>
    </w:p>
    <w:p w14:paraId="6EC2DA24" w14:textId="5EF98896" w:rsidR="00514C06" w:rsidRPr="00687919" w:rsidRDefault="00514C06">
      <w:pPr>
        <w:pStyle w:val="berschrift2"/>
        <w:numPr>
          <w:ilvl w:val="0"/>
          <w:numId w:val="0"/>
        </w:numPr>
        <w:ind w:left="574" w:hanging="574"/>
        <w:rPr>
          <w:rFonts w:asciiTheme="minorHAnsi" w:hAnsiTheme="minorHAnsi" w:cstheme="minorHAnsi"/>
          <w:rPrChange w:id="1887" w:author="Henriette Gercken" w:date="2023-05-30T15:49:00Z">
            <w:rPr/>
          </w:rPrChange>
        </w:rPr>
        <w:pPrChange w:id="1888" w:author="Henriette Gercken" w:date="2023-06-08T14:51:00Z">
          <w:pPr/>
        </w:pPrChange>
      </w:pPr>
    </w:p>
    <w:sectPr w:rsidR="00514C06" w:rsidRPr="00687919" w:rsidSect="006962C8">
      <w:headerReference w:type="even" r:id="rId23"/>
      <w:headerReference w:type="default" r:id="rId24"/>
      <w:footerReference w:type="even" r:id="rId25"/>
      <w:footerReference w:type="default" r:id="rId26"/>
      <w:headerReference w:type="first" r:id="rId27"/>
      <w:footerReference w:type="first" r:id="rId28"/>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9" w:author="JB" w:date="2023-05-31T12:38:00Z" w:initials="JB">
    <w:p w14:paraId="6F515598" w14:textId="54C297CD" w:rsidR="00814030" w:rsidRDefault="00814030">
      <w:pPr>
        <w:pStyle w:val="Kommentartext"/>
      </w:pPr>
      <w:r>
        <w:rPr>
          <w:rStyle w:val="Kommentarzeichen"/>
        </w:rPr>
        <w:annotationRef/>
      </w:r>
      <w:r>
        <w:t>Nur nebenbei: Stickstoffvorrat steht noch nicht in der Zielstellung.</w:t>
      </w:r>
    </w:p>
  </w:comment>
  <w:comment w:id="286" w:author="JB" w:date="2023-05-31T12:50:00Z" w:initials="JB">
    <w:p w14:paraId="52C9A835" w14:textId="02170C85" w:rsidR="00814030" w:rsidRDefault="00814030">
      <w:pPr>
        <w:pStyle w:val="Kommentartext"/>
      </w:pPr>
      <w:r>
        <w:rPr>
          <w:rStyle w:val="Kommentarzeichen"/>
        </w:rPr>
        <w:annotationRef/>
      </w:r>
      <w:r>
        <w:t>Tape S kommt hier das 1. Mal vor</w:t>
      </w:r>
    </w:p>
  </w:comment>
  <w:comment w:id="293" w:author="JB" w:date="2023-04-04T13:58:00Z" w:initials="JB">
    <w:p w14:paraId="32474183" w14:textId="77777777" w:rsidR="00814030" w:rsidRDefault="00814030" w:rsidP="00673E5F">
      <w:pPr>
        <w:pStyle w:val="Kommentartext"/>
      </w:pPr>
      <w:r>
        <w:rPr>
          <w:rStyle w:val="Kommentarzeichen"/>
        </w:rPr>
        <w:annotationRef/>
      </w:r>
      <w:r>
        <w:t>Lockow (2022) S. 440 schreibt: nicht unter 30 Messwert über alle Durchmesserklassen verteilt.</w:t>
      </w:r>
    </w:p>
  </w:comment>
  <w:comment w:id="294" w:author="Henriette Gercken" w:date="2023-04-12T09:22:00Z" w:initials="JB">
    <w:p w14:paraId="72A91A13" w14:textId="77777777" w:rsidR="00814030" w:rsidRDefault="00814030" w:rsidP="00673E5F">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5C5A42C9" w14:textId="77777777" w:rsidR="00814030" w:rsidRDefault="00814030" w:rsidP="00673E5F">
      <w:pPr>
        <w:pStyle w:val="Kommentartext"/>
      </w:pPr>
    </w:p>
  </w:comment>
  <w:comment w:id="295" w:author="JB" w:date="2023-04-04T13:20:00Z" w:initials="JB">
    <w:p w14:paraId="0DC10AD7" w14:textId="77777777" w:rsidR="00814030" w:rsidRDefault="00814030" w:rsidP="00673E5F">
      <w:pPr>
        <w:pStyle w:val="Kommentartext"/>
      </w:pPr>
      <w:r>
        <w:rPr>
          <w:rStyle w:val="Kommentarzeichen"/>
        </w:rPr>
        <w:annotationRef/>
      </w:r>
      <w:r>
        <w:t>Es muss geprüft werden, ob das R² ausreicht, um die Güte der Bestandeshöhenkurve dazustellen. Vlt dazu nochmal in Lockow</w:t>
      </w:r>
    </w:p>
  </w:comment>
  <w:comment w:id="412" w:author="JB" w:date="2023-04-04T13:29:00Z" w:initials="JB">
    <w:p w14:paraId="41C98A36" w14:textId="77777777" w:rsidR="00814030" w:rsidRDefault="00814030" w:rsidP="00673E5F">
      <w:pPr>
        <w:pStyle w:val="Kommentartext"/>
      </w:pPr>
      <w:r>
        <w:rPr>
          <w:rStyle w:val="Kommentarzeichen"/>
        </w:rPr>
        <w:annotationRef/>
      </w:r>
      <w:r>
        <w:t>Memo Definition: Oberhöhe h100 = Die Höhe des Grundflächenmittelstammes der 100 stärksten Stämme des Bestandes pro Hektar (Assmann 1961)</w:t>
      </w:r>
    </w:p>
  </w:comment>
  <w:comment w:id="426" w:author="JB" w:date="2023-04-04T13:36:00Z" w:initials="JB">
    <w:p w14:paraId="6BC8049E" w14:textId="77777777" w:rsidR="00814030" w:rsidRDefault="00814030" w:rsidP="00673E5F">
      <w:pPr>
        <w:pStyle w:val="Kommentartext"/>
      </w:pPr>
      <w:r>
        <w:rPr>
          <w:rStyle w:val="Kommentarzeichen"/>
        </w:rPr>
        <w:annotationRef/>
      </w:r>
      <w:r>
        <w:t>Muss man nicht von denen den Grundflächenmittelstamm berechnen und dann für diesen die Höhe aus der Kurve? Oder der Einheitshöhenkurve holen?</w:t>
      </w:r>
    </w:p>
  </w:comment>
  <w:comment w:id="427" w:author="Henriette Gercken" w:date="2023-04-06T10:24:00Z" w:initials="JB">
    <w:p w14:paraId="73661AC8" w14:textId="77777777" w:rsidR="00814030" w:rsidRDefault="00814030" w:rsidP="00673E5F">
      <w:pPr>
        <w:pStyle w:val="Kommentartext"/>
      </w:pPr>
      <w:r>
        <w:rPr>
          <w:rStyle w:val="Kommentarzeichen"/>
        </w:rPr>
        <w:annotationRef/>
      </w:r>
      <w:r>
        <w:t>Ja, hast du recht, habs gerade selbst nochmal bei Assman nachgelesen https://www.waldwachstum.wzw.tum.de/fileadmin/publications/Assmann_1959_Hoehenbonitaet.pdf</w:t>
      </w:r>
    </w:p>
  </w:comment>
  <w:comment w:id="437" w:author="Henriette Gercken" w:date="2023-04-12T09:37:00Z" w:initials="HG">
    <w:p w14:paraId="2F1E4E63" w14:textId="77777777" w:rsidR="00814030" w:rsidRDefault="00814030" w:rsidP="00673E5F">
      <w:pPr>
        <w:pStyle w:val="Kommentartext"/>
      </w:pPr>
      <w:r>
        <w:rPr>
          <w:rStyle w:val="Kommentarzeichen"/>
        </w:rPr>
        <w:annotationRef/>
      </w:r>
      <w:r>
        <w:t>Am vielversprechendsten</w:t>
      </w:r>
    </w:p>
  </w:comment>
  <w:comment w:id="867" w:author="Henriette Gercken" w:date="2023-04-12T09:39:00Z" w:initials="HG">
    <w:p w14:paraId="38B1FCD0" w14:textId="77777777" w:rsidR="00814030" w:rsidRDefault="00814030" w:rsidP="00673E5F">
      <w:pPr>
        <w:pStyle w:val="Kommentartext"/>
      </w:pPr>
      <w:r>
        <w:rPr>
          <w:rStyle w:val="Kommentarzeichen"/>
        </w:rPr>
        <w:annotationRef/>
      </w:r>
      <w:r>
        <w:t>Was denkst du hierzu?</w:t>
      </w:r>
    </w:p>
  </w:comment>
  <w:comment w:id="868" w:author="JB" w:date="2023-04-25T08:16:00Z" w:initials="JB">
    <w:p w14:paraId="5074AD01" w14:textId="2F1E35DE" w:rsidR="00814030" w:rsidRDefault="00814030">
      <w:pPr>
        <w:pStyle w:val="Kommentartext"/>
      </w:pPr>
      <w:r>
        <w:rPr>
          <w:rStyle w:val="Kommentarzeichen"/>
        </w:rPr>
        <w:annotationRef/>
      </w:r>
      <w:r>
        <w:t>Wir sollten mit Julian sprechen. Ich denke er kann einschätzen, ob „</w:t>
      </w:r>
      <w:r w:rsidRPr="00175E0D">
        <w:rPr>
          <w:rFonts w:asciiTheme="minorHAnsi" w:hAnsiTheme="minorHAnsi" w:cstheme="minorHAnsi"/>
          <w:i/>
          <w:sz w:val="16"/>
          <w:szCs w:val="16"/>
        </w:rPr>
        <w:t>Da zu erwarten ist, dass das entstehende Totholz (insbesondere bei MoMoK wo es sich um Reinbestände handelt) durch die dominante Baumart produziert wird</w:t>
      </w:r>
      <w:r>
        <w:rPr>
          <w:rFonts w:asciiTheme="minorHAnsi" w:hAnsiTheme="minorHAnsi" w:cstheme="minorHAnsi"/>
        </w:rPr>
        <w:t>.</w:t>
      </w:r>
      <w:r>
        <w:t>“ auf allen Flächen zutrifft.</w:t>
      </w:r>
    </w:p>
  </w:comment>
  <w:comment w:id="1136" w:author="JB" w:date="2023-04-25T09:28:00Z" w:initials="JB">
    <w:p w14:paraId="739052A0" w14:textId="75CA357A" w:rsidR="00814030" w:rsidRDefault="00814030">
      <w:pPr>
        <w:pStyle w:val="Kommentartext"/>
      </w:pPr>
      <w:r>
        <w:rPr>
          <w:rStyle w:val="Kommentarzeichen"/>
        </w:rPr>
        <w:annotationRef/>
      </w:r>
      <w:r>
        <w:t xml:space="preserve">Für die Biomasseberechnung könnte man unterscheiden:  ZG1 </w:t>
      </w:r>
      <w:r w:rsidRPr="009778C2">
        <w:rPr>
          <w:u w:val="single"/>
        </w:rPr>
        <w:t>mit</w:t>
      </w:r>
      <w:r>
        <w:t xml:space="preserve"> Feinreisig und ZG2: </w:t>
      </w:r>
      <w:r w:rsidRPr="009778C2">
        <w:rPr>
          <w:u w:val="single"/>
        </w:rPr>
        <w:t>ohne</w:t>
      </w:r>
      <w:r>
        <w:t xml:space="preserve"> Feinreisig</w:t>
      </w:r>
    </w:p>
  </w:comment>
  <w:comment w:id="1160" w:author="JB" w:date="2023-04-25T09:54:00Z" w:initials="JB">
    <w:p w14:paraId="0E9AD36A" w14:textId="524F659F" w:rsidR="00814030" w:rsidRDefault="00814030">
      <w:pPr>
        <w:pStyle w:val="Kommentartext"/>
      </w:pPr>
      <w:r>
        <w:rPr>
          <w:rStyle w:val="Kommentarzeichen"/>
        </w:rPr>
        <w:annotationRef/>
      </w:r>
      <w:r>
        <w:t>Folgt daraus nicht, dass die Berechnung des Volumen des Wurzelstocks mit TapeS nicht möglich ist.</w:t>
      </w:r>
    </w:p>
  </w:comment>
  <w:comment w:id="1161" w:author="Henriette Gercken" w:date="2023-04-25T14:49:00Z" w:initials="HG">
    <w:p w14:paraId="733CF419" w14:textId="385BBB57" w:rsidR="00814030" w:rsidRDefault="00814030">
      <w:pPr>
        <w:pStyle w:val="Kommentartext"/>
      </w:pPr>
      <w:r>
        <w:rPr>
          <w:rStyle w:val="Kommentarzeichen"/>
        </w:rPr>
        <w:annotationRef/>
      </w:r>
      <w:r>
        <w:t xml:space="preserve">Anmerkung aus Jourfix 25.04., 10:00: Berechung wird über erzeugen von Pseudobäumen mit demselben Durchmesser wie dem Totholz aber geschätzten Höhen (wie für lebende Bäume) erfolgen deren Kompartimente dann bestimmt und abschließend das Verhältnis der Kompartimente zueinander berechnet wird und auf die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515598" w15:done="0"/>
  <w15:commentEx w15:paraId="52C9A835" w15:done="0"/>
  <w15:commentEx w15:paraId="32474183" w15:done="0"/>
  <w15:commentEx w15:paraId="5C5A42C9" w15:paraIdParent="32474183" w15:done="0"/>
  <w15:commentEx w15:paraId="0DC10AD7" w15:done="0"/>
  <w15:commentEx w15:paraId="41C98A36" w15:done="0"/>
  <w15:commentEx w15:paraId="6BC8049E" w15:done="0"/>
  <w15:commentEx w15:paraId="73661AC8" w15:paraIdParent="6BC8049E" w15:done="0"/>
  <w15:commentEx w15:paraId="2F1E4E63" w15:done="0"/>
  <w15:commentEx w15:paraId="38B1FCD0" w15:done="0"/>
  <w15:commentEx w15:paraId="5074AD01" w15:paraIdParent="38B1FCD0" w15:done="0"/>
  <w15:commentEx w15:paraId="739052A0" w15:done="1"/>
  <w15:commentEx w15:paraId="0E9AD36A" w15:done="0"/>
  <w15:commentEx w15:paraId="733CF419" w15:paraIdParent="0E9AD3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15598" w16cid:durableId="2821BE53"/>
  <w16cid:commentId w16cid:paraId="52C9A835" w16cid:durableId="2821C131"/>
  <w16cid:commentId w16cid:paraId="32474183" w16cid:durableId="27F10D0F"/>
  <w16cid:commentId w16cid:paraId="5C5A42C9" w16cid:durableId="27F10D10"/>
  <w16cid:commentId w16cid:paraId="0DC10AD7" w16cid:durableId="27F10D11"/>
  <w16cid:commentId w16cid:paraId="41C98A36" w16cid:durableId="27F10D12"/>
  <w16cid:commentId w16cid:paraId="6BC8049E" w16cid:durableId="27F10D14"/>
  <w16cid:commentId w16cid:paraId="73661AC8" w16cid:durableId="27F10D15"/>
  <w16cid:commentId w16cid:paraId="2F1E4E63" w16cid:durableId="27F10D16"/>
  <w16cid:commentId w16cid:paraId="38B1FCD0" w16cid:durableId="27F10D18"/>
  <w16cid:commentId w16cid:paraId="5074AD01" w16cid:durableId="27F20AF2"/>
  <w16cid:commentId w16cid:paraId="739052A0" w16cid:durableId="27F21BB6"/>
  <w16cid:commentId w16cid:paraId="0E9AD36A" w16cid:durableId="27F221D3"/>
  <w16cid:commentId w16cid:paraId="733CF419" w16cid:durableId="27F266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AFCEA" w14:textId="77777777" w:rsidR="00E44B92" w:rsidRDefault="00E44B92" w:rsidP="009360BF">
      <w:r>
        <w:separator/>
      </w:r>
    </w:p>
    <w:p w14:paraId="324565D7" w14:textId="77777777" w:rsidR="00E44B92" w:rsidRDefault="00E44B92" w:rsidP="009360BF"/>
  </w:endnote>
  <w:endnote w:type="continuationSeparator" w:id="0">
    <w:p w14:paraId="37942D13" w14:textId="77777777" w:rsidR="00E44B92" w:rsidRDefault="00E44B92" w:rsidP="009360BF">
      <w:r>
        <w:continuationSeparator/>
      </w:r>
    </w:p>
    <w:p w14:paraId="4A91F7CF" w14:textId="77777777" w:rsidR="00E44B92" w:rsidRDefault="00E44B92" w:rsidP="00936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D113" w14:textId="77777777" w:rsidR="00814030" w:rsidRDefault="008140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47749" w14:textId="77777777" w:rsidR="00814030" w:rsidRDefault="00814030" w:rsidP="007274C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3AA23" w14:textId="77777777" w:rsidR="00814030" w:rsidRDefault="008140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8AD70" w14:textId="77777777" w:rsidR="00E44B92" w:rsidRDefault="00E44B92" w:rsidP="009360BF">
      <w:r>
        <w:separator/>
      </w:r>
    </w:p>
  </w:footnote>
  <w:footnote w:type="continuationSeparator" w:id="0">
    <w:p w14:paraId="674E0A92" w14:textId="77777777" w:rsidR="00E44B92" w:rsidRDefault="00E44B92" w:rsidP="009360BF">
      <w:r>
        <w:continuationSeparator/>
      </w:r>
    </w:p>
    <w:p w14:paraId="37F86379" w14:textId="77777777" w:rsidR="00E44B92" w:rsidRDefault="00E44B92" w:rsidP="009360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95B6" w14:textId="77777777" w:rsidR="00814030" w:rsidRDefault="0081403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49906" w14:textId="77777777" w:rsidR="00814030" w:rsidRPr="008D0BBC" w:rsidRDefault="00814030" w:rsidP="007274C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B86F0" w14:textId="77777777" w:rsidR="00814030" w:rsidRDefault="0081403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6FB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7B3D31"/>
    <w:multiLevelType w:val="hybridMultilevel"/>
    <w:tmpl w:val="77F43926"/>
    <w:lvl w:ilvl="0" w:tplc="0407000F">
      <w:start w:val="1"/>
      <w:numFmt w:val="decimal"/>
      <w:lvlText w:val="%1."/>
      <w:lvlJc w:val="left"/>
      <w:pPr>
        <w:ind w:left="1491" w:hanging="360"/>
      </w:pPr>
    </w:lvl>
    <w:lvl w:ilvl="1" w:tplc="04070019" w:tentative="1">
      <w:start w:val="1"/>
      <w:numFmt w:val="lowerLetter"/>
      <w:lvlText w:val="%2."/>
      <w:lvlJc w:val="left"/>
      <w:pPr>
        <w:ind w:left="2211" w:hanging="360"/>
      </w:pPr>
    </w:lvl>
    <w:lvl w:ilvl="2" w:tplc="0407001B" w:tentative="1">
      <w:start w:val="1"/>
      <w:numFmt w:val="lowerRoman"/>
      <w:lvlText w:val="%3."/>
      <w:lvlJc w:val="right"/>
      <w:pPr>
        <w:ind w:left="2931" w:hanging="180"/>
      </w:pPr>
    </w:lvl>
    <w:lvl w:ilvl="3" w:tplc="0407000F" w:tentative="1">
      <w:start w:val="1"/>
      <w:numFmt w:val="decimal"/>
      <w:lvlText w:val="%4."/>
      <w:lvlJc w:val="left"/>
      <w:pPr>
        <w:ind w:left="3651" w:hanging="360"/>
      </w:pPr>
    </w:lvl>
    <w:lvl w:ilvl="4" w:tplc="04070019" w:tentative="1">
      <w:start w:val="1"/>
      <w:numFmt w:val="lowerLetter"/>
      <w:lvlText w:val="%5."/>
      <w:lvlJc w:val="left"/>
      <w:pPr>
        <w:ind w:left="4371" w:hanging="360"/>
      </w:pPr>
    </w:lvl>
    <w:lvl w:ilvl="5" w:tplc="0407001B" w:tentative="1">
      <w:start w:val="1"/>
      <w:numFmt w:val="lowerRoman"/>
      <w:lvlText w:val="%6."/>
      <w:lvlJc w:val="right"/>
      <w:pPr>
        <w:ind w:left="5091" w:hanging="180"/>
      </w:pPr>
    </w:lvl>
    <w:lvl w:ilvl="6" w:tplc="0407000F" w:tentative="1">
      <w:start w:val="1"/>
      <w:numFmt w:val="decimal"/>
      <w:lvlText w:val="%7."/>
      <w:lvlJc w:val="left"/>
      <w:pPr>
        <w:ind w:left="5811" w:hanging="360"/>
      </w:pPr>
    </w:lvl>
    <w:lvl w:ilvl="7" w:tplc="04070019" w:tentative="1">
      <w:start w:val="1"/>
      <w:numFmt w:val="lowerLetter"/>
      <w:lvlText w:val="%8."/>
      <w:lvlJc w:val="left"/>
      <w:pPr>
        <w:ind w:left="6531" w:hanging="360"/>
      </w:pPr>
    </w:lvl>
    <w:lvl w:ilvl="8" w:tplc="0407001B" w:tentative="1">
      <w:start w:val="1"/>
      <w:numFmt w:val="lowerRoman"/>
      <w:lvlText w:val="%9."/>
      <w:lvlJc w:val="right"/>
      <w:pPr>
        <w:ind w:left="7251" w:hanging="180"/>
      </w:pPr>
    </w:lvl>
  </w:abstractNum>
  <w:abstractNum w:abstractNumId="3" w15:restartNumberingAfterBreak="0">
    <w:nsid w:val="17281B17"/>
    <w:multiLevelType w:val="multilevel"/>
    <w:tmpl w:val="C96CA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C0504D"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5" w15:restartNumberingAfterBreak="0">
    <w:nsid w:val="186C1445"/>
    <w:multiLevelType w:val="multilevel"/>
    <w:tmpl w:val="994A2B2A"/>
    <w:numStyleLink w:val="Formatvorlage3"/>
  </w:abstractNum>
  <w:abstractNum w:abstractNumId="6" w15:restartNumberingAfterBreak="0">
    <w:nsid w:val="1D8364F8"/>
    <w:multiLevelType w:val="hybridMultilevel"/>
    <w:tmpl w:val="16FC0CAE"/>
    <w:lvl w:ilvl="0" w:tplc="91CEF2A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3256A"/>
    <w:multiLevelType w:val="hybridMultilevel"/>
    <w:tmpl w:val="1EF85664"/>
    <w:lvl w:ilvl="0" w:tplc="26FA96B0">
      <w:start w:val="5"/>
      <w:numFmt w:val="bullet"/>
      <w:lvlText w:val="-"/>
      <w:lvlJc w:val="left"/>
      <w:pPr>
        <w:ind w:left="721" w:hanging="360"/>
      </w:pPr>
      <w:rPr>
        <w:rFonts w:ascii="Calibri" w:eastAsia="Times New Roman" w:hAnsi="Calibri" w:cs="Calibri"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174855"/>
    <w:multiLevelType w:val="multilevel"/>
    <w:tmpl w:val="FD02EA68"/>
    <w:numStyleLink w:val="Formatvorlage2"/>
  </w:abstractNum>
  <w:abstractNum w:abstractNumId="12"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C0504D"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3" w15:restartNumberingAfterBreak="0">
    <w:nsid w:val="388C20B8"/>
    <w:multiLevelType w:val="multilevel"/>
    <w:tmpl w:val="BD0AA90C"/>
    <w:lvl w:ilvl="0">
      <w:start w:val="1"/>
      <w:numFmt w:val="bullet"/>
      <w:lvlText w:val=""/>
      <w:lvlJc w:val="left"/>
      <w:pPr>
        <w:tabs>
          <w:tab w:val="num" w:pos="718"/>
        </w:tabs>
        <w:ind w:left="718" w:hanging="360"/>
      </w:pPr>
      <w:rPr>
        <w:rFonts w:ascii="Symbol" w:hAnsi="Symbol" w:hint="default"/>
        <w:sz w:val="20"/>
      </w:rPr>
    </w:lvl>
    <w:lvl w:ilvl="1">
      <w:start w:val="1"/>
      <w:numFmt w:val="bullet"/>
      <w:lvlText w:val="o"/>
      <w:lvlJc w:val="left"/>
      <w:pPr>
        <w:tabs>
          <w:tab w:val="num" w:pos="1438"/>
        </w:tabs>
        <w:ind w:left="1438" w:hanging="360"/>
      </w:pPr>
      <w:rPr>
        <w:rFonts w:ascii="Courier New" w:hAnsi="Courier New" w:hint="default"/>
        <w:sz w:val="20"/>
      </w:rPr>
    </w:lvl>
    <w:lvl w:ilvl="2">
      <w:start w:val="1"/>
      <w:numFmt w:val="bullet"/>
      <w:lvlText w:val=""/>
      <w:lvlJc w:val="left"/>
      <w:pPr>
        <w:tabs>
          <w:tab w:val="num" w:pos="2158"/>
        </w:tabs>
        <w:ind w:left="2158" w:hanging="360"/>
      </w:pPr>
      <w:rPr>
        <w:rFonts w:ascii="Wingdings" w:hAnsi="Wingdings" w:hint="default"/>
        <w:sz w:val="20"/>
      </w:rPr>
    </w:lvl>
    <w:lvl w:ilvl="3">
      <w:start w:val="1"/>
      <w:numFmt w:val="bullet"/>
      <w:lvlText w:val=""/>
      <w:lvlJc w:val="left"/>
      <w:pPr>
        <w:tabs>
          <w:tab w:val="num" w:pos="2878"/>
        </w:tabs>
        <w:ind w:left="2878" w:hanging="360"/>
      </w:pPr>
      <w:rPr>
        <w:rFonts w:ascii="Wingdings" w:hAnsi="Wingdings" w:hint="default"/>
        <w:sz w:val="20"/>
      </w:rPr>
    </w:lvl>
    <w:lvl w:ilvl="4" w:tentative="1">
      <w:start w:val="1"/>
      <w:numFmt w:val="bullet"/>
      <w:lvlText w:val=""/>
      <w:lvlJc w:val="left"/>
      <w:pPr>
        <w:tabs>
          <w:tab w:val="num" w:pos="3598"/>
        </w:tabs>
        <w:ind w:left="3598" w:hanging="360"/>
      </w:pPr>
      <w:rPr>
        <w:rFonts w:ascii="Wingdings" w:hAnsi="Wingdings" w:hint="default"/>
        <w:sz w:val="20"/>
      </w:rPr>
    </w:lvl>
    <w:lvl w:ilvl="5" w:tentative="1">
      <w:start w:val="1"/>
      <w:numFmt w:val="bullet"/>
      <w:lvlText w:val=""/>
      <w:lvlJc w:val="left"/>
      <w:pPr>
        <w:tabs>
          <w:tab w:val="num" w:pos="4318"/>
        </w:tabs>
        <w:ind w:left="4318" w:hanging="360"/>
      </w:pPr>
      <w:rPr>
        <w:rFonts w:ascii="Wingdings" w:hAnsi="Wingdings" w:hint="default"/>
        <w:sz w:val="20"/>
      </w:rPr>
    </w:lvl>
    <w:lvl w:ilvl="6" w:tentative="1">
      <w:start w:val="1"/>
      <w:numFmt w:val="bullet"/>
      <w:lvlText w:val=""/>
      <w:lvlJc w:val="left"/>
      <w:pPr>
        <w:tabs>
          <w:tab w:val="num" w:pos="5038"/>
        </w:tabs>
        <w:ind w:left="5038" w:hanging="360"/>
      </w:pPr>
      <w:rPr>
        <w:rFonts w:ascii="Wingdings" w:hAnsi="Wingdings" w:hint="default"/>
        <w:sz w:val="20"/>
      </w:rPr>
    </w:lvl>
    <w:lvl w:ilvl="7" w:tentative="1">
      <w:start w:val="1"/>
      <w:numFmt w:val="bullet"/>
      <w:lvlText w:val=""/>
      <w:lvlJc w:val="left"/>
      <w:pPr>
        <w:tabs>
          <w:tab w:val="num" w:pos="5758"/>
        </w:tabs>
        <w:ind w:left="5758" w:hanging="360"/>
      </w:pPr>
      <w:rPr>
        <w:rFonts w:ascii="Wingdings" w:hAnsi="Wingdings" w:hint="default"/>
        <w:sz w:val="20"/>
      </w:rPr>
    </w:lvl>
    <w:lvl w:ilvl="8" w:tentative="1">
      <w:start w:val="1"/>
      <w:numFmt w:val="bullet"/>
      <w:lvlText w:val=""/>
      <w:lvlJc w:val="left"/>
      <w:pPr>
        <w:tabs>
          <w:tab w:val="num" w:pos="6478"/>
        </w:tabs>
        <w:ind w:left="6478" w:hanging="360"/>
      </w:pPr>
      <w:rPr>
        <w:rFonts w:ascii="Wingdings" w:hAnsi="Wingdings" w:hint="default"/>
        <w:sz w:val="20"/>
      </w:rPr>
    </w:lvl>
  </w:abstractNum>
  <w:abstractNum w:abstractNumId="14" w15:restartNumberingAfterBreak="0">
    <w:nsid w:val="39553C40"/>
    <w:multiLevelType w:val="hybridMultilevel"/>
    <w:tmpl w:val="E68AD8D6"/>
    <w:lvl w:ilvl="0" w:tplc="7B70DAD0">
      <w:numFmt w:val="bullet"/>
      <w:lvlText w:val="-"/>
      <w:lvlJc w:val="left"/>
      <w:pPr>
        <w:ind w:left="1281" w:hanging="510"/>
      </w:pPr>
      <w:rPr>
        <w:rFonts w:ascii="Calibri" w:eastAsia="Times New Roman" w:hAnsi="Calibri" w:cs="Calibri" w:hint="default"/>
      </w:rPr>
    </w:lvl>
    <w:lvl w:ilvl="1" w:tplc="04070003" w:tentative="1">
      <w:start w:val="1"/>
      <w:numFmt w:val="bullet"/>
      <w:lvlText w:val="o"/>
      <w:lvlJc w:val="left"/>
      <w:pPr>
        <w:ind w:left="1851" w:hanging="360"/>
      </w:pPr>
      <w:rPr>
        <w:rFonts w:ascii="Courier New" w:hAnsi="Courier New" w:cs="Courier New" w:hint="default"/>
      </w:rPr>
    </w:lvl>
    <w:lvl w:ilvl="2" w:tplc="04070005" w:tentative="1">
      <w:start w:val="1"/>
      <w:numFmt w:val="bullet"/>
      <w:lvlText w:val=""/>
      <w:lvlJc w:val="left"/>
      <w:pPr>
        <w:ind w:left="2571" w:hanging="360"/>
      </w:pPr>
      <w:rPr>
        <w:rFonts w:ascii="Wingdings" w:hAnsi="Wingdings" w:hint="default"/>
      </w:rPr>
    </w:lvl>
    <w:lvl w:ilvl="3" w:tplc="04070001" w:tentative="1">
      <w:start w:val="1"/>
      <w:numFmt w:val="bullet"/>
      <w:lvlText w:val=""/>
      <w:lvlJc w:val="left"/>
      <w:pPr>
        <w:ind w:left="3291" w:hanging="360"/>
      </w:pPr>
      <w:rPr>
        <w:rFonts w:ascii="Symbol" w:hAnsi="Symbol" w:hint="default"/>
      </w:rPr>
    </w:lvl>
    <w:lvl w:ilvl="4" w:tplc="04070003" w:tentative="1">
      <w:start w:val="1"/>
      <w:numFmt w:val="bullet"/>
      <w:lvlText w:val="o"/>
      <w:lvlJc w:val="left"/>
      <w:pPr>
        <w:ind w:left="4011" w:hanging="360"/>
      </w:pPr>
      <w:rPr>
        <w:rFonts w:ascii="Courier New" w:hAnsi="Courier New" w:cs="Courier New" w:hint="default"/>
      </w:rPr>
    </w:lvl>
    <w:lvl w:ilvl="5" w:tplc="04070005" w:tentative="1">
      <w:start w:val="1"/>
      <w:numFmt w:val="bullet"/>
      <w:lvlText w:val=""/>
      <w:lvlJc w:val="left"/>
      <w:pPr>
        <w:ind w:left="4731" w:hanging="360"/>
      </w:pPr>
      <w:rPr>
        <w:rFonts w:ascii="Wingdings" w:hAnsi="Wingdings" w:hint="default"/>
      </w:rPr>
    </w:lvl>
    <w:lvl w:ilvl="6" w:tplc="04070001" w:tentative="1">
      <w:start w:val="1"/>
      <w:numFmt w:val="bullet"/>
      <w:lvlText w:val=""/>
      <w:lvlJc w:val="left"/>
      <w:pPr>
        <w:ind w:left="5451" w:hanging="360"/>
      </w:pPr>
      <w:rPr>
        <w:rFonts w:ascii="Symbol" w:hAnsi="Symbol" w:hint="default"/>
      </w:rPr>
    </w:lvl>
    <w:lvl w:ilvl="7" w:tplc="04070003" w:tentative="1">
      <w:start w:val="1"/>
      <w:numFmt w:val="bullet"/>
      <w:lvlText w:val="o"/>
      <w:lvlJc w:val="left"/>
      <w:pPr>
        <w:ind w:left="6171" w:hanging="360"/>
      </w:pPr>
      <w:rPr>
        <w:rFonts w:ascii="Courier New" w:hAnsi="Courier New" w:cs="Courier New" w:hint="default"/>
      </w:rPr>
    </w:lvl>
    <w:lvl w:ilvl="8" w:tplc="04070005" w:tentative="1">
      <w:start w:val="1"/>
      <w:numFmt w:val="bullet"/>
      <w:lvlText w:val=""/>
      <w:lvlJc w:val="left"/>
      <w:pPr>
        <w:ind w:left="6891" w:hanging="360"/>
      </w:pPr>
      <w:rPr>
        <w:rFonts w:ascii="Wingdings" w:hAnsi="Wingdings" w:hint="default"/>
      </w:rPr>
    </w:lvl>
  </w:abstractNum>
  <w:abstractNum w:abstractNumId="15"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E435E9"/>
    <w:multiLevelType w:val="hybridMultilevel"/>
    <w:tmpl w:val="F210FF8C"/>
    <w:lvl w:ilvl="0" w:tplc="72EEA4E8">
      <w:numFmt w:val="bullet"/>
      <w:lvlText w:val="-"/>
      <w:lvlJc w:val="left"/>
      <w:pPr>
        <w:ind w:left="1282" w:hanging="510"/>
      </w:pPr>
      <w:rPr>
        <w:rFonts w:ascii="Calibri" w:eastAsia="Times New Roman" w:hAnsi="Calibri" w:cs="Calibri" w:hint="default"/>
      </w:rPr>
    </w:lvl>
    <w:lvl w:ilvl="1" w:tplc="04070003" w:tentative="1">
      <w:start w:val="1"/>
      <w:numFmt w:val="bullet"/>
      <w:lvlText w:val="o"/>
      <w:lvlJc w:val="left"/>
      <w:pPr>
        <w:ind w:left="1852" w:hanging="360"/>
      </w:pPr>
      <w:rPr>
        <w:rFonts w:ascii="Courier New" w:hAnsi="Courier New" w:cs="Courier New" w:hint="default"/>
      </w:rPr>
    </w:lvl>
    <w:lvl w:ilvl="2" w:tplc="04070005" w:tentative="1">
      <w:start w:val="1"/>
      <w:numFmt w:val="bullet"/>
      <w:lvlText w:val=""/>
      <w:lvlJc w:val="left"/>
      <w:pPr>
        <w:ind w:left="2572" w:hanging="360"/>
      </w:pPr>
      <w:rPr>
        <w:rFonts w:ascii="Wingdings" w:hAnsi="Wingdings" w:hint="default"/>
      </w:rPr>
    </w:lvl>
    <w:lvl w:ilvl="3" w:tplc="04070001" w:tentative="1">
      <w:start w:val="1"/>
      <w:numFmt w:val="bullet"/>
      <w:lvlText w:val=""/>
      <w:lvlJc w:val="left"/>
      <w:pPr>
        <w:ind w:left="3292" w:hanging="360"/>
      </w:pPr>
      <w:rPr>
        <w:rFonts w:ascii="Symbol" w:hAnsi="Symbol" w:hint="default"/>
      </w:rPr>
    </w:lvl>
    <w:lvl w:ilvl="4" w:tplc="04070003" w:tentative="1">
      <w:start w:val="1"/>
      <w:numFmt w:val="bullet"/>
      <w:lvlText w:val="o"/>
      <w:lvlJc w:val="left"/>
      <w:pPr>
        <w:ind w:left="4012" w:hanging="360"/>
      </w:pPr>
      <w:rPr>
        <w:rFonts w:ascii="Courier New" w:hAnsi="Courier New" w:cs="Courier New" w:hint="default"/>
      </w:rPr>
    </w:lvl>
    <w:lvl w:ilvl="5" w:tplc="04070005" w:tentative="1">
      <w:start w:val="1"/>
      <w:numFmt w:val="bullet"/>
      <w:lvlText w:val=""/>
      <w:lvlJc w:val="left"/>
      <w:pPr>
        <w:ind w:left="4732" w:hanging="360"/>
      </w:pPr>
      <w:rPr>
        <w:rFonts w:ascii="Wingdings" w:hAnsi="Wingdings" w:hint="default"/>
      </w:rPr>
    </w:lvl>
    <w:lvl w:ilvl="6" w:tplc="04070001" w:tentative="1">
      <w:start w:val="1"/>
      <w:numFmt w:val="bullet"/>
      <w:lvlText w:val=""/>
      <w:lvlJc w:val="left"/>
      <w:pPr>
        <w:ind w:left="5452" w:hanging="360"/>
      </w:pPr>
      <w:rPr>
        <w:rFonts w:ascii="Symbol" w:hAnsi="Symbol" w:hint="default"/>
      </w:rPr>
    </w:lvl>
    <w:lvl w:ilvl="7" w:tplc="04070003" w:tentative="1">
      <w:start w:val="1"/>
      <w:numFmt w:val="bullet"/>
      <w:lvlText w:val="o"/>
      <w:lvlJc w:val="left"/>
      <w:pPr>
        <w:ind w:left="6172" w:hanging="360"/>
      </w:pPr>
      <w:rPr>
        <w:rFonts w:ascii="Courier New" w:hAnsi="Courier New" w:cs="Courier New" w:hint="default"/>
      </w:rPr>
    </w:lvl>
    <w:lvl w:ilvl="8" w:tplc="04070005" w:tentative="1">
      <w:start w:val="1"/>
      <w:numFmt w:val="bullet"/>
      <w:lvlText w:val=""/>
      <w:lvlJc w:val="left"/>
      <w:pPr>
        <w:ind w:left="6892" w:hanging="360"/>
      </w:pPr>
      <w:rPr>
        <w:rFonts w:ascii="Wingdings" w:hAnsi="Wingdings" w:hint="default"/>
      </w:rPr>
    </w:lvl>
  </w:abstractNum>
  <w:abstractNum w:abstractNumId="17" w15:restartNumberingAfterBreak="0">
    <w:nsid w:val="48BB04F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E459F2"/>
    <w:multiLevelType w:val="hybridMultilevel"/>
    <w:tmpl w:val="4170E226"/>
    <w:lvl w:ilvl="0" w:tplc="26FA96B0">
      <w:start w:val="5"/>
      <w:numFmt w:val="bullet"/>
      <w:lvlText w:val="-"/>
      <w:lvlJc w:val="left"/>
      <w:pPr>
        <w:ind w:left="721" w:hanging="360"/>
      </w:pPr>
      <w:rPr>
        <w:rFonts w:ascii="Calibri" w:eastAsia="Times New Roman" w:hAnsi="Calibri" w:cs="Calibri"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2161"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0" w15:restartNumberingAfterBreak="0">
    <w:nsid w:val="53657EE6"/>
    <w:multiLevelType w:val="hybridMultilevel"/>
    <w:tmpl w:val="3B3E2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6C3A9B"/>
    <w:multiLevelType w:val="multilevel"/>
    <w:tmpl w:val="D81E91CC"/>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794" w:hanging="794"/>
      </w:pPr>
      <w:rPr>
        <w:rFonts w:hint="default"/>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67B63BD"/>
    <w:multiLevelType w:val="hybridMultilevel"/>
    <w:tmpl w:val="13AE4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5" w15:restartNumberingAfterBreak="0">
    <w:nsid w:val="5B157473"/>
    <w:multiLevelType w:val="hybridMultilevel"/>
    <w:tmpl w:val="7DE2E704"/>
    <w:lvl w:ilvl="0" w:tplc="04070001">
      <w:start w:val="1"/>
      <w:numFmt w:val="bullet"/>
      <w:lvlText w:val=""/>
      <w:lvlJc w:val="left"/>
      <w:pPr>
        <w:ind w:left="719" w:hanging="360"/>
      </w:pPr>
      <w:rPr>
        <w:rFonts w:ascii="Symbol" w:hAnsi="Symbol" w:hint="default"/>
      </w:rPr>
    </w:lvl>
    <w:lvl w:ilvl="1" w:tplc="04070003">
      <w:start w:val="1"/>
      <w:numFmt w:val="bullet"/>
      <w:lvlText w:val="o"/>
      <w:lvlJc w:val="left"/>
      <w:pPr>
        <w:ind w:left="1439" w:hanging="360"/>
      </w:pPr>
      <w:rPr>
        <w:rFonts w:ascii="Courier New" w:hAnsi="Courier New" w:cs="Courier New" w:hint="default"/>
      </w:rPr>
    </w:lvl>
    <w:lvl w:ilvl="2" w:tplc="04070005">
      <w:start w:val="1"/>
      <w:numFmt w:val="bullet"/>
      <w:lvlText w:val=""/>
      <w:lvlJc w:val="left"/>
      <w:pPr>
        <w:ind w:left="2159" w:hanging="360"/>
      </w:pPr>
      <w:rPr>
        <w:rFonts w:ascii="Wingdings" w:hAnsi="Wingdings" w:hint="default"/>
      </w:rPr>
    </w:lvl>
    <w:lvl w:ilvl="3" w:tplc="04070001">
      <w:start w:val="1"/>
      <w:numFmt w:val="bullet"/>
      <w:lvlText w:val=""/>
      <w:lvlJc w:val="left"/>
      <w:pPr>
        <w:ind w:left="2879" w:hanging="360"/>
      </w:pPr>
      <w:rPr>
        <w:rFonts w:ascii="Symbol" w:hAnsi="Symbol" w:hint="default"/>
      </w:rPr>
    </w:lvl>
    <w:lvl w:ilvl="4" w:tplc="04070003">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6" w15:restartNumberingAfterBreak="0">
    <w:nsid w:val="5B4E0166"/>
    <w:multiLevelType w:val="hybridMultilevel"/>
    <w:tmpl w:val="91D047F0"/>
    <w:lvl w:ilvl="0" w:tplc="04070001">
      <w:start w:val="1"/>
      <w:numFmt w:val="bullet"/>
      <w:lvlText w:val=""/>
      <w:lvlJc w:val="left"/>
      <w:pPr>
        <w:ind w:left="2877" w:hanging="360"/>
      </w:pPr>
      <w:rPr>
        <w:rFonts w:ascii="Symbol" w:hAnsi="Symbol" w:hint="default"/>
      </w:rPr>
    </w:lvl>
    <w:lvl w:ilvl="1" w:tplc="04070003" w:tentative="1">
      <w:start w:val="1"/>
      <w:numFmt w:val="bullet"/>
      <w:lvlText w:val="o"/>
      <w:lvlJc w:val="left"/>
      <w:pPr>
        <w:ind w:left="3597" w:hanging="360"/>
      </w:pPr>
      <w:rPr>
        <w:rFonts w:ascii="Courier New" w:hAnsi="Courier New" w:cs="Courier New" w:hint="default"/>
      </w:rPr>
    </w:lvl>
    <w:lvl w:ilvl="2" w:tplc="04070005" w:tentative="1">
      <w:start w:val="1"/>
      <w:numFmt w:val="bullet"/>
      <w:lvlText w:val=""/>
      <w:lvlJc w:val="left"/>
      <w:pPr>
        <w:ind w:left="4317" w:hanging="360"/>
      </w:pPr>
      <w:rPr>
        <w:rFonts w:ascii="Wingdings" w:hAnsi="Wingdings" w:hint="default"/>
      </w:rPr>
    </w:lvl>
    <w:lvl w:ilvl="3" w:tplc="04070001" w:tentative="1">
      <w:start w:val="1"/>
      <w:numFmt w:val="bullet"/>
      <w:lvlText w:val=""/>
      <w:lvlJc w:val="left"/>
      <w:pPr>
        <w:ind w:left="5037" w:hanging="360"/>
      </w:pPr>
      <w:rPr>
        <w:rFonts w:ascii="Symbol" w:hAnsi="Symbol" w:hint="default"/>
      </w:rPr>
    </w:lvl>
    <w:lvl w:ilvl="4" w:tplc="04070003" w:tentative="1">
      <w:start w:val="1"/>
      <w:numFmt w:val="bullet"/>
      <w:lvlText w:val="o"/>
      <w:lvlJc w:val="left"/>
      <w:pPr>
        <w:ind w:left="5757" w:hanging="360"/>
      </w:pPr>
      <w:rPr>
        <w:rFonts w:ascii="Courier New" w:hAnsi="Courier New" w:cs="Courier New" w:hint="default"/>
      </w:rPr>
    </w:lvl>
    <w:lvl w:ilvl="5" w:tplc="04070005" w:tentative="1">
      <w:start w:val="1"/>
      <w:numFmt w:val="bullet"/>
      <w:lvlText w:val=""/>
      <w:lvlJc w:val="left"/>
      <w:pPr>
        <w:ind w:left="6477" w:hanging="360"/>
      </w:pPr>
      <w:rPr>
        <w:rFonts w:ascii="Wingdings" w:hAnsi="Wingdings" w:hint="default"/>
      </w:rPr>
    </w:lvl>
    <w:lvl w:ilvl="6" w:tplc="04070001" w:tentative="1">
      <w:start w:val="1"/>
      <w:numFmt w:val="bullet"/>
      <w:lvlText w:val=""/>
      <w:lvlJc w:val="left"/>
      <w:pPr>
        <w:ind w:left="7197" w:hanging="360"/>
      </w:pPr>
      <w:rPr>
        <w:rFonts w:ascii="Symbol" w:hAnsi="Symbol" w:hint="default"/>
      </w:rPr>
    </w:lvl>
    <w:lvl w:ilvl="7" w:tplc="04070003" w:tentative="1">
      <w:start w:val="1"/>
      <w:numFmt w:val="bullet"/>
      <w:lvlText w:val="o"/>
      <w:lvlJc w:val="left"/>
      <w:pPr>
        <w:ind w:left="7917" w:hanging="360"/>
      </w:pPr>
      <w:rPr>
        <w:rFonts w:ascii="Courier New" w:hAnsi="Courier New" w:cs="Courier New" w:hint="default"/>
      </w:rPr>
    </w:lvl>
    <w:lvl w:ilvl="8" w:tplc="04070005" w:tentative="1">
      <w:start w:val="1"/>
      <w:numFmt w:val="bullet"/>
      <w:lvlText w:val=""/>
      <w:lvlJc w:val="left"/>
      <w:pPr>
        <w:ind w:left="8637" w:hanging="360"/>
      </w:pPr>
      <w:rPr>
        <w:rFonts w:ascii="Wingdings" w:hAnsi="Wingdings" w:hint="default"/>
      </w:rPr>
    </w:lvl>
  </w:abstractNum>
  <w:abstractNum w:abstractNumId="27"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55A6E"/>
    <w:multiLevelType w:val="hybridMultilevel"/>
    <w:tmpl w:val="E8209CAE"/>
    <w:lvl w:ilvl="0" w:tplc="0407000F">
      <w:start w:val="1"/>
      <w:numFmt w:val="decimal"/>
      <w:lvlText w:val="%1."/>
      <w:lvlJc w:val="left"/>
      <w:pPr>
        <w:ind w:left="1492" w:hanging="360"/>
      </w:pPr>
    </w:lvl>
    <w:lvl w:ilvl="1" w:tplc="04070019" w:tentative="1">
      <w:start w:val="1"/>
      <w:numFmt w:val="lowerLetter"/>
      <w:lvlText w:val="%2."/>
      <w:lvlJc w:val="left"/>
      <w:pPr>
        <w:ind w:left="2212" w:hanging="360"/>
      </w:pPr>
    </w:lvl>
    <w:lvl w:ilvl="2" w:tplc="0407001B" w:tentative="1">
      <w:start w:val="1"/>
      <w:numFmt w:val="lowerRoman"/>
      <w:lvlText w:val="%3."/>
      <w:lvlJc w:val="right"/>
      <w:pPr>
        <w:ind w:left="2932" w:hanging="180"/>
      </w:pPr>
    </w:lvl>
    <w:lvl w:ilvl="3" w:tplc="0407000F" w:tentative="1">
      <w:start w:val="1"/>
      <w:numFmt w:val="decimal"/>
      <w:lvlText w:val="%4."/>
      <w:lvlJc w:val="left"/>
      <w:pPr>
        <w:ind w:left="3652" w:hanging="360"/>
      </w:pPr>
    </w:lvl>
    <w:lvl w:ilvl="4" w:tplc="04070019" w:tentative="1">
      <w:start w:val="1"/>
      <w:numFmt w:val="lowerLetter"/>
      <w:lvlText w:val="%5."/>
      <w:lvlJc w:val="left"/>
      <w:pPr>
        <w:ind w:left="4372" w:hanging="360"/>
      </w:pPr>
    </w:lvl>
    <w:lvl w:ilvl="5" w:tplc="0407001B" w:tentative="1">
      <w:start w:val="1"/>
      <w:numFmt w:val="lowerRoman"/>
      <w:lvlText w:val="%6."/>
      <w:lvlJc w:val="right"/>
      <w:pPr>
        <w:ind w:left="5092" w:hanging="180"/>
      </w:pPr>
    </w:lvl>
    <w:lvl w:ilvl="6" w:tplc="0407000F" w:tentative="1">
      <w:start w:val="1"/>
      <w:numFmt w:val="decimal"/>
      <w:lvlText w:val="%7."/>
      <w:lvlJc w:val="left"/>
      <w:pPr>
        <w:ind w:left="5812" w:hanging="360"/>
      </w:pPr>
    </w:lvl>
    <w:lvl w:ilvl="7" w:tplc="04070019" w:tentative="1">
      <w:start w:val="1"/>
      <w:numFmt w:val="lowerLetter"/>
      <w:lvlText w:val="%8."/>
      <w:lvlJc w:val="left"/>
      <w:pPr>
        <w:ind w:left="6532" w:hanging="360"/>
      </w:pPr>
    </w:lvl>
    <w:lvl w:ilvl="8" w:tplc="0407001B" w:tentative="1">
      <w:start w:val="1"/>
      <w:numFmt w:val="lowerRoman"/>
      <w:lvlText w:val="%9."/>
      <w:lvlJc w:val="right"/>
      <w:pPr>
        <w:ind w:left="7252" w:hanging="180"/>
      </w:pPr>
    </w:lvl>
  </w:abstractNum>
  <w:abstractNum w:abstractNumId="29"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533F94"/>
    <w:multiLevelType w:val="hybridMultilevel"/>
    <w:tmpl w:val="A23A365C"/>
    <w:lvl w:ilvl="0" w:tplc="26FA96B0">
      <w:start w:val="5"/>
      <w:numFmt w:val="bullet"/>
      <w:lvlText w:val="-"/>
      <w:lvlJc w:val="left"/>
      <w:pPr>
        <w:ind w:left="720" w:hanging="360"/>
      </w:pPr>
      <w:rPr>
        <w:rFonts w:ascii="Calibri" w:eastAsia="Times New Roman" w:hAnsi="Calibri" w:cs="Calibri"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32"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4"/>
  </w:num>
  <w:num w:numId="4">
    <w:abstractNumId w:val="11"/>
  </w:num>
  <w:num w:numId="5">
    <w:abstractNumId w:val="5"/>
  </w:num>
  <w:num w:numId="6">
    <w:abstractNumId w:val="22"/>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num>
  <w:num w:numId="10">
    <w:abstractNumId w:val="31"/>
  </w:num>
  <w:num w:numId="11">
    <w:abstractNumId w:val="25"/>
  </w:num>
  <w:num w:numId="12">
    <w:abstractNumId w:val="21"/>
  </w:num>
  <w:num w:numId="13">
    <w:abstractNumId w:val="19"/>
  </w:num>
  <w:num w:numId="14">
    <w:abstractNumId w:val="7"/>
  </w:num>
  <w:num w:numId="15">
    <w:abstractNumId w:val="15"/>
  </w:num>
  <w:num w:numId="16">
    <w:abstractNumId w:val="13"/>
  </w:num>
  <w:num w:numId="17">
    <w:abstractNumId w:val="27"/>
  </w:num>
  <w:num w:numId="18">
    <w:abstractNumId w:val="32"/>
  </w:num>
  <w:num w:numId="19">
    <w:abstractNumId w:val="3"/>
    <w:lvlOverride w:ilvl="0"/>
    <w:lvlOverride w:ilvl="1">
      <w:startOverride w:val="1"/>
    </w:lvlOverride>
    <w:lvlOverride w:ilvl="2"/>
    <w:lvlOverride w:ilvl="3"/>
    <w:lvlOverride w:ilvl="4"/>
    <w:lvlOverride w:ilvl="5"/>
    <w:lvlOverride w:ilvl="6"/>
    <w:lvlOverride w:ilvl="7"/>
    <w:lvlOverride w:ilvl="8"/>
  </w:num>
  <w:num w:numId="20">
    <w:abstractNumId w:val="18"/>
  </w:num>
  <w:num w:numId="21">
    <w:abstractNumId w:val="29"/>
  </w:num>
  <w:num w:numId="22">
    <w:abstractNumId w:val="10"/>
  </w:num>
  <w:num w:numId="23">
    <w:abstractNumId w:val="0"/>
  </w:num>
  <w:num w:numId="24">
    <w:abstractNumId w:val="19"/>
  </w:num>
  <w:num w:numId="25">
    <w:abstractNumId w:val="29"/>
  </w:num>
  <w:num w:numId="26">
    <w:abstractNumId w:val="10"/>
  </w:num>
  <w:num w:numId="27">
    <w:abstractNumId w:val="0"/>
  </w:num>
  <w:num w:numId="28">
    <w:abstractNumId w:val="26"/>
  </w:num>
  <w:num w:numId="29">
    <w:abstractNumId w:val="30"/>
  </w:num>
  <w:num w:numId="30">
    <w:abstractNumId w:val="9"/>
  </w:num>
  <w:num w:numId="31">
    <w:abstractNumId w:val="20"/>
  </w:num>
  <w:num w:numId="32">
    <w:abstractNumId w:val="8"/>
  </w:num>
  <w:num w:numId="33">
    <w:abstractNumId w:val="23"/>
  </w:num>
  <w:num w:numId="34">
    <w:abstractNumId w:val="6"/>
  </w:num>
  <w:num w:numId="35">
    <w:abstractNumId w:val="28"/>
  </w:num>
  <w:num w:numId="36">
    <w:abstractNumId w:val="16"/>
  </w:num>
  <w:num w:numId="37">
    <w:abstractNumId w:val="2"/>
  </w:num>
  <w:num w:numId="38">
    <w:abstractNumId w:val="14"/>
  </w:num>
  <w:num w:numId="39">
    <w:abstractNumId w:val="1"/>
  </w:num>
  <w:num w:numId="40">
    <w:abstractNumId w:val="17"/>
  </w:num>
  <w:num w:numId="41">
    <w:abstractNumId w:val="19"/>
  </w:num>
  <w:num w:numId="42">
    <w:abstractNumId w:val="2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ette Gercken">
    <w15:presenceInfo w15:providerId="AD" w15:userId="S-1-5-21-1461223816-1316628144-1432544923-28907"/>
  </w15:person>
  <w15:person w15:author="JB">
    <w15:presenceInfo w15:providerId="None" w15:userId="J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de-DE" w:vendorID="64" w:dllVersion="4096" w:nlCheck="1" w:checkStyle="0"/>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0"/>
  <w:hyphenationZone w:val="425"/>
  <w:doNotHyphenateCaps/>
  <w:drawingGridHorizontalSpacing w:val="105"/>
  <w:drawingGridVerticalSpacing w:val="163"/>
  <w:displayHorizontalDrawingGridEvery w:val="0"/>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D5"/>
    <w:rsid w:val="00001435"/>
    <w:rsid w:val="00002A2E"/>
    <w:rsid w:val="00003321"/>
    <w:rsid w:val="00006F95"/>
    <w:rsid w:val="000114BB"/>
    <w:rsid w:val="00011F3D"/>
    <w:rsid w:val="000155C5"/>
    <w:rsid w:val="00016397"/>
    <w:rsid w:val="0002211F"/>
    <w:rsid w:val="00025B8B"/>
    <w:rsid w:val="00030A59"/>
    <w:rsid w:val="00034CB3"/>
    <w:rsid w:val="000358AD"/>
    <w:rsid w:val="000367D7"/>
    <w:rsid w:val="00041C64"/>
    <w:rsid w:val="000425C9"/>
    <w:rsid w:val="00046EE7"/>
    <w:rsid w:val="000505E3"/>
    <w:rsid w:val="00055556"/>
    <w:rsid w:val="0005696F"/>
    <w:rsid w:val="00056F6A"/>
    <w:rsid w:val="00057E8E"/>
    <w:rsid w:val="00061DF3"/>
    <w:rsid w:val="00062BDE"/>
    <w:rsid w:val="00064FC8"/>
    <w:rsid w:val="00065FE0"/>
    <w:rsid w:val="0007053D"/>
    <w:rsid w:val="0008083E"/>
    <w:rsid w:val="000926D8"/>
    <w:rsid w:val="0009635C"/>
    <w:rsid w:val="0009696B"/>
    <w:rsid w:val="000A37C9"/>
    <w:rsid w:val="000B0FA9"/>
    <w:rsid w:val="000B5007"/>
    <w:rsid w:val="000B6D40"/>
    <w:rsid w:val="000C21F9"/>
    <w:rsid w:val="000C2B83"/>
    <w:rsid w:val="000C41A5"/>
    <w:rsid w:val="000C480A"/>
    <w:rsid w:val="000C4895"/>
    <w:rsid w:val="000C51D9"/>
    <w:rsid w:val="000C54CA"/>
    <w:rsid w:val="000C60E9"/>
    <w:rsid w:val="000D2160"/>
    <w:rsid w:val="000D28DB"/>
    <w:rsid w:val="000D29D0"/>
    <w:rsid w:val="000D30DA"/>
    <w:rsid w:val="000D33AC"/>
    <w:rsid w:val="000D40EB"/>
    <w:rsid w:val="000D42C7"/>
    <w:rsid w:val="000D45E3"/>
    <w:rsid w:val="000E03FC"/>
    <w:rsid w:val="000E7C7C"/>
    <w:rsid w:val="0010310F"/>
    <w:rsid w:val="001057FA"/>
    <w:rsid w:val="00111F1B"/>
    <w:rsid w:val="00114EC0"/>
    <w:rsid w:val="00122F14"/>
    <w:rsid w:val="00134D24"/>
    <w:rsid w:val="00136AAA"/>
    <w:rsid w:val="00144157"/>
    <w:rsid w:val="001515FA"/>
    <w:rsid w:val="00152500"/>
    <w:rsid w:val="00152E0B"/>
    <w:rsid w:val="00155BF8"/>
    <w:rsid w:val="00160C8D"/>
    <w:rsid w:val="00160CD0"/>
    <w:rsid w:val="00162F81"/>
    <w:rsid w:val="00165D2B"/>
    <w:rsid w:val="0016614B"/>
    <w:rsid w:val="00166666"/>
    <w:rsid w:val="00167312"/>
    <w:rsid w:val="00170209"/>
    <w:rsid w:val="00172F5A"/>
    <w:rsid w:val="00175E0D"/>
    <w:rsid w:val="00186739"/>
    <w:rsid w:val="00186916"/>
    <w:rsid w:val="00193489"/>
    <w:rsid w:val="001956E7"/>
    <w:rsid w:val="001A0F91"/>
    <w:rsid w:val="001A5976"/>
    <w:rsid w:val="001A64F0"/>
    <w:rsid w:val="001A6DD0"/>
    <w:rsid w:val="001B24FD"/>
    <w:rsid w:val="001B3783"/>
    <w:rsid w:val="001B5AC6"/>
    <w:rsid w:val="001C0797"/>
    <w:rsid w:val="001C105F"/>
    <w:rsid w:val="001C493D"/>
    <w:rsid w:val="001C6986"/>
    <w:rsid w:val="001C7BD8"/>
    <w:rsid w:val="001D24B9"/>
    <w:rsid w:val="001D3BE5"/>
    <w:rsid w:val="001D4F89"/>
    <w:rsid w:val="001E04AA"/>
    <w:rsid w:val="001E5105"/>
    <w:rsid w:val="001E5FCA"/>
    <w:rsid w:val="001F7A69"/>
    <w:rsid w:val="0020048F"/>
    <w:rsid w:val="00200A89"/>
    <w:rsid w:val="002065F5"/>
    <w:rsid w:val="00207750"/>
    <w:rsid w:val="00207E62"/>
    <w:rsid w:val="0021245C"/>
    <w:rsid w:val="002149F0"/>
    <w:rsid w:val="00221E07"/>
    <w:rsid w:val="00224171"/>
    <w:rsid w:val="00232E4B"/>
    <w:rsid w:val="00233989"/>
    <w:rsid w:val="002369FE"/>
    <w:rsid w:val="00242849"/>
    <w:rsid w:val="00244246"/>
    <w:rsid w:val="00253AA3"/>
    <w:rsid w:val="00255984"/>
    <w:rsid w:val="00255FEC"/>
    <w:rsid w:val="002638EB"/>
    <w:rsid w:val="00266E3E"/>
    <w:rsid w:val="00267AE7"/>
    <w:rsid w:val="00270BD3"/>
    <w:rsid w:val="00274A92"/>
    <w:rsid w:val="00277ABD"/>
    <w:rsid w:val="00281401"/>
    <w:rsid w:val="00284F93"/>
    <w:rsid w:val="00287038"/>
    <w:rsid w:val="00287EFE"/>
    <w:rsid w:val="00294194"/>
    <w:rsid w:val="002945AA"/>
    <w:rsid w:val="00295755"/>
    <w:rsid w:val="00296FF7"/>
    <w:rsid w:val="00297F8A"/>
    <w:rsid w:val="002A6FC4"/>
    <w:rsid w:val="002A7547"/>
    <w:rsid w:val="002B3E94"/>
    <w:rsid w:val="002C0B17"/>
    <w:rsid w:val="002C3937"/>
    <w:rsid w:val="002D290C"/>
    <w:rsid w:val="002D3634"/>
    <w:rsid w:val="002D4826"/>
    <w:rsid w:val="002E1127"/>
    <w:rsid w:val="002E5410"/>
    <w:rsid w:val="002F0FF2"/>
    <w:rsid w:val="002F731D"/>
    <w:rsid w:val="0030299B"/>
    <w:rsid w:val="00303602"/>
    <w:rsid w:val="00303DBC"/>
    <w:rsid w:val="003069DC"/>
    <w:rsid w:val="00310480"/>
    <w:rsid w:val="003131D3"/>
    <w:rsid w:val="0031380C"/>
    <w:rsid w:val="00314D2D"/>
    <w:rsid w:val="003206CA"/>
    <w:rsid w:val="00323640"/>
    <w:rsid w:val="00325C1D"/>
    <w:rsid w:val="00325CAA"/>
    <w:rsid w:val="00337020"/>
    <w:rsid w:val="00343AC4"/>
    <w:rsid w:val="003529BD"/>
    <w:rsid w:val="003627EC"/>
    <w:rsid w:val="00362E6F"/>
    <w:rsid w:val="0036663C"/>
    <w:rsid w:val="00372CFA"/>
    <w:rsid w:val="00372E78"/>
    <w:rsid w:val="00373894"/>
    <w:rsid w:val="00376998"/>
    <w:rsid w:val="00383E9C"/>
    <w:rsid w:val="00390230"/>
    <w:rsid w:val="0039057B"/>
    <w:rsid w:val="00397772"/>
    <w:rsid w:val="00397BAA"/>
    <w:rsid w:val="003A4FC7"/>
    <w:rsid w:val="003A767F"/>
    <w:rsid w:val="003B1E9F"/>
    <w:rsid w:val="003B320B"/>
    <w:rsid w:val="003B6879"/>
    <w:rsid w:val="003B6916"/>
    <w:rsid w:val="003B6FD6"/>
    <w:rsid w:val="003B7AB3"/>
    <w:rsid w:val="003C26D9"/>
    <w:rsid w:val="003C34DC"/>
    <w:rsid w:val="003C3B05"/>
    <w:rsid w:val="003C3CDE"/>
    <w:rsid w:val="003D1DE0"/>
    <w:rsid w:val="003D2C1A"/>
    <w:rsid w:val="003D5402"/>
    <w:rsid w:val="003E2071"/>
    <w:rsid w:val="003E4CC6"/>
    <w:rsid w:val="003E73CD"/>
    <w:rsid w:val="003F0120"/>
    <w:rsid w:val="003F2DAD"/>
    <w:rsid w:val="003F3D23"/>
    <w:rsid w:val="003F4161"/>
    <w:rsid w:val="003F58FA"/>
    <w:rsid w:val="003F76B6"/>
    <w:rsid w:val="0040139D"/>
    <w:rsid w:val="00401CFF"/>
    <w:rsid w:val="0040742A"/>
    <w:rsid w:val="00431B4A"/>
    <w:rsid w:val="00440DB8"/>
    <w:rsid w:val="00441C49"/>
    <w:rsid w:val="00442636"/>
    <w:rsid w:val="00442F88"/>
    <w:rsid w:val="0044532F"/>
    <w:rsid w:val="00446FCD"/>
    <w:rsid w:val="00452BC9"/>
    <w:rsid w:val="004573D0"/>
    <w:rsid w:val="00462719"/>
    <w:rsid w:val="00470117"/>
    <w:rsid w:val="00477149"/>
    <w:rsid w:val="0047736E"/>
    <w:rsid w:val="00482DF4"/>
    <w:rsid w:val="00485997"/>
    <w:rsid w:val="00492457"/>
    <w:rsid w:val="00493FA1"/>
    <w:rsid w:val="00495E7B"/>
    <w:rsid w:val="004974FD"/>
    <w:rsid w:val="004A1840"/>
    <w:rsid w:val="004A4263"/>
    <w:rsid w:val="004A4C64"/>
    <w:rsid w:val="004B1260"/>
    <w:rsid w:val="004C0438"/>
    <w:rsid w:val="004C346D"/>
    <w:rsid w:val="004C7AE4"/>
    <w:rsid w:val="004D2441"/>
    <w:rsid w:val="004D307B"/>
    <w:rsid w:val="004D4418"/>
    <w:rsid w:val="004D6A2F"/>
    <w:rsid w:val="004D7170"/>
    <w:rsid w:val="004E362B"/>
    <w:rsid w:val="004E5DC2"/>
    <w:rsid w:val="004E6A76"/>
    <w:rsid w:val="004F4F0F"/>
    <w:rsid w:val="005061A8"/>
    <w:rsid w:val="005071B9"/>
    <w:rsid w:val="00510424"/>
    <w:rsid w:val="00514C06"/>
    <w:rsid w:val="00523D64"/>
    <w:rsid w:val="00530CC6"/>
    <w:rsid w:val="0053546F"/>
    <w:rsid w:val="005367D3"/>
    <w:rsid w:val="00540636"/>
    <w:rsid w:val="005424C7"/>
    <w:rsid w:val="0054292C"/>
    <w:rsid w:val="00545F9C"/>
    <w:rsid w:val="005579C4"/>
    <w:rsid w:val="00563344"/>
    <w:rsid w:val="00564321"/>
    <w:rsid w:val="00570B33"/>
    <w:rsid w:val="005762B3"/>
    <w:rsid w:val="00591871"/>
    <w:rsid w:val="005A2C7C"/>
    <w:rsid w:val="005A6547"/>
    <w:rsid w:val="005A7C39"/>
    <w:rsid w:val="005B443F"/>
    <w:rsid w:val="005C0E18"/>
    <w:rsid w:val="005C50B6"/>
    <w:rsid w:val="005D2688"/>
    <w:rsid w:val="005D44F6"/>
    <w:rsid w:val="005D548D"/>
    <w:rsid w:val="005D5AE5"/>
    <w:rsid w:val="005E3794"/>
    <w:rsid w:val="005E62A2"/>
    <w:rsid w:val="005E78D5"/>
    <w:rsid w:val="005F5045"/>
    <w:rsid w:val="005F66B0"/>
    <w:rsid w:val="005F6754"/>
    <w:rsid w:val="005F7D72"/>
    <w:rsid w:val="005F7D8C"/>
    <w:rsid w:val="00601E54"/>
    <w:rsid w:val="0060286E"/>
    <w:rsid w:val="006061BE"/>
    <w:rsid w:val="00607C5A"/>
    <w:rsid w:val="006156D0"/>
    <w:rsid w:val="00616107"/>
    <w:rsid w:val="00621E4F"/>
    <w:rsid w:val="00622D0D"/>
    <w:rsid w:val="00627319"/>
    <w:rsid w:val="006317D6"/>
    <w:rsid w:val="00631BD2"/>
    <w:rsid w:val="006410BE"/>
    <w:rsid w:val="00644B5B"/>
    <w:rsid w:val="0064550D"/>
    <w:rsid w:val="00652044"/>
    <w:rsid w:val="00654583"/>
    <w:rsid w:val="006554DA"/>
    <w:rsid w:val="00660DCF"/>
    <w:rsid w:val="006631FE"/>
    <w:rsid w:val="00663D4E"/>
    <w:rsid w:val="00664C79"/>
    <w:rsid w:val="00673E5F"/>
    <w:rsid w:val="00681B3F"/>
    <w:rsid w:val="00685087"/>
    <w:rsid w:val="00687919"/>
    <w:rsid w:val="00692E4C"/>
    <w:rsid w:val="006962C8"/>
    <w:rsid w:val="006A0574"/>
    <w:rsid w:val="006A50F1"/>
    <w:rsid w:val="006A79EA"/>
    <w:rsid w:val="006B07F6"/>
    <w:rsid w:val="006B3C44"/>
    <w:rsid w:val="006B3CBD"/>
    <w:rsid w:val="006B5D33"/>
    <w:rsid w:val="006C1AA2"/>
    <w:rsid w:val="006C36AD"/>
    <w:rsid w:val="006C5D63"/>
    <w:rsid w:val="006C61FD"/>
    <w:rsid w:val="006D5277"/>
    <w:rsid w:val="006E3A39"/>
    <w:rsid w:val="006E7C4A"/>
    <w:rsid w:val="006F3406"/>
    <w:rsid w:val="006F6198"/>
    <w:rsid w:val="00703E00"/>
    <w:rsid w:val="00704142"/>
    <w:rsid w:val="007079FB"/>
    <w:rsid w:val="0071056C"/>
    <w:rsid w:val="00711F06"/>
    <w:rsid w:val="00712D5E"/>
    <w:rsid w:val="007137E6"/>
    <w:rsid w:val="00720ADD"/>
    <w:rsid w:val="00724C07"/>
    <w:rsid w:val="00726E75"/>
    <w:rsid w:val="007274C8"/>
    <w:rsid w:val="00730001"/>
    <w:rsid w:val="007323E8"/>
    <w:rsid w:val="00733924"/>
    <w:rsid w:val="0074122A"/>
    <w:rsid w:val="00741594"/>
    <w:rsid w:val="007418A5"/>
    <w:rsid w:val="00752F5B"/>
    <w:rsid w:val="00755CED"/>
    <w:rsid w:val="007622F8"/>
    <w:rsid w:val="00766B9C"/>
    <w:rsid w:val="0077424A"/>
    <w:rsid w:val="00791767"/>
    <w:rsid w:val="007960DF"/>
    <w:rsid w:val="007A07AA"/>
    <w:rsid w:val="007A48E2"/>
    <w:rsid w:val="007B4008"/>
    <w:rsid w:val="007B69AE"/>
    <w:rsid w:val="007C3185"/>
    <w:rsid w:val="007C4B0B"/>
    <w:rsid w:val="007C67B8"/>
    <w:rsid w:val="007D0786"/>
    <w:rsid w:val="007D140D"/>
    <w:rsid w:val="007D3B9B"/>
    <w:rsid w:val="007D6ED1"/>
    <w:rsid w:val="007E5BCC"/>
    <w:rsid w:val="007F08C6"/>
    <w:rsid w:val="007F103D"/>
    <w:rsid w:val="007F2BA0"/>
    <w:rsid w:val="007F5F84"/>
    <w:rsid w:val="007F7FDF"/>
    <w:rsid w:val="007F7FF2"/>
    <w:rsid w:val="00802B8E"/>
    <w:rsid w:val="00805269"/>
    <w:rsid w:val="00814030"/>
    <w:rsid w:val="008147F7"/>
    <w:rsid w:val="00814932"/>
    <w:rsid w:val="008166D6"/>
    <w:rsid w:val="00816EF8"/>
    <w:rsid w:val="0081778A"/>
    <w:rsid w:val="008227CA"/>
    <w:rsid w:val="00827220"/>
    <w:rsid w:val="00832CD0"/>
    <w:rsid w:val="008334F7"/>
    <w:rsid w:val="0083611C"/>
    <w:rsid w:val="00837EB3"/>
    <w:rsid w:val="00843BF3"/>
    <w:rsid w:val="00850203"/>
    <w:rsid w:val="00851762"/>
    <w:rsid w:val="00853549"/>
    <w:rsid w:val="008545E8"/>
    <w:rsid w:val="00857244"/>
    <w:rsid w:val="00861AB6"/>
    <w:rsid w:val="00865192"/>
    <w:rsid w:val="00865255"/>
    <w:rsid w:val="00867030"/>
    <w:rsid w:val="0086737E"/>
    <w:rsid w:val="00867A6E"/>
    <w:rsid w:val="00867F43"/>
    <w:rsid w:val="00871D0C"/>
    <w:rsid w:val="008730E6"/>
    <w:rsid w:val="008743D0"/>
    <w:rsid w:val="00874FDE"/>
    <w:rsid w:val="00877095"/>
    <w:rsid w:val="00881E68"/>
    <w:rsid w:val="008830AB"/>
    <w:rsid w:val="008838F7"/>
    <w:rsid w:val="00887AB8"/>
    <w:rsid w:val="008A0FD1"/>
    <w:rsid w:val="008A5EDF"/>
    <w:rsid w:val="008B4947"/>
    <w:rsid w:val="008C5042"/>
    <w:rsid w:val="008D0BBC"/>
    <w:rsid w:val="008D2916"/>
    <w:rsid w:val="008D29B5"/>
    <w:rsid w:val="008D4D4D"/>
    <w:rsid w:val="008D63BC"/>
    <w:rsid w:val="008D7B1B"/>
    <w:rsid w:val="008E36DC"/>
    <w:rsid w:val="008E7959"/>
    <w:rsid w:val="008F1BE3"/>
    <w:rsid w:val="00902AE2"/>
    <w:rsid w:val="00903F1A"/>
    <w:rsid w:val="009141BE"/>
    <w:rsid w:val="00916BAA"/>
    <w:rsid w:val="00916D31"/>
    <w:rsid w:val="00921D26"/>
    <w:rsid w:val="00921F43"/>
    <w:rsid w:val="00924B7C"/>
    <w:rsid w:val="009312F1"/>
    <w:rsid w:val="009360BF"/>
    <w:rsid w:val="00940E9C"/>
    <w:rsid w:val="0094265A"/>
    <w:rsid w:val="00943877"/>
    <w:rsid w:val="009505D2"/>
    <w:rsid w:val="009521DD"/>
    <w:rsid w:val="00952357"/>
    <w:rsid w:val="0095247D"/>
    <w:rsid w:val="0095332F"/>
    <w:rsid w:val="00954DD6"/>
    <w:rsid w:val="009601FF"/>
    <w:rsid w:val="00960D10"/>
    <w:rsid w:val="009623E4"/>
    <w:rsid w:val="00964D44"/>
    <w:rsid w:val="0096678C"/>
    <w:rsid w:val="00967451"/>
    <w:rsid w:val="00972039"/>
    <w:rsid w:val="009778C2"/>
    <w:rsid w:val="00993DAE"/>
    <w:rsid w:val="009A1178"/>
    <w:rsid w:val="009A3DAB"/>
    <w:rsid w:val="009A4B82"/>
    <w:rsid w:val="009A73CE"/>
    <w:rsid w:val="009B1175"/>
    <w:rsid w:val="009B3384"/>
    <w:rsid w:val="009B4B84"/>
    <w:rsid w:val="009B5EA6"/>
    <w:rsid w:val="009B788C"/>
    <w:rsid w:val="009C3E2F"/>
    <w:rsid w:val="009C667D"/>
    <w:rsid w:val="009C71A2"/>
    <w:rsid w:val="009C7647"/>
    <w:rsid w:val="009D59E6"/>
    <w:rsid w:val="009D6FCA"/>
    <w:rsid w:val="009E2F59"/>
    <w:rsid w:val="009E6D1B"/>
    <w:rsid w:val="009E74D5"/>
    <w:rsid w:val="00A020F7"/>
    <w:rsid w:val="00A02464"/>
    <w:rsid w:val="00A04299"/>
    <w:rsid w:val="00A06932"/>
    <w:rsid w:val="00A107F6"/>
    <w:rsid w:val="00A23A0E"/>
    <w:rsid w:val="00A24217"/>
    <w:rsid w:val="00A24E2E"/>
    <w:rsid w:val="00A30D05"/>
    <w:rsid w:val="00A311AA"/>
    <w:rsid w:val="00A35BC1"/>
    <w:rsid w:val="00A4319A"/>
    <w:rsid w:val="00A43D09"/>
    <w:rsid w:val="00A45274"/>
    <w:rsid w:val="00A508B7"/>
    <w:rsid w:val="00A71471"/>
    <w:rsid w:val="00A73DA3"/>
    <w:rsid w:val="00A73F31"/>
    <w:rsid w:val="00A74C04"/>
    <w:rsid w:val="00A758EF"/>
    <w:rsid w:val="00A80A75"/>
    <w:rsid w:val="00A81AA2"/>
    <w:rsid w:val="00A92602"/>
    <w:rsid w:val="00AA0C12"/>
    <w:rsid w:val="00AB0047"/>
    <w:rsid w:val="00AB3F31"/>
    <w:rsid w:val="00AB5512"/>
    <w:rsid w:val="00AC689B"/>
    <w:rsid w:val="00AC7E40"/>
    <w:rsid w:val="00AE58CA"/>
    <w:rsid w:val="00AE5DC1"/>
    <w:rsid w:val="00AF2E5A"/>
    <w:rsid w:val="00AF345F"/>
    <w:rsid w:val="00AF5271"/>
    <w:rsid w:val="00AF609A"/>
    <w:rsid w:val="00B04A56"/>
    <w:rsid w:val="00B073E4"/>
    <w:rsid w:val="00B0790D"/>
    <w:rsid w:val="00B1101F"/>
    <w:rsid w:val="00B11D4F"/>
    <w:rsid w:val="00B13E45"/>
    <w:rsid w:val="00B16285"/>
    <w:rsid w:val="00B20C9C"/>
    <w:rsid w:val="00B26ADD"/>
    <w:rsid w:val="00B27A07"/>
    <w:rsid w:val="00B31793"/>
    <w:rsid w:val="00B31D9C"/>
    <w:rsid w:val="00B37DA9"/>
    <w:rsid w:val="00B419A3"/>
    <w:rsid w:val="00B52073"/>
    <w:rsid w:val="00B54C07"/>
    <w:rsid w:val="00B60376"/>
    <w:rsid w:val="00B60D81"/>
    <w:rsid w:val="00B62425"/>
    <w:rsid w:val="00B6266D"/>
    <w:rsid w:val="00B63A36"/>
    <w:rsid w:val="00B6494E"/>
    <w:rsid w:val="00B677C5"/>
    <w:rsid w:val="00B7697C"/>
    <w:rsid w:val="00B85C27"/>
    <w:rsid w:val="00B92745"/>
    <w:rsid w:val="00B969C7"/>
    <w:rsid w:val="00B9771D"/>
    <w:rsid w:val="00BA4889"/>
    <w:rsid w:val="00BC0CCC"/>
    <w:rsid w:val="00BC10CB"/>
    <w:rsid w:val="00BC3944"/>
    <w:rsid w:val="00BC4B35"/>
    <w:rsid w:val="00BC79B9"/>
    <w:rsid w:val="00BE15BC"/>
    <w:rsid w:val="00BE30B4"/>
    <w:rsid w:val="00BE6162"/>
    <w:rsid w:val="00BF0D70"/>
    <w:rsid w:val="00BF0EB5"/>
    <w:rsid w:val="00BF1FFF"/>
    <w:rsid w:val="00BF271E"/>
    <w:rsid w:val="00BF2EED"/>
    <w:rsid w:val="00BF557D"/>
    <w:rsid w:val="00BF70C8"/>
    <w:rsid w:val="00C019A0"/>
    <w:rsid w:val="00C01EE2"/>
    <w:rsid w:val="00C05D27"/>
    <w:rsid w:val="00C10C81"/>
    <w:rsid w:val="00C14CCE"/>
    <w:rsid w:val="00C1550A"/>
    <w:rsid w:val="00C156F1"/>
    <w:rsid w:val="00C16787"/>
    <w:rsid w:val="00C24ABE"/>
    <w:rsid w:val="00C25D03"/>
    <w:rsid w:val="00C27AA6"/>
    <w:rsid w:val="00C33631"/>
    <w:rsid w:val="00C33D65"/>
    <w:rsid w:val="00C3481C"/>
    <w:rsid w:val="00C34869"/>
    <w:rsid w:val="00C377B8"/>
    <w:rsid w:val="00C42150"/>
    <w:rsid w:val="00C546EE"/>
    <w:rsid w:val="00C57AD3"/>
    <w:rsid w:val="00C6096A"/>
    <w:rsid w:val="00C60C8D"/>
    <w:rsid w:val="00C61AE1"/>
    <w:rsid w:val="00C6447F"/>
    <w:rsid w:val="00C679F3"/>
    <w:rsid w:val="00C67AC7"/>
    <w:rsid w:val="00C736E9"/>
    <w:rsid w:val="00C754F8"/>
    <w:rsid w:val="00C77815"/>
    <w:rsid w:val="00C80F85"/>
    <w:rsid w:val="00C825D5"/>
    <w:rsid w:val="00C84BFF"/>
    <w:rsid w:val="00C85697"/>
    <w:rsid w:val="00C865B6"/>
    <w:rsid w:val="00C92D5C"/>
    <w:rsid w:val="00C93794"/>
    <w:rsid w:val="00C94EBF"/>
    <w:rsid w:val="00CA0A79"/>
    <w:rsid w:val="00CA5732"/>
    <w:rsid w:val="00CA5BC3"/>
    <w:rsid w:val="00CA6F44"/>
    <w:rsid w:val="00CA7C0C"/>
    <w:rsid w:val="00CB0692"/>
    <w:rsid w:val="00CB12F5"/>
    <w:rsid w:val="00CB1CB0"/>
    <w:rsid w:val="00CB6B30"/>
    <w:rsid w:val="00CB728D"/>
    <w:rsid w:val="00CC06E8"/>
    <w:rsid w:val="00CC166B"/>
    <w:rsid w:val="00CD12C7"/>
    <w:rsid w:val="00CE116E"/>
    <w:rsid w:val="00CE305C"/>
    <w:rsid w:val="00CF3C27"/>
    <w:rsid w:val="00D02FC0"/>
    <w:rsid w:val="00D03617"/>
    <w:rsid w:val="00D044A1"/>
    <w:rsid w:val="00D11568"/>
    <w:rsid w:val="00D116D9"/>
    <w:rsid w:val="00D118E9"/>
    <w:rsid w:val="00D13E0A"/>
    <w:rsid w:val="00D20B51"/>
    <w:rsid w:val="00D20F72"/>
    <w:rsid w:val="00D26905"/>
    <w:rsid w:val="00D30DB2"/>
    <w:rsid w:val="00D3224F"/>
    <w:rsid w:val="00D33E20"/>
    <w:rsid w:val="00D43A69"/>
    <w:rsid w:val="00D46D45"/>
    <w:rsid w:val="00D5517A"/>
    <w:rsid w:val="00D55E42"/>
    <w:rsid w:val="00D571A7"/>
    <w:rsid w:val="00D57371"/>
    <w:rsid w:val="00D614EC"/>
    <w:rsid w:val="00D700F7"/>
    <w:rsid w:val="00D77947"/>
    <w:rsid w:val="00D8239E"/>
    <w:rsid w:val="00D82D81"/>
    <w:rsid w:val="00D8330D"/>
    <w:rsid w:val="00D90F62"/>
    <w:rsid w:val="00D932BA"/>
    <w:rsid w:val="00D96BDE"/>
    <w:rsid w:val="00D96DC0"/>
    <w:rsid w:val="00D97E88"/>
    <w:rsid w:val="00DA5531"/>
    <w:rsid w:val="00DA7CAE"/>
    <w:rsid w:val="00DB17F4"/>
    <w:rsid w:val="00DB1885"/>
    <w:rsid w:val="00DB3B55"/>
    <w:rsid w:val="00DC2ED9"/>
    <w:rsid w:val="00DC4A3E"/>
    <w:rsid w:val="00DC4F52"/>
    <w:rsid w:val="00DD1EC7"/>
    <w:rsid w:val="00DE12CE"/>
    <w:rsid w:val="00DE4304"/>
    <w:rsid w:val="00DE78F7"/>
    <w:rsid w:val="00DF356C"/>
    <w:rsid w:val="00E00537"/>
    <w:rsid w:val="00E0087E"/>
    <w:rsid w:val="00E00B07"/>
    <w:rsid w:val="00E00F1B"/>
    <w:rsid w:val="00E0433D"/>
    <w:rsid w:val="00E04F14"/>
    <w:rsid w:val="00E0517E"/>
    <w:rsid w:val="00E10195"/>
    <w:rsid w:val="00E1091E"/>
    <w:rsid w:val="00E126D7"/>
    <w:rsid w:val="00E159C9"/>
    <w:rsid w:val="00E200EB"/>
    <w:rsid w:val="00E22512"/>
    <w:rsid w:val="00E3276E"/>
    <w:rsid w:val="00E331DA"/>
    <w:rsid w:val="00E35255"/>
    <w:rsid w:val="00E36FDC"/>
    <w:rsid w:val="00E41102"/>
    <w:rsid w:val="00E44B92"/>
    <w:rsid w:val="00E45778"/>
    <w:rsid w:val="00E45EDD"/>
    <w:rsid w:val="00E53F7F"/>
    <w:rsid w:val="00E5473D"/>
    <w:rsid w:val="00E658DA"/>
    <w:rsid w:val="00E73572"/>
    <w:rsid w:val="00E76C94"/>
    <w:rsid w:val="00E868EA"/>
    <w:rsid w:val="00E87020"/>
    <w:rsid w:val="00E91F45"/>
    <w:rsid w:val="00E9258A"/>
    <w:rsid w:val="00E9501F"/>
    <w:rsid w:val="00EA184F"/>
    <w:rsid w:val="00EA4C87"/>
    <w:rsid w:val="00EA4E85"/>
    <w:rsid w:val="00EB3236"/>
    <w:rsid w:val="00EB4049"/>
    <w:rsid w:val="00EC0BE2"/>
    <w:rsid w:val="00EC2A1C"/>
    <w:rsid w:val="00EC3A30"/>
    <w:rsid w:val="00ED4119"/>
    <w:rsid w:val="00ED5D5E"/>
    <w:rsid w:val="00ED6280"/>
    <w:rsid w:val="00ED68D5"/>
    <w:rsid w:val="00EE0156"/>
    <w:rsid w:val="00EE56E2"/>
    <w:rsid w:val="00EE5924"/>
    <w:rsid w:val="00EF0037"/>
    <w:rsid w:val="00EF16BE"/>
    <w:rsid w:val="00F02309"/>
    <w:rsid w:val="00F0504B"/>
    <w:rsid w:val="00F062FC"/>
    <w:rsid w:val="00F102DB"/>
    <w:rsid w:val="00F1291A"/>
    <w:rsid w:val="00F16417"/>
    <w:rsid w:val="00F17084"/>
    <w:rsid w:val="00F26DEC"/>
    <w:rsid w:val="00F30C12"/>
    <w:rsid w:val="00F3154A"/>
    <w:rsid w:val="00F33F56"/>
    <w:rsid w:val="00F340F3"/>
    <w:rsid w:val="00F36DD8"/>
    <w:rsid w:val="00F451D5"/>
    <w:rsid w:val="00F45FF9"/>
    <w:rsid w:val="00F52C57"/>
    <w:rsid w:val="00F538FF"/>
    <w:rsid w:val="00F53BF8"/>
    <w:rsid w:val="00F55EA0"/>
    <w:rsid w:val="00F65084"/>
    <w:rsid w:val="00F65714"/>
    <w:rsid w:val="00F679DF"/>
    <w:rsid w:val="00F7362C"/>
    <w:rsid w:val="00F75D82"/>
    <w:rsid w:val="00F77894"/>
    <w:rsid w:val="00F85083"/>
    <w:rsid w:val="00F92BCD"/>
    <w:rsid w:val="00F952A6"/>
    <w:rsid w:val="00F95E2E"/>
    <w:rsid w:val="00FA0357"/>
    <w:rsid w:val="00FA18BF"/>
    <w:rsid w:val="00FA27B7"/>
    <w:rsid w:val="00FA63F5"/>
    <w:rsid w:val="00FB3E35"/>
    <w:rsid w:val="00FC2AE0"/>
    <w:rsid w:val="00FC65D5"/>
    <w:rsid w:val="00FC7222"/>
    <w:rsid w:val="00FC7B14"/>
    <w:rsid w:val="00FE7741"/>
    <w:rsid w:val="00FF033E"/>
    <w:rsid w:val="00FF3FA0"/>
    <w:rsid w:val="00FF5F07"/>
    <w:rsid w:val="00FF6D29"/>
    <w:rsid w:val="00FF76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CBCDF"/>
  <w15:chartTrackingRefBased/>
  <w15:docId w15:val="{E6B116D4-B052-4570-902F-AA679480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E78D5"/>
    <w:pPr>
      <w:suppressAutoHyphens/>
      <w:spacing w:before="160" w:line="280" w:lineRule="atLeast"/>
      <w:jc w:val="both"/>
    </w:pPr>
    <w:rPr>
      <w:rFonts w:ascii="Calibri" w:hAnsi="Calibri"/>
      <w:sz w:val="21"/>
    </w:rPr>
  </w:style>
  <w:style w:type="paragraph" w:styleId="berschrift1">
    <w:name w:val="heading 1"/>
    <w:basedOn w:val="Standard"/>
    <w:next w:val="Standard"/>
    <w:link w:val="berschrift1Zchn"/>
    <w:uiPriority w:val="9"/>
    <w:qFormat/>
    <w:rsid w:val="00193489"/>
    <w:pPr>
      <w:keepNext/>
      <w:numPr>
        <w:numId w:val="6"/>
      </w:numPr>
      <w:spacing w:before="400"/>
      <w:jc w:val="left"/>
      <w:outlineLvl w:val="0"/>
    </w:pPr>
    <w:rPr>
      <w:b/>
      <w:color w:val="008CD2"/>
      <w:sz w:val="26"/>
    </w:rPr>
  </w:style>
  <w:style w:type="paragraph" w:styleId="berschrift2">
    <w:name w:val="heading 2"/>
    <w:basedOn w:val="Standard"/>
    <w:next w:val="Standard"/>
    <w:link w:val="berschrift2Zchn"/>
    <w:qFormat/>
    <w:rsid w:val="009C667D"/>
    <w:pPr>
      <w:keepNext/>
      <w:numPr>
        <w:ilvl w:val="1"/>
        <w:numId w:val="6"/>
      </w:numPr>
      <w:spacing w:before="400"/>
      <w:jc w:val="left"/>
      <w:outlineLvl w:val="1"/>
    </w:pPr>
    <w:rPr>
      <w:b/>
      <w:color w:val="008CD2"/>
      <w:sz w:val="26"/>
    </w:rPr>
  </w:style>
  <w:style w:type="paragraph" w:styleId="berschrift3">
    <w:name w:val="heading 3"/>
    <w:basedOn w:val="Standard"/>
    <w:next w:val="Standard"/>
    <w:link w:val="berschrift3Zchn"/>
    <w:qFormat/>
    <w:rsid w:val="00616107"/>
    <w:pPr>
      <w:keepNext/>
      <w:numPr>
        <w:ilvl w:val="2"/>
        <w:numId w:val="6"/>
      </w:numPr>
      <w:spacing w:before="400"/>
      <w:jc w:val="left"/>
      <w:outlineLvl w:val="2"/>
    </w:pPr>
    <w:rPr>
      <w:b/>
      <w:color w:val="008CD2"/>
      <w:sz w:val="26"/>
    </w:rPr>
  </w:style>
  <w:style w:type="paragraph" w:styleId="berschrift4">
    <w:name w:val="heading 4"/>
    <w:basedOn w:val="Standard"/>
    <w:next w:val="Standard"/>
    <w:link w:val="berschrift4Zchn"/>
    <w:qFormat/>
    <w:rsid w:val="009C667D"/>
    <w:pPr>
      <w:keepNext/>
      <w:numPr>
        <w:ilvl w:val="3"/>
        <w:numId w:val="6"/>
      </w:numPr>
      <w:spacing w:before="400"/>
      <w:jc w:val="left"/>
      <w:outlineLvl w:val="3"/>
    </w:pPr>
    <w:rPr>
      <w:b/>
      <w:color w:val="008CD2"/>
      <w:sz w:val="26"/>
    </w:rPr>
  </w:style>
  <w:style w:type="paragraph" w:styleId="berschrift5">
    <w:name w:val="heading 5"/>
    <w:basedOn w:val="Standard"/>
    <w:next w:val="Standard"/>
    <w:link w:val="berschrift5Zchn"/>
    <w:qFormat/>
    <w:rsid w:val="009C667D"/>
    <w:pPr>
      <w:keepNext/>
      <w:numPr>
        <w:ilvl w:val="4"/>
        <w:numId w:val="6"/>
      </w:numPr>
      <w:spacing w:before="400"/>
      <w:jc w:val="left"/>
      <w:outlineLvl w:val="4"/>
    </w:pPr>
    <w:rPr>
      <w:b/>
      <w:color w:val="008CD2"/>
      <w:sz w:val="26"/>
    </w:rPr>
  </w:style>
  <w:style w:type="paragraph" w:styleId="berschrift6">
    <w:name w:val="heading 6"/>
    <w:basedOn w:val="Standard"/>
    <w:next w:val="Standard"/>
    <w:link w:val="berschrift6Zchn"/>
    <w:qFormat/>
    <w:rsid w:val="009C667D"/>
    <w:pPr>
      <w:keepNext/>
      <w:numPr>
        <w:ilvl w:val="5"/>
        <w:numId w:val="6"/>
      </w:numPr>
      <w:spacing w:before="400"/>
      <w:jc w:val="left"/>
      <w:outlineLvl w:val="5"/>
    </w:pPr>
    <w:rPr>
      <w:b/>
      <w:color w:val="008CD2"/>
      <w:sz w:val="26"/>
    </w:rPr>
  </w:style>
  <w:style w:type="paragraph" w:styleId="berschrift7">
    <w:name w:val="heading 7"/>
    <w:basedOn w:val="Standard"/>
    <w:next w:val="Standard"/>
    <w:link w:val="berschrift7Zchn"/>
    <w:qFormat/>
    <w:rsid w:val="009C667D"/>
    <w:pPr>
      <w:keepNext/>
      <w:numPr>
        <w:ilvl w:val="6"/>
        <w:numId w:val="6"/>
      </w:numPr>
      <w:spacing w:before="400"/>
      <w:jc w:val="left"/>
      <w:outlineLvl w:val="6"/>
    </w:pPr>
    <w:rPr>
      <w:b/>
      <w:color w:val="008CD2"/>
      <w:sz w:val="26"/>
    </w:rPr>
  </w:style>
  <w:style w:type="paragraph" w:styleId="berschrift8">
    <w:name w:val="heading 8"/>
    <w:basedOn w:val="Standard"/>
    <w:next w:val="Standard"/>
    <w:link w:val="berschrift8Zchn"/>
    <w:qFormat/>
    <w:rsid w:val="009C667D"/>
    <w:pPr>
      <w:keepNext/>
      <w:numPr>
        <w:ilvl w:val="7"/>
        <w:numId w:val="6"/>
      </w:numPr>
      <w:spacing w:before="400"/>
      <w:jc w:val="left"/>
      <w:outlineLvl w:val="7"/>
    </w:pPr>
    <w:rPr>
      <w:b/>
      <w:color w:val="008CD2"/>
      <w:sz w:val="26"/>
    </w:rPr>
  </w:style>
  <w:style w:type="paragraph" w:styleId="berschrift9">
    <w:name w:val="heading 9"/>
    <w:basedOn w:val="Standard"/>
    <w:next w:val="berschrift8"/>
    <w:link w:val="berschrift9Zchn"/>
    <w:qFormat/>
    <w:rsid w:val="009C667D"/>
    <w:pPr>
      <w:keepNext/>
      <w:keepLines/>
      <w:numPr>
        <w:ilvl w:val="8"/>
        <w:numId w:val="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afik">
    <w:name w:val="Grafik"/>
    <w:basedOn w:val="Standard"/>
    <w:next w:val="Quelle"/>
    <w:qFormat/>
    <w:rsid w:val="00BC0CCC"/>
    <w:pPr>
      <w:keepNext/>
      <w:tabs>
        <w:tab w:val="left" w:pos="1985"/>
      </w:tabs>
      <w:spacing w:before="0"/>
    </w:pPr>
    <w:rPr>
      <w:noProof/>
    </w:rPr>
  </w:style>
  <w:style w:type="paragraph" w:styleId="Funotentext">
    <w:name w:val="footnote text"/>
    <w:basedOn w:val="Standard"/>
    <w:link w:val="FunotentextZchn"/>
    <w:uiPriority w:val="99"/>
    <w:qFormat/>
    <w:rsid w:val="000358AD"/>
    <w:pPr>
      <w:tabs>
        <w:tab w:val="left" w:pos="284"/>
      </w:tabs>
      <w:spacing w:before="80" w:line="200" w:lineRule="atLeast"/>
      <w:ind w:left="284" w:hanging="284"/>
    </w:pPr>
    <w:rPr>
      <w:color w:val="595959"/>
      <w:position w:val="2"/>
      <w:sz w:val="18"/>
    </w:rPr>
  </w:style>
  <w:style w:type="character" w:styleId="Funotenzeichen">
    <w:name w:val="footnote reference"/>
    <w:basedOn w:val="Absatz-Standardschriftart"/>
    <w:semiHidden/>
    <w:rsid w:val="000358AD"/>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7274C8"/>
    <w:pPr>
      <w:tabs>
        <w:tab w:val="right" w:pos="9498"/>
      </w:tabs>
      <w:spacing w:before="0" w:line="240" w:lineRule="auto"/>
      <w:ind w:left="12" w:firstLine="1"/>
      <w:jc w:val="left"/>
    </w:pPr>
    <w:rPr>
      <w:sz w:val="18"/>
    </w:rPr>
  </w:style>
  <w:style w:type="paragraph" w:styleId="Kopfzeile">
    <w:name w:val="header"/>
    <w:basedOn w:val="Standard"/>
    <w:link w:val="KopfzeileZchn"/>
    <w:uiPriority w:val="99"/>
    <w:qFormat/>
    <w:rsid w:val="007274C8"/>
    <w:pPr>
      <w:tabs>
        <w:tab w:val="right" w:pos="9526"/>
      </w:tabs>
      <w:spacing w:before="0" w:line="240" w:lineRule="exact"/>
      <w:jc w:val="left"/>
    </w:pPr>
    <w:rPr>
      <w:color w:val="000000" w:themeColor="text1"/>
      <w:sz w:val="18"/>
    </w:rPr>
  </w:style>
  <w:style w:type="paragraph" w:customStyle="1" w:styleId="Literatur">
    <w:name w:val="Literatur"/>
    <w:basedOn w:val="Standard"/>
    <w:autoRedefine/>
    <w:qFormat/>
    <w:rsid w:val="00F52C57"/>
    <w:pPr>
      <w:tabs>
        <w:tab w:val="left" w:pos="1134"/>
      </w:tabs>
      <w:spacing w:before="80" w:line="240" w:lineRule="exact"/>
      <w:ind w:left="567" w:hanging="567"/>
    </w:pPr>
    <w:rPr>
      <w:color w:val="595959"/>
      <w:sz w:val="20"/>
    </w:rPr>
  </w:style>
  <w:style w:type="paragraph" w:customStyle="1" w:styleId="Titelberschrift">
    <w:name w:val="Titelüberschrift"/>
    <w:basedOn w:val="Standard"/>
    <w:next w:val="Standard"/>
    <w:qFormat/>
    <w:rsid w:val="00F75D82"/>
    <w:pPr>
      <w:tabs>
        <w:tab w:val="left" w:pos="425"/>
      </w:tabs>
      <w:spacing w:before="0"/>
    </w:pPr>
    <w:rPr>
      <w:b/>
      <w:color w:val="008CD2"/>
      <w:sz w:val="32"/>
    </w:rPr>
  </w:style>
  <w:style w:type="paragraph" w:styleId="Verzeichnis1">
    <w:name w:val="toc 1"/>
    <w:basedOn w:val="Standard"/>
    <w:next w:val="Standard"/>
    <w:autoRedefine/>
    <w:uiPriority w:val="39"/>
    <w:qFormat/>
    <w:rsid w:val="003C26D9"/>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16EF8"/>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16EF8"/>
    <w:pPr>
      <w:tabs>
        <w:tab w:val="left" w:pos="1985"/>
        <w:tab w:val="right" w:pos="9526"/>
      </w:tabs>
      <w:spacing w:before="0"/>
      <w:ind w:left="1985" w:hanging="851"/>
      <w:jc w:val="left"/>
    </w:pPr>
    <w:rPr>
      <w:color w:val="000000" w:themeColor="text1"/>
    </w:rPr>
  </w:style>
  <w:style w:type="character" w:customStyle="1" w:styleId="KopfzeileZchn">
    <w:name w:val="Kopfzeile Zchn"/>
    <w:basedOn w:val="Absatz-Standardschriftart"/>
    <w:link w:val="Kopfzeile"/>
    <w:uiPriority w:val="99"/>
    <w:locked/>
    <w:rsid w:val="007274C8"/>
    <w:rPr>
      <w:rFonts w:ascii="Calibri" w:hAnsi="Calibri"/>
      <w:color w:val="000000" w:themeColor="text1"/>
      <w:sz w:val="18"/>
    </w:rPr>
  </w:style>
  <w:style w:type="paragraph" w:customStyle="1" w:styleId="berschriftohneNum">
    <w:name w:val="Überschrift ohne Num."/>
    <w:basedOn w:val="berschrift1"/>
    <w:next w:val="Standard"/>
    <w:link w:val="berschriftohneNumZchn"/>
    <w:qFormat/>
    <w:rsid w:val="00730001"/>
    <w:pPr>
      <w:numPr>
        <w:numId w:val="0"/>
      </w:numPr>
    </w:pPr>
  </w:style>
  <w:style w:type="paragraph" w:customStyle="1" w:styleId="Zwischenberschriftbold">
    <w:name w:val="Zwischenüberschrift bold"/>
    <w:basedOn w:val="Standard"/>
    <w:next w:val="Standard"/>
    <w:qFormat/>
    <w:rsid w:val="00F75D82"/>
    <w:pPr>
      <w:keepNext/>
      <w:spacing w:before="320"/>
    </w:pPr>
    <w:rPr>
      <w:b/>
    </w:rPr>
  </w:style>
  <w:style w:type="paragraph" w:customStyle="1" w:styleId="Zwischenberschriftkursiv">
    <w:name w:val="Zwischenüberschrift kursiv"/>
    <w:basedOn w:val="Zwischenberschriftbold"/>
    <w:next w:val="Standard"/>
    <w:qFormat/>
    <w:rsid w:val="00E3276E"/>
    <w:rPr>
      <w:b w:val="0"/>
      <w:i/>
    </w:rPr>
  </w:style>
  <w:style w:type="paragraph" w:customStyle="1" w:styleId="Quelle">
    <w:name w:val="Quelle"/>
    <w:basedOn w:val="Standard"/>
    <w:next w:val="NachAbbTab"/>
    <w:link w:val="QuelleZchn"/>
    <w:qFormat/>
    <w:rsid w:val="006B07F6"/>
    <w:pPr>
      <w:spacing w:before="120" w:line="200" w:lineRule="atLeast"/>
    </w:pPr>
    <w:rPr>
      <w:color w:val="626262"/>
      <w:sz w:val="18"/>
    </w:rPr>
  </w:style>
  <w:style w:type="character" w:customStyle="1" w:styleId="berschrift1Zchn">
    <w:name w:val="Überschrift 1 Zchn"/>
    <w:basedOn w:val="Absatz-Standardschriftart"/>
    <w:link w:val="berschrift1"/>
    <w:uiPriority w:val="9"/>
    <w:rsid w:val="00193489"/>
    <w:rPr>
      <w:rFonts w:ascii="Calibri" w:hAnsi="Calibri"/>
      <w:b/>
      <w:color w:val="008CD2"/>
      <w:sz w:val="26"/>
    </w:rPr>
  </w:style>
  <w:style w:type="character" w:customStyle="1" w:styleId="berschrift2Zchn">
    <w:name w:val="Überschrift 2 Zchn"/>
    <w:basedOn w:val="Absatz-Standardschriftart"/>
    <w:link w:val="berschrift2"/>
    <w:rsid w:val="009C667D"/>
    <w:rPr>
      <w:rFonts w:ascii="Calibri" w:hAnsi="Calibri"/>
      <w:b/>
      <w:color w:val="008CD2"/>
      <w:sz w:val="26"/>
    </w:rPr>
  </w:style>
  <w:style w:type="character" w:customStyle="1" w:styleId="berschrift3Zchn">
    <w:name w:val="Überschrift 3 Zchn"/>
    <w:basedOn w:val="Absatz-Standardschriftart"/>
    <w:link w:val="berschrift3"/>
    <w:rsid w:val="00616107"/>
    <w:rPr>
      <w:rFonts w:ascii="Calibri" w:hAnsi="Calibri"/>
      <w:b/>
      <w:color w:val="008CD2"/>
      <w:sz w:val="26"/>
    </w:rPr>
  </w:style>
  <w:style w:type="character" w:customStyle="1" w:styleId="berschrift4Zchn">
    <w:name w:val="Überschrift 4 Zchn"/>
    <w:basedOn w:val="Absatz-Standardschriftart"/>
    <w:link w:val="berschrift4"/>
    <w:rsid w:val="009C667D"/>
    <w:rPr>
      <w:rFonts w:ascii="Calibri" w:hAnsi="Calibri"/>
      <w:b/>
      <w:color w:val="008CD2"/>
      <w:sz w:val="26"/>
    </w:rPr>
  </w:style>
  <w:style w:type="character" w:customStyle="1" w:styleId="berschrift5Zchn">
    <w:name w:val="Überschrift 5 Zchn"/>
    <w:basedOn w:val="Absatz-Standardschriftart"/>
    <w:link w:val="berschrift5"/>
    <w:rsid w:val="009C667D"/>
    <w:rPr>
      <w:rFonts w:ascii="Calibri" w:hAnsi="Calibri"/>
      <w:b/>
      <w:color w:val="008CD2"/>
      <w:sz w:val="26"/>
    </w:rPr>
  </w:style>
  <w:style w:type="character" w:customStyle="1" w:styleId="berschrift6Zchn">
    <w:name w:val="Überschrift 6 Zchn"/>
    <w:basedOn w:val="Absatz-Standardschriftart"/>
    <w:link w:val="berschrift6"/>
    <w:rsid w:val="009C667D"/>
    <w:rPr>
      <w:rFonts w:ascii="Calibri" w:hAnsi="Calibri"/>
      <w:b/>
      <w:color w:val="008CD2"/>
      <w:sz w:val="26"/>
    </w:rPr>
  </w:style>
  <w:style w:type="character" w:customStyle="1" w:styleId="berschrift7Zchn">
    <w:name w:val="Überschrift 7 Zchn"/>
    <w:basedOn w:val="Absatz-Standardschriftart"/>
    <w:link w:val="berschrift7"/>
    <w:rsid w:val="009C667D"/>
    <w:rPr>
      <w:rFonts w:ascii="Calibri" w:hAnsi="Calibri"/>
      <w:b/>
      <w:color w:val="008CD2"/>
      <w:sz w:val="26"/>
    </w:rPr>
  </w:style>
  <w:style w:type="character" w:customStyle="1" w:styleId="berschrift8Zchn">
    <w:name w:val="Überschrift 8 Zchn"/>
    <w:basedOn w:val="Absatz-Standardschriftart"/>
    <w:link w:val="berschrift8"/>
    <w:rsid w:val="009C667D"/>
    <w:rPr>
      <w:rFonts w:ascii="Calibri" w:hAnsi="Calibri"/>
      <w:b/>
      <w:color w:val="008CD2"/>
      <w:sz w:val="26"/>
    </w:rPr>
  </w:style>
  <w:style w:type="character" w:customStyle="1" w:styleId="berschrift9Zchn">
    <w:name w:val="Überschrift 9 Zchn"/>
    <w:basedOn w:val="Absatz-Standardschriftart"/>
    <w:link w:val="berschrift9"/>
    <w:rsid w:val="009C667D"/>
    <w:rPr>
      <w:rFonts w:ascii="Calibri" w:hAnsi="Calibri"/>
      <w:b/>
      <w:color w:val="008CD2"/>
      <w:sz w:val="26"/>
    </w:rPr>
  </w:style>
  <w:style w:type="character" w:customStyle="1" w:styleId="FunotentextZchn">
    <w:name w:val="Fußnotentext Zchn"/>
    <w:basedOn w:val="Absatz-Standardschriftart"/>
    <w:link w:val="Funotentext"/>
    <w:uiPriority w:val="99"/>
    <w:rsid w:val="000358AD"/>
    <w:rPr>
      <w:rFonts w:ascii="Calibri" w:hAnsi="Calibri"/>
      <w:color w:val="595959"/>
      <w:position w:val="2"/>
      <w:sz w:val="18"/>
    </w:rPr>
  </w:style>
  <w:style w:type="character" w:customStyle="1" w:styleId="FuzeileZchn">
    <w:name w:val="Fußzeile Zchn"/>
    <w:basedOn w:val="Absatz-Standardschriftart"/>
    <w:link w:val="Fuzeile"/>
    <w:uiPriority w:val="99"/>
    <w:rsid w:val="007274C8"/>
    <w:rPr>
      <w:rFonts w:ascii="Calibri" w:hAnsi="Calibri"/>
      <w:sz w:val="18"/>
    </w:rPr>
  </w:style>
  <w:style w:type="paragraph" w:styleId="Inhaltsverzeichnisberschrift">
    <w:name w:val="TOC Heading"/>
    <w:basedOn w:val="Standard"/>
    <w:next w:val="Standard"/>
    <w:uiPriority w:val="39"/>
    <w:qFormat/>
    <w:rsid w:val="006962C8"/>
    <w:pPr>
      <w:keepLines/>
      <w:spacing w:before="400" w:after="240"/>
    </w:pPr>
    <w:rPr>
      <w:b/>
      <w:bCs/>
      <w:color w:val="008CD2"/>
      <w:sz w:val="26"/>
      <w:szCs w:val="28"/>
    </w:rPr>
  </w:style>
  <w:style w:type="paragraph" w:styleId="berarbeitung">
    <w:name w:val="Revision"/>
    <w:hidden/>
    <w:uiPriority w:val="99"/>
    <w:semiHidden/>
    <w:rsid w:val="00B7697C"/>
    <w:rPr>
      <w:rFonts w:ascii="Times New Roman" w:hAnsi="Times New Roman"/>
      <w:spacing w:val="4"/>
      <w:sz w:val="24"/>
    </w:rPr>
  </w:style>
  <w:style w:type="character" w:customStyle="1" w:styleId="QuelleZchn">
    <w:name w:val="Quelle Zchn"/>
    <w:link w:val="Quelle"/>
    <w:rsid w:val="006B07F6"/>
    <w:rPr>
      <w:rFonts w:ascii="Calibri" w:hAnsi="Calibri"/>
      <w:color w:val="626262"/>
      <w:sz w:val="18"/>
    </w:rPr>
  </w:style>
  <w:style w:type="character" w:styleId="Platzhaltertext">
    <w:name w:val="Placeholder Text"/>
    <w:basedOn w:val="Absatz-Standardschriftart"/>
    <w:uiPriority w:val="99"/>
    <w:semiHidden/>
    <w:rsid w:val="00726E75"/>
    <w:rPr>
      <w:color w:val="808080"/>
    </w:rPr>
  </w:style>
  <w:style w:type="table" w:styleId="Tabellenraster">
    <w:name w:val="Table Grid"/>
    <w:basedOn w:val="NormaleTabelle"/>
    <w:rsid w:val="00BC7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442636"/>
    <w:pPr>
      <w:spacing w:before="20" w:after="20" w:line="240" w:lineRule="auto"/>
      <w:jc w:val="left"/>
    </w:pPr>
    <w:rPr>
      <w:color w:val="000000" w:themeColor="text1"/>
      <w:sz w:val="20"/>
    </w:rPr>
  </w:style>
  <w:style w:type="paragraph" w:customStyle="1" w:styleId="NachAbbTab">
    <w:name w:val="Nach_Abb+Tab"/>
    <w:basedOn w:val="Standard"/>
    <w:next w:val="Standard"/>
    <w:link w:val="NachAbbTabZchn"/>
    <w:qFormat/>
    <w:rsid w:val="009C7647"/>
    <w:pPr>
      <w:spacing w:before="240"/>
    </w:pPr>
  </w:style>
  <w:style w:type="character" w:customStyle="1" w:styleId="NachAbbTabZchn">
    <w:name w:val="Nach_Abb+Tab Zchn"/>
    <w:link w:val="NachAbbTab"/>
    <w:rsid w:val="009C7647"/>
    <w:rPr>
      <w:rFonts w:ascii="Calibri" w:hAnsi="Calibri"/>
      <w:sz w:val="22"/>
    </w:rPr>
  </w:style>
  <w:style w:type="character" w:styleId="Kommentarzeichen">
    <w:name w:val="annotation reference"/>
    <w:basedOn w:val="Absatz-Standardschriftart"/>
    <w:uiPriority w:val="99"/>
    <w:semiHidden/>
    <w:unhideWhenUsed/>
    <w:rsid w:val="000155C5"/>
    <w:rPr>
      <w:sz w:val="16"/>
      <w:szCs w:val="16"/>
    </w:rPr>
  </w:style>
  <w:style w:type="paragraph" w:styleId="Kommentarthema">
    <w:name w:val="annotation subject"/>
    <w:basedOn w:val="Standard"/>
    <w:next w:val="Standard"/>
    <w:link w:val="KommentarthemaZchn"/>
    <w:uiPriority w:val="99"/>
    <w:semiHidden/>
    <w:unhideWhenUsed/>
    <w:rsid w:val="00D26905"/>
    <w:pPr>
      <w:spacing w:line="240" w:lineRule="auto"/>
    </w:pPr>
    <w:rPr>
      <w:b/>
      <w:bCs/>
      <w:sz w:val="20"/>
    </w:rPr>
  </w:style>
  <w:style w:type="character" w:customStyle="1" w:styleId="KommentarthemaZchn">
    <w:name w:val="Kommentarthema Zchn"/>
    <w:basedOn w:val="Absatz-Standardschriftart"/>
    <w:link w:val="Kommentarthema"/>
    <w:uiPriority w:val="99"/>
    <w:semiHidden/>
    <w:rsid w:val="00D26905"/>
    <w:rPr>
      <w:rFonts w:ascii="Calibri" w:hAnsi="Calibri"/>
      <w:b/>
      <w:bCs/>
    </w:rPr>
  </w:style>
  <w:style w:type="character" w:customStyle="1" w:styleId="Autor">
    <w:name w:val="Autor"/>
    <w:basedOn w:val="Absatz-Standardschriftart"/>
    <w:qFormat/>
    <w:rsid w:val="009D59E6"/>
    <w:rPr>
      <w:rFonts w:ascii="Calibri" w:hAnsi="Calibri"/>
      <w:caps w:val="0"/>
      <w:smallCaps/>
      <w:color w:val="000000" w:themeColor="text1"/>
      <w:sz w:val="24"/>
    </w:rPr>
  </w:style>
  <w:style w:type="numbering" w:customStyle="1" w:styleId="Formatvorlage1">
    <w:name w:val="Formatvorlage1"/>
    <w:uiPriority w:val="99"/>
    <w:rsid w:val="00D614EC"/>
    <w:pPr>
      <w:numPr>
        <w:numId w:val="1"/>
      </w:numPr>
    </w:pPr>
  </w:style>
  <w:style w:type="paragraph" w:customStyle="1" w:styleId="Liste-1">
    <w:name w:val="Liste-1"/>
    <w:basedOn w:val="Standard"/>
    <w:qFormat/>
    <w:rsid w:val="00D614EC"/>
    <w:pPr>
      <w:numPr>
        <w:numId w:val="1"/>
      </w:numPr>
      <w:tabs>
        <w:tab w:val="left" w:pos="567"/>
      </w:tabs>
      <w:spacing w:before="80"/>
    </w:pPr>
  </w:style>
  <w:style w:type="numbering" w:customStyle="1" w:styleId="Formatvorlage2">
    <w:name w:val="Formatvorlage2"/>
    <w:uiPriority w:val="99"/>
    <w:rsid w:val="00D614EC"/>
    <w:pPr>
      <w:numPr>
        <w:numId w:val="2"/>
      </w:numPr>
    </w:pPr>
  </w:style>
  <w:style w:type="numbering" w:customStyle="1" w:styleId="Formatvorlage3">
    <w:name w:val="Formatvorlage3"/>
    <w:uiPriority w:val="99"/>
    <w:rsid w:val="00D614EC"/>
    <w:pPr>
      <w:numPr>
        <w:numId w:val="3"/>
      </w:numPr>
    </w:pPr>
  </w:style>
  <w:style w:type="paragraph" w:customStyle="1" w:styleId="Liste-2">
    <w:name w:val="Liste-2"/>
    <w:basedOn w:val="Liste-1"/>
    <w:qFormat/>
    <w:rsid w:val="00D614EC"/>
    <w:pPr>
      <w:numPr>
        <w:numId w:val="4"/>
      </w:numPr>
    </w:pPr>
  </w:style>
  <w:style w:type="paragraph" w:customStyle="1" w:styleId="Liste-3">
    <w:name w:val="Liste-3"/>
    <w:basedOn w:val="Liste-2"/>
    <w:qFormat/>
    <w:rsid w:val="00D614EC"/>
    <w:pPr>
      <w:numPr>
        <w:numId w:val="5"/>
      </w:numPr>
      <w:tabs>
        <w:tab w:val="clear" w:pos="567"/>
      </w:tabs>
    </w:pPr>
  </w:style>
  <w:style w:type="character" w:styleId="BesuchterLink">
    <w:name w:val="FollowedHyperlink"/>
    <w:basedOn w:val="Absatz-Standardschriftart"/>
    <w:uiPriority w:val="99"/>
    <w:semiHidden/>
    <w:unhideWhenUsed/>
    <w:rsid w:val="009C7647"/>
    <w:rPr>
      <w:color w:val="800080" w:themeColor="followedHyperlink"/>
      <w:u w:val="single"/>
    </w:rPr>
  </w:style>
  <w:style w:type="table" w:customStyle="1" w:styleId="Thnen-Tabelle2">
    <w:name w:val="Thünen-Tabelle 2"/>
    <w:basedOn w:val="NormaleTabelle"/>
    <w:uiPriority w:val="99"/>
    <w:rsid w:val="0096678C"/>
    <w:rPr>
      <w:rFonts w:ascii="Calibri" w:hAnsi="Calibri"/>
      <w:color w:val="000000" w:themeColor="text1"/>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character" w:customStyle="1" w:styleId="NichtaufgelsteErwhnung1">
    <w:name w:val="Nicht aufgelöste Erwähnung1"/>
    <w:basedOn w:val="Absatz-Standardschriftart"/>
    <w:uiPriority w:val="99"/>
    <w:semiHidden/>
    <w:unhideWhenUsed/>
    <w:rsid w:val="009C7647"/>
    <w:rPr>
      <w:color w:val="605E5C"/>
      <w:shd w:val="clear" w:color="auto" w:fill="E1DFDD"/>
    </w:rPr>
  </w:style>
  <w:style w:type="character" w:customStyle="1" w:styleId="berschriftohneNumZchn">
    <w:name w:val="Überschrift ohne Num. Zchn"/>
    <w:basedOn w:val="Absatz-Standardschriftart"/>
    <w:link w:val="berschriftohneNum"/>
    <w:rsid w:val="00730001"/>
    <w:rPr>
      <w:rFonts w:ascii="Calibri" w:hAnsi="Calibri"/>
      <w:b/>
      <w:color w:val="008CD2"/>
      <w:sz w:val="28"/>
    </w:rPr>
  </w:style>
  <w:style w:type="table" w:styleId="HelleListe">
    <w:name w:val="Light List"/>
    <w:basedOn w:val="NormaleTabelle"/>
    <w:uiPriority w:val="61"/>
    <w:rsid w:val="00CC166B"/>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ntabelle6farbigAkzent5">
    <w:name w:val="List Table 6 Colorful Accent 5"/>
    <w:basedOn w:val="NormaleTabelle"/>
    <w:uiPriority w:val="51"/>
    <w:rsid w:val="00CC166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HelleSchattierung-Akzent1">
    <w:name w:val="Light Shading Accent 1"/>
    <w:basedOn w:val="NormaleTabelle"/>
    <w:uiPriority w:val="60"/>
    <w:rsid w:val="00CC166B"/>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hnen-Tabelle1">
    <w:name w:val="Thünen-Tabelle 1"/>
    <w:basedOn w:val="NormaleTabelle"/>
    <w:uiPriority w:val="99"/>
    <w:rsid w:val="00D26905"/>
    <w:rPr>
      <w:rFonts w:ascii="Calibri" w:hAnsi="Calibri"/>
      <w:color w:val="000000" w:themeColor="text1"/>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paragraph" w:styleId="Beschriftung">
    <w:name w:val="caption"/>
    <w:basedOn w:val="Standard"/>
    <w:next w:val="Standard"/>
    <w:uiPriority w:val="35"/>
    <w:unhideWhenUsed/>
    <w:qFormat/>
    <w:rsid w:val="000B0FA9"/>
    <w:pPr>
      <w:keepNext/>
      <w:tabs>
        <w:tab w:val="left" w:pos="1418"/>
        <w:tab w:val="left" w:pos="2127"/>
      </w:tabs>
      <w:spacing w:before="240" w:after="120"/>
      <w:ind w:left="1418" w:hanging="1418"/>
    </w:pPr>
    <w:rPr>
      <w:b/>
      <w:noProof/>
    </w:rPr>
  </w:style>
  <w:style w:type="character" w:styleId="Hyperlink">
    <w:name w:val="Hyperlink"/>
    <w:basedOn w:val="Absatz-Standardschriftart"/>
    <w:uiPriority w:val="99"/>
    <w:unhideWhenUsed/>
    <w:rsid w:val="007274C8"/>
    <w:rPr>
      <w:color w:val="0000FF" w:themeColor="hyperlink"/>
      <w:u w:val="single"/>
    </w:rPr>
  </w:style>
  <w:style w:type="paragraph" w:styleId="Listenabsatz">
    <w:name w:val="List Paragraph"/>
    <w:basedOn w:val="Standard"/>
    <w:uiPriority w:val="34"/>
    <w:qFormat/>
    <w:rsid w:val="005E78D5"/>
    <w:pPr>
      <w:ind w:left="720"/>
      <w:contextualSpacing/>
    </w:pPr>
  </w:style>
  <w:style w:type="paragraph" w:styleId="Kommentartext">
    <w:name w:val="annotation text"/>
    <w:basedOn w:val="Standard"/>
    <w:link w:val="KommentartextZchn"/>
    <w:uiPriority w:val="99"/>
    <w:semiHidden/>
    <w:unhideWhenUsed/>
    <w:rsid w:val="005E78D5"/>
    <w:pPr>
      <w:spacing w:line="240" w:lineRule="auto"/>
    </w:pPr>
    <w:rPr>
      <w:sz w:val="20"/>
    </w:rPr>
  </w:style>
  <w:style w:type="character" w:customStyle="1" w:styleId="KommentartextZchn">
    <w:name w:val="Kommentartext Zchn"/>
    <w:basedOn w:val="Absatz-Standardschriftart"/>
    <w:link w:val="Kommentartext"/>
    <w:uiPriority w:val="99"/>
    <w:semiHidden/>
    <w:rsid w:val="005E78D5"/>
    <w:rPr>
      <w:rFonts w:ascii="Calibri" w:hAnsi="Calibri"/>
    </w:rPr>
  </w:style>
  <w:style w:type="paragraph" w:styleId="Sprechblasentext">
    <w:name w:val="Balloon Text"/>
    <w:basedOn w:val="Standard"/>
    <w:link w:val="SprechblasentextZchn"/>
    <w:rsid w:val="005E78D5"/>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5E78D5"/>
    <w:rPr>
      <w:rFonts w:ascii="Segoe UI" w:hAnsi="Segoe UI" w:cs="Segoe UI"/>
      <w:sz w:val="18"/>
      <w:szCs w:val="18"/>
    </w:rPr>
  </w:style>
  <w:style w:type="character" w:customStyle="1" w:styleId="ws6bf">
    <w:name w:val="ws6bf"/>
    <w:basedOn w:val="Absatz-Standardschriftart"/>
    <w:rsid w:val="00921F43"/>
  </w:style>
  <w:style w:type="character" w:customStyle="1" w:styleId="lsc6">
    <w:name w:val="lsc6"/>
    <w:basedOn w:val="Absatz-Standardschriftart"/>
    <w:rsid w:val="00921F43"/>
  </w:style>
  <w:style w:type="character" w:customStyle="1" w:styleId="lsbf">
    <w:name w:val="lsbf"/>
    <w:basedOn w:val="Absatz-Standardschriftart"/>
    <w:rsid w:val="00921F43"/>
  </w:style>
  <w:style w:type="character" w:customStyle="1" w:styleId="lsbd">
    <w:name w:val="lsbd"/>
    <w:basedOn w:val="Absatz-Standardschriftart"/>
    <w:rsid w:val="00921F43"/>
  </w:style>
  <w:style w:type="character" w:customStyle="1" w:styleId="lsb9">
    <w:name w:val="lsb9"/>
    <w:basedOn w:val="Absatz-Standardschriftart"/>
    <w:rsid w:val="00921F43"/>
  </w:style>
  <w:style w:type="character" w:styleId="NichtaufgelsteErwhnung">
    <w:name w:val="Unresolved Mention"/>
    <w:basedOn w:val="Absatz-Standardschriftart"/>
    <w:uiPriority w:val="99"/>
    <w:semiHidden/>
    <w:unhideWhenUsed/>
    <w:rsid w:val="00921F43"/>
    <w:rPr>
      <w:color w:val="605E5C"/>
      <w:shd w:val="clear" w:color="auto" w:fill="E1DFDD"/>
    </w:rPr>
  </w:style>
  <w:style w:type="character" w:customStyle="1" w:styleId="hlfld-contribauthor">
    <w:name w:val="hlfld-contribauthor"/>
    <w:basedOn w:val="Absatz-Standardschriftart"/>
    <w:rsid w:val="00C156F1"/>
  </w:style>
  <w:style w:type="character" w:customStyle="1" w:styleId="separator">
    <w:name w:val="separator"/>
    <w:basedOn w:val="Absatz-Standardschriftart"/>
    <w:rsid w:val="00C156F1"/>
  </w:style>
  <w:style w:type="character" w:customStyle="1" w:styleId="nlmsource">
    <w:name w:val="nlm_source"/>
    <w:basedOn w:val="Absatz-Standardschriftart"/>
    <w:rsid w:val="00C156F1"/>
  </w:style>
  <w:style w:type="character" w:styleId="Hervorhebung">
    <w:name w:val="Emphasis"/>
    <w:basedOn w:val="Absatz-Standardschriftart"/>
    <w:uiPriority w:val="20"/>
    <w:qFormat/>
    <w:rsid w:val="002C3937"/>
    <w:rPr>
      <w:i/>
      <w:iCs/>
    </w:rPr>
  </w:style>
  <w:style w:type="character" w:customStyle="1" w:styleId="object">
    <w:name w:val="object"/>
    <w:basedOn w:val="Absatz-Standardschriftart"/>
    <w:rsid w:val="002A7547"/>
  </w:style>
  <w:style w:type="paragraph" w:customStyle="1" w:styleId="msonormal0">
    <w:name w:val="msonormal"/>
    <w:basedOn w:val="Standard"/>
    <w:rsid w:val="00AA0C12"/>
    <w:pPr>
      <w:suppressAutoHyphens w:val="0"/>
      <w:spacing w:before="100" w:beforeAutospacing="1" w:after="100" w:afterAutospacing="1" w:line="240" w:lineRule="auto"/>
      <w:jc w:val="left"/>
    </w:pPr>
    <w:rPr>
      <w:rFonts w:ascii="Times New Roman" w:hAnsi="Times New Roman"/>
      <w:sz w:val="24"/>
      <w:szCs w:val="24"/>
    </w:rPr>
  </w:style>
  <w:style w:type="character" w:customStyle="1" w:styleId="authors">
    <w:name w:val="authors"/>
    <w:basedOn w:val="Absatz-Standardschriftart"/>
    <w:rsid w:val="00B31D9C"/>
  </w:style>
  <w:style w:type="character" w:customStyle="1" w:styleId="Datum1">
    <w:name w:val="Datum1"/>
    <w:basedOn w:val="Absatz-Standardschriftart"/>
    <w:rsid w:val="00B31D9C"/>
  </w:style>
  <w:style w:type="character" w:customStyle="1" w:styleId="arttitle">
    <w:name w:val="art_title"/>
    <w:basedOn w:val="Absatz-Standardschriftart"/>
    <w:rsid w:val="00B31D9C"/>
  </w:style>
  <w:style w:type="character" w:customStyle="1" w:styleId="serialtitle">
    <w:name w:val="serial_title"/>
    <w:basedOn w:val="Absatz-Standardschriftart"/>
    <w:rsid w:val="00B31D9C"/>
  </w:style>
  <w:style w:type="character" w:customStyle="1" w:styleId="volumeissue">
    <w:name w:val="volume_issue"/>
    <w:basedOn w:val="Absatz-Standardschriftart"/>
    <w:rsid w:val="00B31D9C"/>
  </w:style>
  <w:style w:type="character" w:customStyle="1" w:styleId="pagerange">
    <w:name w:val="page_range"/>
    <w:basedOn w:val="Absatz-Standardschriftart"/>
    <w:rsid w:val="00B31D9C"/>
  </w:style>
  <w:style w:type="character" w:customStyle="1" w:styleId="doilink">
    <w:name w:val="doi_link"/>
    <w:basedOn w:val="Absatz-Standardschriftart"/>
    <w:rsid w:val="00B31D9C"/>
  </w:style>
  <w:style w:type="character" w:customStyle="1" w:styleId="hgkelc">
    <w:name w:val="hgkelc"/>
    <w:basedOn w:val="Absatz-Standardschriftart"/>
    <w:rsid w:val="00B04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4555">
      <w:bodyDiv w:val="1"/>
      <w:marLeft w:val="0"/>
      <w:marRight w:val="0"/>
      <w:marTop w:val="0"/>
      <w:marBottom w:val="0"/>
      <w:divBdr>
        <w:top w:val="none" w:sz="0" w:space="0" w:color="auto"/>
        <w:left w:val="none" w:sz="0" w:space="0" w:color="auto"/>
        <w:bottom w:val="none" w:sz="0" w:space="0" w:color="auto"/>
        <w:right w:val="none" w:sz="0" w:space="0" w:color="auto"/>
      </w:divBdr>
    </w:div>
    <w:div w:id="159346201">
      <w:bodyDiv w:val="1"/>
      <w:marLeft w:val="0"/>
      <w:marRight w:val="0"/>
      <w:marTop w:val="0"/>
      <w:marBottom w:val="0"/>
      <w:divBdr>
        <w:top w:val="none" w:sz="0" w:space="0" w:color="auto"/>
        <w:left w:val="none" w:sz="0" w:space="0" w:color="auto"/>
        <w:bottom w:val="none" w:sz="0" w:space="0" w:color="auto"/>
        <w:right w:val="none" w:sz="0" w:space="0" w:color="auto"/>
      </w:divBdr>
    </w:div>
    <w:div w:id="491875822">
      <w:bodyDiv w:val="1"/>
      <w:marLeft w:val="0"/>
      <w:marRight w:val="0"/>
      <w:marTop w:val="0"/>
      <w:marBottom w:val="0"/>
      <w:divBdr>
        <w:top w:val="none" w:sz="0" w:space="0" w:color="auto"/>
        <w:left w:val="none" w:sz="0" w:space="0" w:color="auto"/>
        <w:bottom w:val="none" w:sz="0" w:space="0" w:color="auto"/>
        <w:right w:val="none" w:sz="0" w:space="0" w:color="auto"/>
      </w:divBdr>
    </w:div>
    <w:div w:id="662049414">
      <w:bodyDiv w:val="1"/>
      <w:marLeft w:val="0"/>
      <w:marRight w:val="0"/>
      <w:marTop w:val="0"/>
      <w:marBottom w:val="0"/>
      <w:divBdr>
        <w:top w:val="none" w:sz="0" w:space="0" w:color="auto"/>
        <w:left w:val="none" w:sz="0" w:space="0" w:color="auto"/>
        <w:bottom w:val="none" w:sz="0" w:space="0" w:color="auto"/>
        <w:right w:val="none" w:sz="0" w:space="0" w:color="auto"/>
      </w:divBdr>
      <w:divsChild>
        <w:div w:id="574510610">
          <w:marLeft w:val="0"/>
          <w:marRight w:val="0"/>
          <w:marTop w:val="0"/>
          <w:marBottom w:val="0"/>
          <w:divBdr>
            <w:top w:val="none" w:sz="0" w:space="0" w:color="auto"/>
            <w:left w:val="none" w:sz="0" w:space="0" w:color="auto"/>
            <w:bottom w:val="none" w:sz="0" w:space="0" w:color="auto"/>
            <w:right w:val="none" w:sz="0" w:space="0" w:color="auto"/>
          </w:divBdr>
        </w:div>
        <w:div w:id="124937074">
          <w:marLeft w:val="0"/>
          <w:marRight w:val="0"/>
          <w:marTop w:val="0"/>
          <w:marBottom w:val="0"/>
          <w:divBdr>
            <w:top w:val="none" w:sz="0" w:space="0" w:color="auto"/>
            <w:left w:val="none" w:sz="0" w:space="0" w:color="auto"/>
            <w:bottom w:val="none" w:sz="0" w:space="0" w:color="auto"/>
            <w:right w:val="none" w:sz="0" w:space="0" w:color="auto"/>
          </w:divBdr>
        </w:div>
        <w:div w:id="642856644">
          <w:marLeft w:val="0"/>
          <w:marRight w:val="0"/>
          <w:marTop w:val="0"/>
          <w:marBottom w:val="0"/>
          <w:divBdr>
            <w:top w:val="none" w:sz="0" w:space="0" w:color="auto"/>
            <w:left w:val="none" w:sz="0" w:space="0" w:color="auto"/>
            <w:bottom w:val="none" w:sz="0" w:space="0" w:color="auto"/>
            <w:right w:val="none" w:sz="0" w:space="0" w:color="auto"/>
          </w:divBdr>
        </w:div>
        <w:div w:id="263929596">
          <w:marLeft w:val="0"/>
          <w:marRight w:val="0"/>
          <w:marTop w:val="0"/>
          <w:marBottom w:val="0"/>
          <w:divBdr>
            <w:top w:val="none" w:sz="0" w:space="0" w:color="auto"/>
            <w:left w:val="none" w:sz="0" w:space="0" w:color="auto"/>
            <w:bottom w:val="none" w:sz="0" w:space="0" w:color="auto"/>
            <w:right w:val="none" w:sz="0" w:space="0" w:color="auto"/>
          </w:divBdr>
        </w:div>
        <w:div w:id="1800370482">
          <w:marLeft w:val="0"/>
          <w:marRight w:val="0"/>
          <w:marTop w:val="0"/>
          <w:marBottom w:val="0"/>
          <w:divBdr>
            <w:top w:val="none" w:sz="0" w:space="0" w:color="auto"/>
            <w:left w:val="none" w:sz="0" w:space="0" w:color="auto"/>
            <w:bottom w:val="none" w:sz="0" w:space="0" w:color="auto"/>
            <w:right w:val="none" w:sz="0" w:space="0" w:color="auto"/>
          </w:divBdr>
        </w:div>
      </w:divsChild>
    </w:div>
    <w:div w:id="702293177">
      <w:bodyDiv w:val="1"/>
      <w:marLeft w:val="0"/>
      <w:marRight w:val="0"/>
      <w:marTop w:val="0"/>
      <w:marBottom w:val="0"/>
      <w:divBdr>
        <w:top w:val="none" w:sz="0" w:space="0" w:color="auto"/>
        <w:left w:val="none" w:sz="0" w:space="0" w:color="auto"/>
        <w:bottom w:val="none" w:sz="0" w:space="0" w:color="auto"/>
        <w:right w:val="none" w:sz="0" w:space="0" w:color="auto"/>
      </w:divBdr>
      <w:divsChild>
        <w:div w:id="1215695520">
          <w:marLeft w:val="0"/>
          <w:marRight w:val="0"/>
          <w:marTop w:val="0"/>
          <w:marBottom w:val="0"/>
          <w:divBdr>
            <w:top w:val="none" w:sz="0" w:space="0" w:color="auto"/>
            <w:left w:val="none" w:sz="0" w:space="0" w:color="auto"/>
            <w:bottom w:val="none" w:sz="0" w:space="0" w:color="auto"/>
            <w:right w:val="none" w:sz="0" w:space="0" w:color="auto"/>
          </w:divBdr>
          <w:divsChild>
            <w:div w:id="1611938762">
              <w:marLeft w:val="0"/>
              <w:marRight w:val="0"/>
              <w:marTop w:val="0"/>
              <w:marBottom w:val="0"/>
              <w:divBdr>
                <w:top w:val="none" w:sz="0" w:space="0" w:color="auto"/>
                <w:left w:val="none" w:sz="0" w:space="0" w:color="auto"/>
                <w:bottom w:val="none" w:sz="0" w:space="0" w:color="auto"/>
                <w:right w:val="none" w:sz="0" w:space="0" w:color="auto"/>
              </w:divBdr>
              <w:divsChild>
                <w:div w:id="2134710032">
                  <w:marLeft w:val="0"/>
                  <w:marRight w:val="0"/>
                  <w:marTop w:val="0"/>
                  <w:marBottom w:val="0"/>
                  <w:divBdr>
                    <w:top w:val="none" w:sz="0" w:space="0" w:color="auto"/>
                    <w:left w:val="none" w:sz="0" w:space="0" w:color="auto"/>
                    <w:bottom w:val="none" w:sz="0" w:space="0" w:color="auto"/>
                    <w:right w:val="none" w:sz="0" w:space="0" w:color="auto"/>
                  </w:divBdr>
                  <w:divsChild>
                    <w:div w:id="1665625033">
                      <w:marLeft w:val="0"/>
                      <w:marRight w:val="0"/>
                      <w:marTop w:val="0"/>
                      <w:marBottom w:val="0"/>
                      <w:divBdr>
                        <w:top w:val="none" w:sz="0" w:space="0" w:color="auto"/>
                        <w:left w:val="none" w:sz="0" w:space="0" w:color="auto"/>
                        <w:bottom w:val="none" w:sz="0" w:space="0" w:color="auto"/>
                        <w:right w:val="none" w:sz="0" w:space="0" w:color="auto"/>
                      </w:divBdr>
                    </w:div>
                    <w:div w:id="752237112">
                      <w:marLeft w:val="0"/>
                      <w:marRight w:val="0"/>
                      <w:marTop w:val="0"/>
                      <w:marBottom w:val="0"/>
                      <w:divBdr>
                        <w:top w:val="none" w:sz="0" w:space="0" w:color="auto"/>
                        <w:left w:val="none" w:sz="0" w:space="0" w:color="auto"/>
                        <w:bottom w:val="none" w:sz="0" w:space="0" w:color="auto"/>
                        <w:right w:val="none" w:sz="0" w:space="0" w:color="auto"/>
                      </w:divBdr>
                    </w:div>
                    <w:div w:id="239142211">
                      <w:marLeft w:val="0"/>
                      <w:marRight w:val="0"/>
                      <w:marTop w:val="0"/>
                      <w:marBottom w:val="0"/>
                      <w:divBdr>
                        <w:top w:val="none" w:sz="0" w:space="0" w:color="auto"/>
                        <w:left w:val="none" w:sz="0" w:space="0" w:color="auto"/>
                        <w:bottom w:val="none" w:sz="0" w:space="0" w:color="auto"/>
                        <w:right w:val="none" w:sz="0" w:space="0" w:color="auto"/>
                      </w:divBdr>
                    </w:div>
                    <w:div w:id="1613897408">
                      <w:marLeft w:val="0"/>
                      <w:marRight w:val="0"/>
                      <w:marTop w:val="0"/>
                      <w:marBottom w:val="0"/>
                      <w:divBdr>
                        <w:top w:val="none" w:sz="0" w:space="0" w:color="auto"/>
                        <w:left w:val="none" w:sz="0" w:space="0" w:color="auto"/>
                        <w:bottom w:val="none" w:sz="0" w:space="0" w:color="auto"/>
                        <w:right w:val="none" w:sz="0" w:space="0" w:color="auto"/>
                      </w:divBdr>
                    </w:div>
                    <w:div w:id="1126386479">
                      <w:marLeft w:val="0"/>
                      <w:marRight w:val="0"/>
                      <w:marTop w:val="0"/>
                      <w:marBottom w:val="0"/>
                      <w:divBdr>
                        <w:top w:val="none" w:sz="0" w:space="0" w:color="auto"/>
                        <w:left w:val="none" w:sz="0" w:space="0" w:color="auto"/>
                        <w:bottom w:val="none" w:sz="0" w:space="0" w:color="auto"/>
                        <w:right w:val="none" w:sz="0" w:space="0" w:color="auto"/>
                      </w:divBdr>
                    </w:div>
                    <w:div w:id="1717702234">
                      <w:marLeft w:val="0"/>
                      <w:marRight w:val="0"/>
                      <w:marTop w:val="0"/>
                      <w:marBottom w:val="0"/>
                      <w:divBdr>
                        <w:top w:val="none" w:sz="0" w:space="0" w:color="auto"/>
                        <w:left w:val="none" w:sz="0" w:space="0" w:color="auto"/>
                        <w:bottom w:val="none" w:sz="0" w:space="0" w:color="auto"/>
                        <w:right w:val="none" w:sz="0" w:space="0" w:color="auto"/>
                      </w:divBdr>
                    </w:div>
                    <w:div w:id="639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9766">
      <w:bodyDiv w:val="1"/>
      <w:marLeft w:val="0"/>
      <w:marRight w:val="0"/>
      <w:marTop w:val="0"/>
      <w:marBottom w:val="0"/>
      <w:divBdr>
        <w:top w:val="none" w:sz="0" w:space="0" w:color="auto"/>
        <w:left w:val="none" w:sz="0" w:space="0" w:color="auto"/>
        <w:bottom w:val="none" w:sz="0" w:space="0" w:color="auto"/>
        <w:right w:val="none" w:sz="0" w:space="0" w:color="auto"/>
      </w:divBdr>
      <w:divsChild>
        <w:div w:id="1352492182">
          <w:marLeft w:val="0"/>
          <w:marRight w:val="0"/>
          <w:marTop w:val="0"/>
          <w:marBottom w:val="0"/>
          <w:divBdr>
            <w:top w:val="none" w:sz="0" w:space="0" w:color="auto"/>
            <w:left w:val="none" w:sz="0" w:space="0" w:color="auto"/>
            <w:bottom w:val="none" w:sz="0" w:space="0" w:color="auto"/>
            <w:right w:val="none" w:sz="0" w:space="0" w:color="auto"/>
          </w:divBdr>
        </w:div>
        <w:div w:id="2086417048">
          <w:marLeft w:val="0"/>
          <w:marRight w:val="0"/>
          <w:marTop w:val="0"/>
          <w:marBottom w:val="0"/>
          <w:divBdr>
            <w:top w:val="none" w:sz="0" w:space="0" w:color="auto"/>
            <w:left w:val="none" w:sz="0" w:space="0" w:color="auto"/>
            <w:bottom w:val="none" w:sz="0" w:space="0" w:color="auto"/>
            <w:right w:val="none" w:sz="0" w:space="0" w:color="auto"/>
          </w:divBdr>
        </w:div>
        <w:div w:id="378671404">
          <w:marLeft w:val="0"/>
          <w:marRight w:val="0"/>
          <w:marTop w:val="0"/>
          <w:marBottom w:val="0"/>
          <w:divBdr>
            <w:top w:val="none" w:sz="0" w:space="0" w:color="auto"/>
            <w:left w:val="none" w:sz="0" w:space="0" w:color="auto"/>
            <w:bottom w:val="none" w:sz="0" w:space="0" w:color="auto"/>
            <w:right w:val="none" w:sz="0" w:space="0" w:color="auto"/>
          </w:divBdr>
        </w:div>
        <w:div w:id="1369648642">
          <w:marLeft w:val="0"/>
          <w:marRight w:val="0"/>
          <w:marTop w:val="0"/>
          <w:marBottom w:val="0"/>
          <w:divBdr>
            <w:top w:val="none" w:sz="0" w:space="0" w:color="auto"/>
            <w:left w:val="none" w:sz="0" w:space="0" w:color="auto"/>
            <w:bottom w:val="none" w:sz="0" w:space="0" w:color="auto"/>
            <w:right w:val="none" w:sz="0" w:space="0" w:color="auto"/>
          </w:divBdr>
        </w:div>
      </w:divsChild>
    </w:div>
    <w:div w:id="718213955">
      <w:bodyDiv w:val="1"/>
      <w:marLeft w:val="0"/>
      <w:marRight w:val="0"/>
      <w:marTop w:val="0"/>
      <w:marBottom w:val="0"/>
      <w:divBdr>
        <w:top w:val="none" w:sz="0" w:space="0" w:color="auto"/>
        <w:left w:val="none" w:sz="0" w:space="0" w:color="auto"/>
        <w:bottom w:val="none" w:sz="0" w:space="0" w:color="auto"/>
        <w:right w:val="none" w:sz="0" w:space="0" w:color="auto"/>
      </w:divBdr>
      <w:divsChild>
        <w:div w:id="1783529220">
          <w:marLeft w:val="0"/>
          <w:marRight w:val="0"/>
          <w:marTop w:val="0"/>
          <w:marBottom w:val="0"/>
          <w:divBdr>
            <w:top w:val="none" w:sz="0" w:space="0" w:color="auto"/>
            <w:left w:val="none" w:sz="0" w:space="0" w:color="auto"/>
            <w:bottom w:val="none" w:sz="0" w:space="0" w:color="auto"/>
            <w:right w:val="none" w:sz="0" w:space="0" w:color="auto"/>
          </w:divBdr>
        </w:div>
        <w:div w:id="2043743999">
          <w:marLeft w:val="0"/>
          <w:marRight w:val="0"/>
          <w:marTop w:val="0"/>
          <w:marBottom w:val="0"/>
          <w:divBdr>
            <w:top w:val="none" w:sz="0" w:space="0" w:color="auto"/>
            <w:left w:val="none" w:sz="0" w:space="0" w:color="auto"/>
            <w:bottom w:val="none" w:sz="0" w:space="0" w:color="auto"/>
            <w:right w:val="none" w:sz="0" w:space="0" w:color="auto"/>
          </w:divBdr>
        </w:div>
        <w:div w:id="1382287051">
          <w:marLeft w:val="0"/>
          <w:marRight w:val="0"/>
          <w:marTop w:val="0"/>
          <w:marBottom w:val="0"/>
          <w:divBdr>
            <w:top w:val="none" w:sz="0" w:space="0" w:color="auto"/>
            <w:left w:val="none" w:sz="0" w:space="0" w:color="auto"/>
            <w:bottom w:val="none" w:sz="0" w:space="0" w:color="auto"/>
            <w:right w:val="none" w:sz="0" w:space="0" w:color="auto"/>
          </w:divBdr>
        </w:div>
        <w:div w:id="278337226">
          <w:marLeft w:val="0"/>
          <w:marRight w:val="0"/>
          <w:marTop w:val="0"/>
          <w:marBottom w:val="0"/>
          <w:divBdr>
            <w:top w:val="none" w:sz="0" w:space="0" w:color="auto"/>
            <w:left w:val="none" w:sz="0" w:space="0" w:color="auto"/>
            <w:bottom w:val="none" w:sz="0" w:space="0" w:color="auto"/>
            <w:right w:val="none" w:sz="0" w:space="0" w:color="auto"/>
          </w:divBdr>
        </w:div>
        <w:div w:id="1663967981">
          <w:marLeft w:val="0"/>
          <w:marRight w:val="0"/>
          <w:marTop w:val="0"/>
          <w:marBottom w:val="0"/>
          <w:divBdr>
            <w:top w:val="none" w:sz="0" w:space="0" w:color="auto"/>
            <w:left w:val="none" w:sz="0" w:space="0" w:color="auto"/>
            <w:bottom w:val="none" w:sz="0" w:space="0" w:color="auto"/>
            <w:right w:val="none" w:sz="0" w:space="0" w:color="auto"/>
          </w:divBdr>
        </w:div>
        <w:div w:id="2059238316">
          <w:marLeft w:val="0"/>
          <w:marRight w:val="0"/>
          <w:marTop w:val="0"/>
          <w:marBottom w:val="0"/>
          <w:divBdr>
            <w:top w:val="none" w:sz="0" w:space="0" w:color="auto"/>
            <w:left w:val="none" w:sz="0" w:space="0" w:color="auto"/>
            <w:bottom w:val="none" w:sz="0" w:space="0" w:color="auto"/>
            <w:right w:val="none" w:sz="0" w:space="0" w:color="auto"/>
          </w:divBdr>
        </w:div>
      </w:divsChild>
    </w:div>
    <w:div w:id="834732855">
      <w:bodyDiv w:val="1"/>
      <w:marLeft w:val="0"/>
      <w:marRight w:val="0"/>
      <w:marTop w:val="0"/>
      <w:marBottom w:val="0"/>
      <w:divBdr>
        <w:top w:val="none" w:sz="0" w:space="0" w:color="auto"/>
        <w:left w:val="none" w:sz="0" w:space="0" w:color="auto"/>
        <w:bottom w:val="none" w:sz="0" w:space="0" w:color="auto"/>
        <w:right w:val="none" w:sz="0" w:space="0" w:color="auto"/>
      </w:divBdr>
    </w:div>
    <w:div w:id="1266691631">
      <w:bodyDiv w:val="1"/>
      <w:marLeft w:val="0"/>
      <w:marRight w:val="0"/>
      <w:marTop w:val="0"/>
      <w:marBottom w:val="0"/>
      <w:divBdr>
        <w:top w:val="none" w:sz="0" w:space="0" w:color="auto"/>
        <w:left w:val="none" w:sz="0" w:space="0" w:color="auto"/>
        <w:bottom w:val="none" w:sz="0" w:space="0" w:color="auto"/>
        <w:right w:val="none" w:sz="0" w:space="0" w:color="auto"/>
      </w:divBdr>
    </w:div>
    <w:div w:id="1333100037">
      <w:bodyDiv w:val="1"/>
      <w:marLeft w:val="0"/>
      <w:marRight w:val="0"/>
      <w:marTop w:val="0"/>
      <w:marBottom w:val="0"/>
      <w:divBdr>
        <w:top w:val="none" w:sz="0" w:space="0" w:color="auto"/>
        <w:left w:val="none" w:sz="0" w:space="0" w:color="auto"/>
        <w:bottom w:val="none" w:sz="0" w:space="0" w:color="auto"/>
        <w:right w:val="none" w:sz="0" w:space="0" w:color="auto"/>
      </w:divBdr>
    </w:div>
    <w:div w:id="1841696009">
      <w:bodyDiv w:val="1"/>
      <w:marLeft w:val="0"/>
      <w:marRight w:val="0"/>
      <w:marTop w:val="0"/>
      <w:marBottom w:val="0"/>
      <w:divBdr>
        <w:top w:val="none" w:sz="0" w:space="0" w:color="auto"/>
        <w:left w:val="none" w:sz="0" w:space="0" w:color="auto"/>
        <w:bottom w:val="none" w:sz="0" w:space="0" w:color="auto"/>
        <w:right w:val="none" w:sz="0" w:space="0" w:color="auto"/>
      </w:divBdr>
    </w:div>
    <w:div w:id="2146001282">
      <w:bodyDiv w:val="1"/>
      <w:marLeft w:val="0"/>
      <w:marRight w:val="0"/>
      <w:marTop w:val="0"/>
      <w:marBottom w:val="0"/>
      <w:divBdr>
        <w:top w:val="none" w:sz="0" w:space="0" w:color="auto"/>
        <w:left w:val="none" w:sz="0" w:space="0" w:color="auto"/>
        <w:bottom w:val="none" w:sz="0" w:space="0" w:color="auto"/>
        <w:right w:val="none" w:sz="0" w:space="0" w:color="auto"/>
      </w:divBdr>
      <w:divsChild>
        <w:div w:id="33156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26D6C6E-CCA2-44FF-B1BA-797B58BCA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13106</Words>
  <Characters>82572</Characters>
  <Application>Microsoft Office Word</Application>
  <DocSecurity>0</DocSecurity>
  <Lines>688</Lines>
  <Paragraphs>190</Paragraphs>
  <ScaleCrop>false</ScaleCrop>
  <HeadingPairs>
    <vt:vector size="2" baseType="variant">
      <vt:variant>
        <vt:lpstr>Titel</vt:lpstr>
      </vt:variant>
      <vt:variant>
        <vt:i4>1</vt:i4>
      </vt:variant>
    </vt:vector>
  </HeadingPairs>
  <TitlesOfParts>
    <vt:vector size="1" baseType="lpstr">
      <vt:lpstr/>
    </vt:vector>
  </TitlesOfParts>
  <Company>Th?nen Institut</Company>
  <LinksUpToDate>false</LinksUpToDate>
  <CharactersWithSpaces>95488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Henriette Gercken</cp:lastModifiedBy>
  <cp:revision>44</cp:revision>
  <cp:lastPrinted>2021-10-06T11:18:00Z</cp:lastPrinted>
  <dcterms:created xsi:type="dcterms:W3CDTF">2023-05-31T08:38:00Z</dcterms:created>
  <dcterms:modified xsi:type="dcterms:W3CDTF">2023-06-15T12:22:00Z</dcterms:modified>
</cp:coreProperties>
</file>